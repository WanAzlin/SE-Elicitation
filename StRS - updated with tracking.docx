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CF75A" w14:textId="77777777" w:rsidR="00992CDC" w:rsidRDefault="00992CDC">
      <w:pPr>
        <w:spacing w:after="160"/>
        <w:jc w:val="both"/>
        <w:rPr>
          <w:color w:val="333333"/>
          <w:sz w:val="28"/>
          <w:szCs w:val="28"/>
        </w:rPr>
      </w:pPr>
    </w:p>
    <w:p w14:paraId="168A2757" w14:textId="77777777" w:rsidR="00992CDC" w:rsidRDefault="00992CDC">
      <w:pPr>
        <w:spacing w:after="160"/>
        <w:jc w:val="both"/>
        <w:rPr>
          <w:color w:val="333333"/>
          <w:sz w:val="28"/>
          <w:szCs w:val="28"/>
          <w:highlight w:val="yellow"/>
        </w:rPr>
      </w:pPr>
    </w:p>
    <w:p w14:paraId="4D1400F5" w14:textId="77777777" w:rsidR="00992CDC" w:rsidRDefault="00696A62">
      <w:pPr>
        <w:spacing w:after="160"/>
        <w:jc w:val="both"/>
        <w:rPr>
          <w:rFonts w:ascii="Times New Roman" w:eastAsia="Times New Roman" w:hAnsi="Times New Roman" w:cs="Times New Roman"/>
          <w:color w:val="17365D"/>
          <w:sz w:val="56"/>
          <w:szCs w:val="56"/>
        </w:rPr>
      </w:pPr>
      <w:r>
        <w:rPr>
          <w:rFonts w:ascii="Times New Roman" w:eastAsia="Times New Roman" w:hAnsi="Times New Roman" w:cs="Times New Roman"/>
          <w:color w:val="17365D"/>
          <w:sz w:val="56"/>
          <w:szCs w:val="56"/>
        </w:rPr>
        <w:t>Stakeholder Requirements Specification</w:t>
      </w:r>
    </w:p>
    <w:p w14:paraId="1375945E" w14:textId="77777777" w:rsidR="00992CDC" w:rsidRDefault="00696A62">
      <w:pPr>
        <w:jc w:val="center"/>
        <w:rPr>
          <w:rFonts w:ascii="Times New Roman" w:eastAsia="Times New Roman" w:hAnsi="Times New Roman" w:cs="Times New Roman"/>
          <w:color w:val="17365D"/>
          <w:sz w:val="56"/>
          <w:szCs w:val="56"/>
        </w:rPr>
      </w:pPr>
      <w:r>
        <w:rPr>
          <w:rFonts w:ascii="Times New Roman" w:eastAsia="Times New Roman" w:hAnsi="Times New Roman" w:cs="Times New Roman"/>
          <w:color w:val="17365D"/>
          <w:sz w:val="56"/>
          <w:szCs w:val="56"/>
        </w:rPr>
        <w:t>(</w:t>
      </w:r>
      <w:proofErr w:type="spellStart"/>
      <w:r>
        <w:rPr>
          <w:rFonts w:ascii="Times New Roman" w:eastAsia="Times New Roman" w:hAnsi="Times New Roman" w:cs="Times New Roman"/>
          <w:color w:val="17365D"/>
          <w:sz w:val="56"/>
          <w:szCs w:val="56"/>
        </w:rPr>
        <w:t>StRS</w:t>
      </w:r>
      <w:proofErr w:type="spellEnd"/>
      <w:r>
        <w:rPr>
          <w:rFonts w:ascii="Times New Roman" w:eastAsia="Times New Roman" w:hAnsi="Times New Roman" w:cs="Times New Roman"/>
          <w:color w:val="17365D"/>
          <w:sz w:val="56"/>
          <w:szCs w:val="56"/>
        </w:rPr>
        <w:t>)</w:t>
      </w:r>
    </w:p>
    <w:p w14:paraId="20C99A11" w14:textId="77777777" w:rsidR="00992CDC" w:rsidRDefault="00696A62">
      <w:pPr>
        <w:jc w:val="center"/>
        <w:rPr>
          <w:rFonts w:ascii="Times New Roman" w:eastAsia="Times New Roman" w:hAnsi="Times New Roman" w:cs="Times New Roman"/>
          <w:color w:val="17365D"/>
          <w:sz w:val="56"/>
          <w:szCs w:val="56"/>
        </w:rPr>
      </w:pPr>
      <w:r>
        <w:rPr>
          <w:rFonts w:ascii="Times New Roman" w:eastAsia="Times New Roman" w:hAnsi="Times New Roman" w:cs="Times New Roman"/>
          <w:color w:val="17365D"/>
          <w:sz w:val="56"/>
          <w:szCs w:val="56"/>
        </w:rPr>
        <w:t xml:space="preserve">For </w:t>
      </w:r>
    </w:p>
    <w:p w14:paraId="71282F53" w14:textId="77777777" w:rsidR="00992CDC" w:rsidRDefault="00696A62">
      <w:pPr>
        <w:jc w:val="center"/>
        <w:rPr>
          <w:rFonts w:ascii="Times New Roman" w:eastAsia="Times New Roman" w:hAnsi="Times New Roman" w:cs="Times New Roman"/>
          <w:color w:val="17365D"/>
          <w:sz w:val="56"/>
          <w:szCs w:val="56"/>
        </w:rPr>
      </w:pPr>
      <w:r>
        <w:rPr>
          <w:rFonts w:ascii="Times New Roman" w:eastAsia="Times New Roman" w:hAnsi="Times New Roman" w:cs="Times New Roman"/>
          <w:color w:val="17365D"/>
          <w:sz w:val="56"/>
          <w:szCs w:val="56"/>
        </w:rPr>
        <w:t>Hostel Self-Service Kiosk</w:t>
      </w:r>
    </w:p>
    <w:p w14:paraId="2DAC895A" w14:textId="77777777" w:rsidR="00992CDC" w:rsidRDefault="00992CDC">
      <w:pPr>
        <w:jc w:val="center"/>
        <w:rPr>
          <w:rFonts w:ascii="Times New Roman" w:eastAsia="Times New Roman" w:hAnsi="Times New Roman" w:cs="Times New Roman"/>
          <w:color w:val="17365D"/>
          <w:sz w:val="56"/>
          <w:szCs w:val="56"/>
        </w:rPr>
      </w:pPr>
    </w:p>
    <w:p w14:paraId="4F1E0175" w14:textId="4F6A216E" w:rsidR="00992CDC" w:rsidRDefault="00696A62">
      <w:pPr>
        <w:jc w:val="center"/>
        <w:rPr>
          <w:rFonts w:ascii="Times New Roman" w:eastAsia="Times New Roman" w:hAnsi="Times New Roman" w:cs="Times New Roman"/>
          <w:color w:val="17365D"/>
          <w:sz w:val="36"/>
          <w:szCs w:val="36"/>
        </w:rPr>
      </w:pPr>
      <w:r>
        <w:rPr>
          <w:rFonts w:ascii="Times New Roman" w:eastAsia="Times New Roman" w:hAnsi="Times New Roman" w:cs="Times New Roman"/>
          <w:color w:val="17365D"/>
          <w:sz w:val="36"/>
          <w:szCs w:val="36"/>
        </w:rPr>
        <w:t xml:space="preserve">Version </w:t>
      </w:r>
      <w:del w:id="0" w:author="Christopher Lim" w:date="2020-02-19T17:49:00Z">
        <w:r w:rsidDel="00696A62">
          <w:rPr>
            <w:rFonts w:ascii="Times New Roman" w:eastAsia="Times New Roman" w:hAnsi="Times New Roman" w:cs="Times New Roman"/>
            <w:color w:val="17365D"/>
            <w:sz w:val="36"/>
            <w:szCs w:val="36"/>
          </w:rPr>
          <w:delText>1.0</w:delText>
        </w:r>
      </w:del>
      <w:ins w:id="1" w:author="Christopher Lim" w:date="2020-02-19T17:49:00Z">
        <w:r>
          <w:rPr>
            <w:rFonts w:ascii="Times New Roman" w:eastAsia="Times New Roman" w:hAnsi="Times New Roman" w:cs="Times New Roman"/>
            <w:color w:val="17365D"/>
            <w:sz w:val="36"/>
            <w:szCs w:val="36"/>
          </w:rPr>
          <w:t>2.0</w:t>
        </w:r>
      </w:ins>
    </w:p>
    <w:p w14:paraId="4D2AD572" w14:textId="1ADB5BC0" w:rsidR="00992CDC" w:rsidRDefault="00696A62">
      <w:pPr>
        <w:jc w:val="center"/>
        <w:rPr>
          <w:rFonts w:ascii="Times New Roman" w:eastAsia="Times New Roman" w:hAnsi="Times New Roman" w:cs="Times New Roman"/>
          <w:color w:val="17365D"/>
          <w:sz w:val="36"/>
          <w:szCs w:val="36"/>
        </w:rPr>
      </w:pPr>
      <w:del w:id="2" w:author="Christopher Lim" w:date="2020-02-19T17:50:00Z">
        <w:r w:rsidDel="00696A62">
          <w:rPr>
            <w:rFonts w:ascii="Times New Roman" w:eastAsia="Times New Roman" w:hAnsi="Times New Roman" w:cs="Times New Roman"/>
            <w:color w:val="17365D"/>
            <w:sz w:val="36"/>
            <w:szCs w:val="36"/>
          </w:rPr>
          <w:delText>January 31,2020</w:delText>
        </w:r>
      </w:del>
      <w:ins w:id="3" w:author="Christopher Lim" w:date="2020-02-19T17:50:00Z">
        <w:r>
          <w:rPr>
            <w:rFonts w:ascii="Times New Roman" w:eastAsia="Times New Roman" w:hAnsi="Times New Roman" w:cs="Times New Roman"/>
            <w:color w:val="17365D"/>
            <w:sz w:val="36"/>
            <w:szCs w:val="36"/>
          </w:rPr>
          <w:t>February 19, 2020</w:t>
        </w:r>
      </w:ins>
    </w:p>
    <w:p w14:paraId="7F4B5E7C" w14:textId="77777777" w:rsidR="00992CDC" w:rsidRDefault="00992CDC">
      <w:pPr>
        <w:jc w:val="center"/>
        <w:rPr>
          <w:rFonts w:ascii="Times New Roman" w:eastAsia="Times New Roman" w:hAnsi="Times New Roman" w:cs="Times New Roman"/>
          <w:color w:val="17365D"/>
          <w:sz w:val="36"/>
          <w:szCs w:val="36"/>
        </w:rPr>
      </w:pPr>
    </w:p>
    <w:p w14:paraId="0974C6B8" w14:textId="77777777" w:rsidR="00992CDC" w:rsidRDefault="00696A62">
      <w:pPr>
        <w:jc w:val="center"/>
        <w:rPr>
          <w:rFonts w:ascii="Times New Roman" w:eastAsia="Times New Roman" w:hAnsi="Times New Roman" w:cs="Times New Roman"/>
          <w:color w:val="17365D"/>
          <w:sz w:val="56"/>
          <w:szCs w:val="56"/>
        </w:rPr>
      </w:pPr>
      <w:r>
        <w:rPr>
          <w:rFonts w:ascii="Times New Roman" w:eastAsia="Times New Roman" w:hAnsi="Times New Roman" w:cs="Times New Roman"/>
          <w:color w:val="17365D"/>
          <w:sz w:val="56"/>
          <w:szCs w:val="56"/>
        </w:rPr>
        <w:t xml:space="preserve">Prepared by </w:t>
      </w:r>
      <w:proofErr w:type="spellStart"/>
      <w:r>
        <w:rPr>
          <w:rFonts w:ascii="Times New Roman" w:eastAsia="Times New Roman" w:hAnsi="Times New Roman" w:cs="Times New Roman"/>
          <w:color w:val="17365D"/>
          <w:sz w:val="56"/>
          <w:szCs w:val="56"/>
        </w:rPr>
        <w:t>CyberTrack</w:t>
      </w:r>
      <w:proofErr w:type="spellEnd"/>
    </w:p>
    <w:p w14:paraId="6B5FFE3B" w14:textId="5CA90941" w:rsidR="00992CDC" w:rsidRDefault="00696A62" w:rsidP="00696A62">
      <w:pPr>
        <w:rPr>
          <w:rFonts w:ascii="Times New Roman" w:eastAsia="Times New Roman" w:hAnsi="Times New Roman" w:cs="Times New Roman"/>
          <w:b/>
          <w:sz w:val="32"/>
          <w:szCs w:val="32"/>
        </w:rPr>
      </w:pPr>
      <w:bookmarkStart w:id="4" w:name="_iriy2rjr0ddy" w:colFirst="0" w:colLast="0"/>
      <w:bookmarkEnd w:id="4"/>
      <w:r>
        <w:rPr>
          <w:rFonts w:ascii="Times New Roman" w:eastAsia="Times New Roman" w:hAnsi="Times New Roman" w:cs="Times New Roman"/>
          <w:b/>
          <w:sz w:val="32"/>
          <w:szCs w:val="32"/>
        </w:rPr>
        <w:br w:type="page"/>
      </w:r>
    </w:p>
    <w:p w14:paraId="4568F7AA" w14:textId="77777777" w:rsidR="00992CDC" w:rsidRDefault="00696A62">
      <w:pPr>
        <w:pStyle w:val="Heading1"/>
        <w:ind w:left="2160" w:firstLine="720"/>
        <w:rPr>
          <w:rFonts w:ascii="Times New Roman" w:eastAsia="Times New Roman" w:hAnsi="Times New Roman" w:cs="Times New Roman"/>
          <w:b/>
          <w:sz w:val="32"/>
          <w:szCs w:val="32"/>
        </w:rPr>
      </w:pPr>
      <w:bookmarkStart w:id="5" w:name="_rp36m91oaikd" w:colFirst="0" w:colLast="0"/>
      <w:bookmarkEnd w:id="5"/>
      <w:r>
        <w:rPr>
          <w:rFonts w:ascii="Times New Roman" w:eastAsia="Times New Roman" w:hAnsi="Times New Roman" w:cs="Times New Roman"/>
          <w:b/>
          <w:sz w:val="32"/>
          <w:szCs w:val="32"/>
        </w:rPr>
        <w:lastRenderedPageBreak/>
        <w:t>TABLE OF CONTENT</w:t>
      </w:r>
    </w:p>
    <w:p w14:paraId="66F20A06" w14:textId="77777777" w:rsidR="00992CDC" w:rsidRDefault="00696A62">
      <w:pPr>
        <w:rPr>
          <w:b/>
          <w:i/>
          <w:sz w:val="24"/>
          <w:szCs w:val="24"/>
        </w:rPr>
      </w:pPr>
      <w:r>
        <w:rPr>
          <w:b/>
          <w:i/>
          <w:sz w:val="24"/>
          <w:szCs w:val="24"/>
        </w:rPr>
        <w:t xml:space="preserve">Section </w:t>
      </w:r>
      <w:r>
        <w:rPr>
          <w:b/>
          <w:i/>
          <w:sz w:val="24"/>
          <w:szCs w:val="24"/>
        </w:rPr>
        <w:tab/>
      </w:r>
      <w:r>
        <w:rPr>
          <w:b/>
          <w:i/>
          <w:sz w:val="24"/>
          <w:szCs w:val="24"/>
        </w:rPr>
        <w:tab/>
      </w:r>
      <w:r>
        <w:rPr>
          <w:b/>
          <w:i/>
          <w:sz w:val="24"/>
          <w:szCs w:val="24"/>
        </w:rPr>
        <w:tab/>
      </w:r>
      <w:r>
        <w:rPr>
          <w:b/>
          <w:i/>
          <w:sz w:val="24"/>
          <w:szCs w:val="24"/>
        </w:rPr>
        <w:tab/>
      </w:r>
      <w:r>
        <w:rPr>
          <w:b/>
          <w:i/>
          <w:sz w:val="24"/>
          <w:szCs w:val="24"/>
        </w:rPr>
        <w:tab/>
        <w:t xml:space="preserve">Title </w:t>
      </w:r>
      <w:r>
        <w:rPr>
          <w:b/>
          <w:i/>
          <w:sz w:val="24"/>
          <w:szCs w:val="24"/>
        </w:rPr>
        <w:tab/>
      </w:r>
      <w:r>
        <w:rPr>
          <w:b/>
          <w:i/>
          <w:sz w:val="24"/>
          <w:szCs w:val="24"/>
        </w:rPr>
        <w:tab/>
      </w:r>
      <w:r>
        <w:rPr>
          <w:b/>
          <w:i/>
          <w:sz w:val="24"/>
          <w:szCs w:val="24"/>
        </w:rPr>
        <w:tab/>
      </w:r>
      <w:r>
        <w:rPr>
          <w:b/>
          <w:i/>
          <w:sz w:val="24"/>
          <w:szCs w:val="24"/>
        </w:rPr>
        <w:tab/>
      </w:r>
      <w:r>
        <w:rPr>
          <w:b/>
          <w:i/>
          <w:sz w:val="24"/>
          <w:szCs w:val="24"/>
        </w:rPr>
        <w:tab/>
        <w:t>Page</w:t>
      </w:r>
    </w:p>
    <w:p w14:paraId="6E777D24" w14:textId="77777777" w:rsidR="00992CDC" w:rsidRDefault="00992CDC">
      <w:pPr>
        <w:rPr>
          <w:b/>
          <w:i/>
          <w:sz w:val="24"/>
          <w:szCs w:val="24"/>
        </w:rPr>
      </w:pPr>
    </w:p>
    <w:sdt>
      <w:sdtPr>
        <w:id w:val="-133408923"/>
        <w:docPartObj>
          <w:docPartGallery w:val="Table of Contents"/>
          <w:docPartUnique/>
        </w:docPartObj>
      </w:sdtPr>
      <w:sdtContent>
        <w:p w14:paraId="7908BCAB" w14:textId="77777777" w:rsidR="00992CDC" w:rsidRDefault="00696A62">
          <w:pPr>
            <w:tabs>
              <w:tab w:val="right" w:pos="9360"/>
            </w:tabs>
            <w:spacing w:before="80" w:line="240" w:lineRule="auto"/>
          </w:pPr>
          <w:r>
            <w:fldChar w:fldCharType="begin"/>
          </w:r>
          <w:r>
            <w:instrText xml:space="preserve"> TOC \h \u \z </w:instrText>
          </w:r>
          <w:r>
            <w:fldChar w:fldCharType="separate"/>
          </w:r>
          <w:hyperlink w:anchor="_iriy2rjr0ddy">
            <w:r>
              <w:rPr>
                <w:b/>
              </w:rPr>
              <w:t>TABLE OF CONTENT</w:t>
            </w:r>
          </w:hyperlink>
          <w:r>
            <w:rPr>
              <w:b/>
            </w:rPr>
            <w:tab/>
          </w:r>
        </w:p>
        <w:p w14:paraId="5F3AF038" w14:textId="77777777" w:rsidR="00992CDC" w:rsidRDefault="004147D7">
          <w:pPr>
            <w:tabs>
              <w:tab w:val="right" w:pos="9360"/>
            </w:tabs>
            <w:spacing w:before="200" w:line="240" w:lineRule="auto"/>
            <w:rPr>
              <w:b/>
            </w:rPr>
          </w:pPr>
          <w:hyperlink w:anchor="_a58h4lns41d3">
            <w:r w:rsidR="00696A62">
              <w:rPr>
                <w:b/>
              </w:rPr>
              <w:t>1. Introduction</w:t>
            </w:r>
          </w:hyperlink>
          <w:r w:rsidR="00696A62">
            <w:rPr>
              <w:b/>
            </w:rPr>
            <w:tab/>
          </w:r>
        </w:p>
        <w:p w14:paraId="731E772C" w14:textId="77777777" w:rsidR="00992CDC" w:rsidRDefault="004147D7">
          <w:pPr>
            <w:tabs>
              <w:tab w:val="right" w:pos="9360"/>
            </w:tabs>
            <w:spacing w:before="60" w:line="240" w:lineRule="auto"/>
            <w:ind w:left="360"/>
          </w:pPr>
          <w:hyperlink r:id="rId8" w:anchor="heading=h.v8abbpohm2s2">
            <w:r w:rsidR="00696A62">
              <w:t xml:space="preserve">1.1 </w:t>
            </w:r>
          </w:hyperlink>
          <w:r w:rsidR="00696A62">
            <w:t>Business Scope</w:t>
          </w:r>
          <w:r w:rsidR="00696A62">
            <w:tab/>
            <w:t>3</w:t>
          </w:r>
        </w:p>
        <w:p w14:paraId="72CEC339" w14:textId="77777777" w:rsidR="00992CDC" w:rsidRDefault="004147D7">
          <w:pPr>
            <w:tabs>
              <w:tab w:val="right" w:pos="9360"/>
            </w:tabs>
            <w:spacing w:before="60" w:line="240" w:lineRule="auto"/>
            <w:ind w:left="360"/>
          </w:pPr>
          <w:hyperlink r:id="rId9" w:anchor="heading=h.o6ibwrip34gj">
            <w:r w:rsidR="00696A62">
              <w:t>1.2 Definition</w:t>
            </w:r>
          </w:hyperlink>
          <w:r w:rsidR="00696A62">
            <w:tab/>
            <w:t>4</w:t>
          </w:r>
        </w:p>
        <w:p w14:paraId="012465CF" w14:textId="77777777" w:rsidR="00992CDC" w:rsidRDefault="004147D7">
          <w:pPr>
            <w:tabs>
              <w:tab w:val="right" w:pos="9360"/>
            </w:tabs>
            <w:spacing w:before="200" w:line="240" w:lineRule="auto"/>
          </w:pPr>
          <w:hyperlink r:id="rId10" w:anchor="heading=h.sdzl989cnpxu">
            <w:r w:rsidR="00696A62">
              <w:rPr>
                <w:b/>
              </w:rPr>
              <w:t>2. References</w:t>
            </w:r>
          </w:hyperlink>
          <w:r w:rsidR="00696A62">
            <w:rPr>
              <w:b/>
            </w:rPr>
            <w:tab/>
            <w:t>5</w:t>
          </w:r>
        </w:p>
        <w:p w14:paraId="6C6272AA" w14:textId="77777777" w:rsidR="00992CDC" w:rsidRDefault="004147D7">
          <w:pPr>
            <w:tabs>
              <w:tab w:val="right" w:pos="9360"/>
            </w:tabs>
            <w:spacing w:before="200" w:line="240" w:lineRule="auto"/>
          </w:pPr>
          <w:hyperlink r:id="rId11" w:anchor="heading=h.a5u79koqvorh">
            <w:r w:rsidR="00696A62">
              <w:rPr>
                <w:b/>
              </w:rPr>
              <w:t xml:space="preserve">3. </w:t>
            </w:r>
          </w:hyperlink>
          <w:r w:rsidR="00696A62">
            <w:rPr>
              <w:b/>
            </w:rPr>
            <w:t>Stakeholders Information</w:t>
          </w:r>
          <w:r w:rsidR="00696A62">
            <w:rPr>
              <w:b/>
            </w:rPr>
            <w:tab/>
            <w:t>6</w:t>
          </w:r>
        </w:p>
        <w:p w14:paraId="17D5D401" w14:textId="24B776E4" w:rsidR="00992CDC" w:rsidDel="00696A62" w:rsidRDefault="00696A62">
          <w:pPr>
            <w:tabs>
              <w:tab w:val="right" w:pos="9360"/>
            </w:tabs>
            <w:spacing w:before="60" w:line="240" w:lineRule="auto"/>
            <w:rPr>
              <w:del w:id="6" w:author="Christopher Lim" w:date="2020-02-19T17:49:00Z"/>
            </w:rPr>
            <w:pPrChange w:id="7" w:author="Christopher Lim" w:date="2020-02-19T17:49:00Z">
              <w:pPr>
                <w:tabs>
                  <w:tab w:val="right" w:pos="9360"/>
                </w:tabs>
                <w:spacing w:before="60" w:line="240" w:lineRule="auto"/>
                <w:ind w:left="360"/>
              </w:pPr>
            </w:pPrChange>
          </w:pPr>
          <w:del w:id="8" w:author="Christopher Lim" w:date="2020-02-19T17:49:00Z">
            <w:r w:rsidDel="00696A62">
              <w:fldChar w:fldCharType="begin"/>
            </w:r>
            <w:r w:rsidDel="00696A62">
              <w:delInstrText xml:space="preserve"> HYPERLINK "https://docs.google.com/document/d/1WFgsuV_dioR1K4XNv8HoRTqeLNW1JRpZO58w6HGVRJY/edit" \l "heading=h.8ui617wwgif8" \h </w:delInstrText>
            </w:r>
            <w:r w:rsidDel="00696A62">
              <w:fldChar w:fldCharType="separate"/>
            </w:r>
            <w:r w:rsidDel="00696A62">
              <w:delText xml:space="preserve">3.1 </w:delText>
            </w:r>
            <w:r w:rsidDel="00696A62">
              <w:fldChar w:fldCharType="end"/>
            </w:r>
            <w:r w:rsidDel="00696A62">
              <w:delText>Name</w:delText>
            </w:r>
            <w:r w:rsidDel="00696A62">
              <w:tab/>
            </w:r>
          </w:del>
        </w:p>
        <w:p w14:paraId="0132ED21" w14:textId="7E63AA6C" w:rsidR="00992CDC" w:rsidDel="00696A62" w:rsidRDefault="00696A62">
          <w:pPr>
            <w:tabs>
              <w:tab w:val="right" w:pos="9360"/>
            </w:tabs>
            <w:spacing w:before="60" w:line="240" w:lineRule="auto"/>
            <w:ind w:left="360"/>
            <w:rPr>
              <w:del w:id="9" w:author="Christopher Lim" w:date="2020-02-19T17:49:00Z"/>
            </w:rPr>
          </w:pPr>
          <w:del w:id="10" w:author="Christopher Lim" w:date="2020-02-19T17:49:00Z">
            <w:r w:rsidDel="00696A62">
              <w:fldChar w:fldCharType="begin"/>
            </w:r>
            <w:r w:rsidDel="00696A62">
              <w:delInstrText xml:space="preserve"> HYPERLINK "https://docs.google.com/document/d/1WFgsuV_dioR1K4XNv8HoRTqeLNW1JRpZO58w6HGVRJY/edit" \l "heading=h.xv2bv5fz7haq" \h </w:delInstrText>
            </w:r>
            <w:r w:rsidDel="00696A62">
              <w:fldChar w:fldCharType="separate"/>
            </w:r>
            <w:r w:rsidDel="00696A62">
              <w:delText xml:space="preserve">3.2 </w:delText>
            </w:r>
            <w:r w:rsidDel="00696A62">
              <w:fldChar w:fldCharType="end"/>
            </w:r>
            <w:r w:rsidDel="00696A62">
              <w:delText>Face Photo</w:delText>
            </w:r>
            <w:r w:rsidDel="00696A62">
              <w:tab/>
            </w:r>
          </w:del>
        </w:p>
        <w:p w14:paraId="19BFB866" w14:textId="66A4BC48" w:rsidR="00992CDC" w:rsidRDefault="00696A62">
          <w:pPr>
            <w:tabs>
              <w:tab w:val="right" w:pos="9360"/>
            </w:tabs>
            <w:spacing w:before="60" w:line="240" w:lineRule="auto"/>
            <w:ind w:left="360"/>
          </w:pPr>
          <w:del w:id="11" w:author="Christopher Lim" w:date="2020-02-19T17:49:00Z">
            <w:r w:rsidDel="00696A62">
              <w:fldChar w:fldCharType="begin"/>
            </w:r>
            <w:r w:rsidDel="00696A62">
              <w:delInstrText xml:space="preserve"> HYPERLINK "https://docs.google.com/document/d/1WFgsuV_dioR1K4XNv8HoRTqeLNW1JRpZO58w6HGVRJY/edit" \l "heading=h.trz7rm595smb" \h </w:delInstrText>
            </w:r>
            <w:r w:rsidDel="00696A62">
              <w:fldChar w:fldCharType="separate"/>
            </w:r>
            <w:r w:rsidDel="00696A62">
              <w:delText xml:space="preserve">3.3 </w:delText>
            </w:r>
            <w:r w:rsidDel="00696A62">
              <w:fldChar w:fldCharType="end"/>
            </w:r>
            <w:r w:rsidDel="00696A62">
              <w:delText>Email</w:delText>
            </w:r>
          </w:del>
          <w:r>
            <w:tab/>
          </w:r>
        </w:p>
        <w:p w14:paraId="6B11D760" w14:textId="77777777" w:rsidR="00992CDC" w:rsidRDefault="00696A62">
          <w:pPr>
            <w:tabs>
              <w:tab w:val="right" w:pos="9360"/>
            </w:tabs>
            <w:spacing w:before="60" w:line="240" w:lineRule="auto"/>
            <w:rPr>
              <w:b/>
            </w:rPr>
          </w:pPr>
          <w:r>
            <w:rPr>
              <w:b/>
            </w:rPr>
            <w:t>4. Goal</w:t>
          </w:r>
          <w:r>
            <w:rPr>
              <w:b/>
            </w:rPr>
            <w:tab/>
            <w:t>7</w:t>
          </w:r>
        </w:p>
        <w:p w14:paraId="26807DAB" w14:textId="77777777" w:rsidR="00992CDC" w:rsidRDefault="00696A62">
          <w:pPr>
            <w:tabs>
              <w:tab w:val="right" w:pos="9360"/>
            </w:tabs>
            <w:spacing w:before="200" w:after="80" w:line="240" w:lineRule="auto"/>
          </w:pPr>
          <w:r>
            <w:rPr>
              <w:b/>
            </w:rPr>
            <w:t xml:space="preserve">                </w:t>
          </w:r>
          <w:r>
            <w:t xml:space="preserve">  4.1 G-1: Shorter queue during registration day</w:t>
          </w:r>
          <w:r>
            <w:tab/>
          </w:r>
        </w:p>
        <w:p w14:paraId="2A61C7B0" w14:textId="77777777" w:rsidR="00992CDC" w:rsidRDefault="00696A62">
          <w:pPr>
            <w:tabs>
              <w:tab w:val="right" w:pos="9360"/>
            </w:tabs>
            <w:spacing w:before="60" w:line="240" w:lineRule="auto"/>
            <w:ind w:left="1080"/>
          </w:pPr>
          <w:r>
            <w:t>4.2 G-1-1: Self-service registration process</w:t>
          </w:r>
          <w:r>
            <w:tab/>
          </w:r>
        </w:p>
        <w:p w14:paraId="0436781E" w14:textId="77777777" w:rsidR="00992CDC" w:rsidRDefault="00696A62">
          <w:pPr>
            <w:tabs>
              <w:tab w:val="right" w:pos="9360"/>
            </w:tabs>
            <w:spacing w:before="60" w:line="240" w:lineRule="auto"/>
            <w:ind w:left="1080"/>
          </w:pPr>
          <w:r>
            <w:t>4.3 G-1-1-1: Easier navigation of the hostel area</w:t>
          </w:r>
          <w:r>
            <w:tab/>
          </w:r>
        </w:p>
        <w:p w14:paraId="38AACDD2" w14:textId="77777777" w:rsidR="00992CDC" w:rsidRDefault="00696A62">
          <w:pPr>
            <w:tabs>
              <w:tab w:val="right" w:pos="9360"/>
            </w:tabs>
            <w:spacing w:before="60" w:line="240" w:lineRule="auto"/>
            <w:ind w:left="1080"/>
          </w:pPr>
          <w:r>
            <w:t>4.4 G-1-1-1-1: Room type</w:t>
          </w:r>
        </w:p>
        <w:p w14:paraId="0BA6D09A" w14:textId="77777777" w:rsidR="00992CDC" w:rsidRDefault="00696A62">
          <w:pPr>
            <w:tabs>
              <w:tab w:val="right" w:pos="9360"/>
            </w:tabs>
            <w:spacing w:before="60" w:line="240" w:lineRule="auto"/>
            <w:ind w:left="1080"/>
          </w:pPr>
          <w:r>
            <w:t>4.5 G-1-1-1-2: Map viewer</w:t>
          </w:r>
          <w:r>
            <w:tab/>
          </w:r>
        </w:p>
        <w:p w14:paraId="199D5939" w14:textId="77777777" w:rsidR="00992CDC" w:rsidRDefault="00696A62">
          <w:pPr>
            <w:tabs>
              <w:tab w:val="right" w:pos="9360"/>
            </w:tabs>
            <w:spacing w:before="60" w:line="240" w:lineRule="auto"/>
            <w:ind w:left="1080"/>
          </w:pPr>
          <w:r>
            <w:t>4.6 G-1-1-2: Smooth and simple registration process</w:t>
          </w:r>
          <w:r>
            <w:tab/>
          </w:r>
        </w:p>
        <w:p w14:paraId="447498CD" w14:textId="77777777" w:rsidR="00992CDC" w:rsidRDefault="00696A62">
          <w:pPr>
            <w:tabs>
              <w:tab w:val="right" w:pos="9360"/>
            </w:tabs>
            <w:spacing w:before="60" w:line="240" w:lineRule="auto"/>
            <w:ind w:left="1080"/>
          </w:pPr>
          <w:r>
            <w:t>4.7 G-1-1-2-1: Check-in and Check-out at any time</w:t>
          </w:r>
          <w:r>
            <w:tab/>
          </w:r>
        </w:p>
        <w:p w14:paraId="4816DA0C" w14:textId="77777777" w:rsidR="00992CDC" w:rsidRDefault="00696A62">
          <w:pPr>
            <w:tabs>
              <w:tab w:val="right" w:pos="9360"/>
            </w:tabs>
            <w:spacing w:before="60" w:line="240" w:lineRule="auto"/>
            <w:ind w:left="1080"/>
          </w:pPr>
          <w:r>
            <w:t>4.8 G-1-1-3: Fast payment process</w:t>
          </w:r>
          <w:r>
            <w:tab/>
          </w:r>
        </w:p>
        <w:p w14:paraId="2FB7D594" w14:textId="77777777" w:rsidR="00992CDC" w:rsidRDefault="00696A62">
          <w:pPr>
            <w:tabs>
              <w:tab w:val="right" w:pos="9360"/>
            </w:tabs>
            <w:spacing w:before="60" w:line="240" w:lineRule="auto"/>
            <w:ind w:left="1080"/>
          </w:pPr>
          <w:r>
            <w:t>4.9 G-1-1-3-1: Multiple choice of payment</w:t>
          </w:r>
          <w:r>
            <w:tab/>
          </w:r>
        </w:p>
        <w:p w14:paraId="3A8952BA" w14:textId="77777777" w:rsidR="00992CDC" w:rsidRDefault="00696A62">
          <w:pPr>
            <w:tabs>
              <w:tab w:val="right" w:pos="9360"/>
            </w:tabs>
            <w:spacing w:before="60" w:line="240" w:lineRule="auto"/>
            <w:ind w:left="1080"/>
          </w:pPr>
          <w:r>
            <w:t>4.10 G-1-1-4 : Service desk</w:t>
          </w:r>
          <w:r>
            <w:tab/>
          </w:r>
        </w:p>
        <w:p w14:paraId="413779BE" w14:textId="77777777" w:rsidR="00992CDC" w:rsidRDefault="00696A62">
          <w:pPr>
            <w:tabs>
              <w:tab w:val="right" w:pos="9360"/>
            </w:tabs>
            <w:spacing w:before="60" w:line="240" w:lineRule="auto"/>
            <w:rPr>
              <w:b/>
            </w:rPr>
          </w:pPr>
          <w:r>
            <w:rPr>
              <w:b/>
            </w:rPr>
            <w:t>5. Objective</w:t>
          </w:r>
          <w:r>
            <w:rPr>
              <w:b/>
            </w:rPr>
            <w:tab/>
            <w:t>18</w:t>
          </w:r>
        </w:p>
        <w:p w14:paraId="08465581" w14:textId="77777777" w:rsidR="00992CDC" w:rsidRDefault="00696A62">
          <w:pPr>
            <w:tabs>
              <w:tab w:val="right" w:pos="9360"/>
            </w:tabs>
            <w:spacing w:before="60" w:line="240" w:lineRule="auto"/>
            <w:rPr>
              <w:b/>
            </w:rPr>
          </w:pPr>
          <w:r>
            <w:rPr>
              <w:b/>
            </w:rPr>
            <w:t>6. User Requirement</w:t>
          </w:r>
          <w:r>
            <w:rPr>
              <w:b/>
            </w:rPr>
            <w:tab/>
            <w:t>19</w:t>
          </w:r>
        </w:p>
        <w:p w14:paraId="0D4AE36C" w14:textId="77777777" w:rsidR="00992CDC" w:rsidRDefault="00696A62">
          <w:pPr>
            <w:tabs>
              <w:tab w:val="right" w:pos="9360"/>
            </w:tabs>
            <w:spacing w:before="60" w:line="240" w:lineRule="auto"/>
            <w:rPr>
              <w:b/>
            </w:rPr>
          </w:pPr>
          <w:r>
            <w:rPr>
              <w:b/>
            </w:rPr>
            <w:t>7. Operational Scenarios</w:t>
          </w:r>
          <w:r>
            <w:rPr>
              <w:b/>
            </w:rPr>
            <w:tab/>
            <w:t>20</w:t>
          </w:r>
        </w:p>
        <w:p w14:paraId="0D036A7F" w14:textId="77777777" w:rsidR="00992CDC" w:rsidRDefault="00696A62">
          <w:pPr>
            <w:tabs>
              <w:tab w:val="right" w:pos="9360"/>
            </w:tabs>
            <w:spacing w:before="60" w:line="240" w:lineRule="auto"/>
            <w:ind w:left="1080"/>
          </w:pPr>
          <w:r>
            <w:t>7.1  Check-in and Check Out</w:t>
          </w:r>
          <w:r>
            <w:tab/>
          </w:r>
        </w:p>
        <w:p w14:paraId="57194FD2" w14:textId="77777777" w:rsidR="00992CDC" w:rsidRDefault="00696A62">
          <w:pPr>
            <w:tabs>
              <w:tab w:val="right" w:pos="9360"/>
            </w:tabs>
            <w:spacing w:before="60" w:line="240" w:lineRule="auto"/>
            <w:ind w:left="1080"/>
          </w:pPr>
          <w:r>
            <w:t>7.2 Payment</w:t>
          </w:r>
          <w:r>
            <w:tab/>
          </w:r>
        </w:p>
        <w:p w14:paraId="01180249" w14:textId="77777777" w:rsidR="00992CDC" w:rsidRDefault="00696A62">
          <w:pPr>
            <w:tabs>
              <w:tab w:val="right" w:pos="9360"/>
            </w:tabs>
            <w:spacing w:before="60" w:line="240" w:lineRule="auto"/>
            <w:ind w:left="1080"/>
          </w:pPr>
          <w:r>
            <w:t>7.3 Room Type</w:t>
          </w:r>
          <w:r>
            <w:tab/>
          </w:r>
        </w:p>
        <w:p w14:paraId="111C5994" w14:textId="77777777" w:rsidR="00992CDC" w:rsidRDefault="00696A62">
          <w:pPr>
            <w:tabs>
              <w:tab w:val="right" w:pos="9360"/>
            </w:tabs>
            <w:spacing w:before="60" w:line="240" w:lineRule="auto"/>
            <w:ind w:left="1080"/>
          </w:pPr>
          <w:r>
            <w:t>7.4 Map</w:t>
          </w:r>
        </w:p>
        <w:p w14:paraId="07A538F2" w14:textId="77777777" w:rsidR="00992CDC" w:rsidRDefault="00696A62">
          <w:pPr>
            <w:tabs>
              <w:tab w:val="right" w:pos="9360"/>
            </w:tabs>
            <w:spacing w:before="60" w:line="240" w:lineRule="auto"/>
            <w:ind w:left="1080"/>
          </w:pPr>
          <w:r>
            <w:t>7.5 Feedback</w:t>
          </w:r>
        </w:p>
        <w:p w14:paraId="6886410A" w14:textId="77777777" w:rsidR="00992CDC" w:rsidRDefault="00696A62">
          <w:pPr>
            <w:tabs>
              <w:tab w:val="right" w:pos="9360"/>
            </w:tabs>
            <w:spacing w:before="60" w:line="240" w:lineRule="auto"/>
            <w:ind w:left="1080"/>
          </w:pPr>
          <w:r>
            <w:t>7.6 Use case Diagram</w:t>
          </w:r>
          <w:r>
            <w:tab/>
          </w:r>
        </w:p>
        <w:p w14:paraId="017A09C5" w14:textId="77777777" w:rsidR="00992CDC" w:rsidRDefault="00696A62">
          <w:pPr>
            <w:tabs>
              <w:tab w:val="right" w:pos="9360"/>
            </w:tabs>
            <w:spacing w:before="60" w:line="240" w:lineRule="auto"/>
            <w:ind w:left="1080"/>
          </w:pPr>
          <w:r>
            <w:t>7.7 Use Case Template</w:t>
          </w:r>
        </w:p>
        <w:p w14:paraId="41D5805D" w14:textId="77777777" w:rsidR="00992CDC" w:rsidRDefault="00696A62">
          <w:pPr>
            <w:tabs>
              <w:tab w:val="right" w:pos="9360"/>
            </w:tabs>
            <w:spacing w:before="60" w:line="240" w:lineRule="auto"/>
            <w:rPr>
              <w:b/>
            </w:rPr>
          </w:pPr>
          <w:r>
            <w:rPr>
              <w:b/>
            </w:rPr>
            <w:t>8. Project Constraints</w:t>
          </w:r>
          <w:r>
            <w:rPr>
              <w:b/>
            </w:rPr>
            <w:tab/>
            <w:t>37</w:t>
          </w:r>
        </w:p>
        <w:p w14:paraId="36AA59A9" w14:textId="77777777" w:rsidR="00992CDC" w:rsidRDefault="00696A62">
          <w:pPr>
            <w:tabs>
              <w:tab w:val="right" w:pos="9360"/>
            </w:tabs>
            <w:spacing w:before="60" w:line="240" w:lineRule="auto"/>
            <w:rPr>
              <w:b/>
            </w:rPr>
          </w:pPr>
          <w:r>
            <w:rPr>
              <w:b/>
            </w:rPr>
            <w:t>9. Task Delegation</w:t>
          </w:r>
          <w:r>
            <w:rPr>
              <w:b/>
            </w:rPr>
            <w:tab/>
            <w:t>37</w:t>
          </w:r>
        </w:p>
        <w:p w14:paraId="403E8096" w14:textId="77777777" w:rsidR="00992CDC" w:rsidRDefault="00696A62">
          <w:pPr>
            <w:tabs>
              <w:tab w:val="right" w:pos="9360"/>
            </w:tabs>
            <w:spacing w:before="60" w:line="240" w:lineRule="auto"/>
            <w:rPr>
              <w:b/>
            </w:rPr>
          </w:pPr>
          <w:r>
            <w:rPr>
              <w:b/>
            </w:rPr>
            <w:t>10. Meeting Minutes</w:t>
          </w:r>
          <w:r>
            <w:rPr>
              <w:b/>
            </w:rPr>
            <w:tab/>
            <w:t>38</w:t>
          </w:r>
          <w:r>
            <w:fldChar w:fldCharType="end"/>
          </w:r>
        </w:p>
      </w:sdtContent>
    </w:sdt>
    <w:p w14:paraId="4AE1EDFF" w14:textId="77777777" w:rsidR="00696A62" w:rsidRDefault="00696A62">
      <w:pPr>
        <w:rPr>
          <w:b/>
        </w:rPr>
      </w:pPr>
      <w:r>
        <w:rPr>
          <w:b/>
        </w:rPr>
        <w:br w:type="page"/>
      </w:r>
    </w:p>
    <w:p w14:paraId="7CB1B15D" w14:textId="6CC8B626" w:rsidR="006F641F" w:rsidRPr="006F641F" w:rsidRDefault="006F641F">
      <w:pPr>
        <w:jc w:val="both"/>
        <w:rPr>
          <w:ins w:id="12" w:author="Christopher Lim" w:date="2020-02-19T17:50:00Z"/>
          <w:rFonts w:ascii="Times New Roman" w:hAnsi="Times New Roman" w:cs="Times New Roman"/>
          <w:b/>
          <w:sz w:val="40"/>
          <w:szCs w:val="40"/>
          <w:rPrChange w:id="13" w:author="Christopher Lim" w:date="2020-02-19T17:56:00Z">
            <w:rPr>
              <w:ins w:id="14" w:author="Christopher Lim" w:date="2020-02-19T17:50:00Z"/>
              <w:b/>
            </w:rPr>
          </w:rPrChange>
        </w:rPr>
      </w:pPr>
      <w:ins w:id="15" w:author="Christopher Lim" w:date="2020-02-19T17:50:00Z">
        <w:r w:rsidRPr="006F641F">
          <w:rPr>
            <w:rFonts w:ascii="Times New Roman" w:hAnsi="Times New Roman" w:cs="Times New Roman"/>
            <w:b/>
            <w:sz w:val="40"/>
            <w:szCs w:val="40"/>
          </w:rPr>
          <w:lastRenderedPageBreak/>
          <w:t>1. Introduction</w:t>
        </w:r>
      </w:ins>
    </w:p>
    <w:p w14:paraId="198F88B2" w14:textId="77777777" w:rsidR="006F641F" w:rsidRDefault="006F641F">
      <w:pPr>
        <w:jc w:val="both"/>
        <w:rPr>
          <w:ins w:id="16" w:author="Christopher Lim" w:date="2020-02-19T17:50:00Z"/>
          <w:b/>
        </w:rPr>
      </w:pPr>
    </w:p>
    <w:p w14:paraId="46DCD69C" w14:textId="536F7520" w:rsidR="00992CDC" w:rsidRPr="006F641F" w:rsidRDefault="006F641F">
      <w:pPr>
        <w:jc w:val="both"/>
        <w:rPr>
          <w:rFonts w:ascii="Times New Roman" w:hAnsi="Times New Roman" w:cs="Times New Roman"/>
          <w:b/>
          <w:bCs/>
          <w:sz w:val="28"/>
          <w:szCs w:val="28"/>
          <w:rPrChange w:id="17" w:author="Christopher Lim" w:date="2020-02-19T17:58:00Z">
            <w:rPr>
              <w:b/>
            </w:rPr>
          </w:rPrChange>
        </w:rPr>
      </w:pPr>
      <w:ins w:id="18" w:author="Christopher Lim" w:date="2020-02-19T17:50:00Z">
        <w:r w:rsidRPr="006F641F">
          <w:rPr>
            <w:rFonts w:ascii="Times New Roman" w:hAnsi="Times New Roman" w:cs="Times New Roman"/>
            <w:b/>
            <w:bCs/>
            <w:sz w:val="28"/>
            <w:szCs w:val="28"/>
            <w:rPrChange w:id="19" w:author="Christopher Lim" w:date="2020-02-19T17:58:00Z">
              <w:rPr>
                <w:b/>
              </w:rPr>
            </w:rPrChange>
          </w:rPr>
          <w:t xml:space="preserve">1.1 </w:t>
        </w:r>
      </w:ins>
      <w:r w:rsidR="00696A62" w:rsidRPr="006F641F">
        <w:rPr>
          <w:rFonts w:ascii="Times New Roman" w:hAnsi="Times New Roman" w:cs="Times New Roman"/>
          <w:b/>
          <w:bCs/>
          <w:sz w:val="28"/>
          <w:szCs w:val="28"/>
          <w:rPrChange w:id="20" w:author="Christopher Lim" w:date="2020-02-19T17:58:00Z">
            <w:rPr>
              <w:b/>
            </w:rPr>
          </w:rPrChange>
        </w:rPr>
        <w:t>Business Scope</w:t>
      </w:r>
    </w:p>
    <w:p w14:paraId="2121FCB6" w14:textId="77777777" w:rsidR="00992CDC" w:rsidRDefault="00992CDC">
      <w:pPr>
        <w:jc w:val="both"/>
      </w:pPr>
    </w:p>
    <w:p w14:paraId="2FE88405" w14:textId="77777777" w:rsidR="00992CDC" w:rsidRDefault="00992CDC">
      <w:pPr>
        <w:jc w:val="both"/>
      </w:pPr>
    </w:p>
    <w:p w14:paraId="061D8C9C" w14:textId="77777777" w:rsidR="00992CDC" w:rsidRDefault="00696A62">
      <w:pPr>
        <w:jc w:val="both"/>
      </w:pPr>
      <w:proofErr w:type="spellStart"/>
      <w:r>
        <w:t>CyberTrack</w:t>
      </w:r>
      <w:proofErr w:type="spellEnd"/>
      <w:r>
        <w:t xml:space="preserve">  is a  software development company provide digital solutions to creative agencies and direct to business. We come out with the best innovative options delivering the quality work on time. Hence, This project is mainly use for students and the parents of Multimedia University, This kiosk is focusing on reducing waiting time of check-in and check-out of hostel during registration day and it is a platform to increase the productivity during the day and night while practising the self-service system to the users. The stakeholder requirements are main primary subject for this project just so we can deliver the system  to the user as it intends to. We obtain the stakeholder’s requirement from time to time and make sure we will  not be astray from the main objective. The stakeholders require a few functionalities in this system and we acknowledge some of them. Our system also provide information regarding the type of room of the hostel. This could spare the hassle of checking them at the counter when the information is only at the fingertips. The stakeholders also require us to include Service Desk system whereas the staff who </w:t>
      </w:r>
      <w:proofErr w:type="spellStart"/>
      <w:r>
        <w:t>incharge</w:t>
      </w:r>
      <w:proofErr w:type="spellEnd"/>
      <w:r>
        <w:t xml:space="preserve"> on managing the hostel can receive the feedbacks from  students faster. This feature will allow the student or the parents to make any complain or give suggestions towards the management regarding the hostel </w:t>
      </w:r>
      <w:proofErr w:type="spellStart"/>
      <w:r>
        <w:t>services.The</w:t>
      </w:r>
      <w:proofErr w:type="spellEnd"/>
      <w:r>
        <w:t xml:space="preserve"> stakeholders are encouraged to give a thorough explanation of their requirements just so it could help us to expand our system. </w:t>
      </w:r>
    </w:p>
    <w:p w14:paraId="7973D9B9" w14:textId="77777777" w:rsidR="00696A62" w:rsidRDefault="00696A62">
      <w:pPr>
        <w:rPr>
          <w:rFonts w:ascii="Times New Roman" w:eastAsia="Times New Roman" w:hAnsi="Times New Roman" w:cs="Times New Roman"/>
          <w:b/>
          <w:sz w:val="32"/>
          <w:szCs w:val="32"/>
        </w:rPr>
      </w:pPr>
      <w:bookmarkStart w:id="21" w:name="_o6ibwrip34gj" w:colFirst="0" w:colLast="0"/>
      <w:bookmarkEnd w:id="21"/>
      <w:r>
        <w:rPr>
          <w:rFonts w:ascii="Times New Roman" w:eastAsia="Times New Roman" w:hAnsi="Times New Roman" w:cs="Times New Roman"/>
          <w:b/>
        </w:rPr>
        <w:br w:type="page"/>
      </w:r>
    </w:p>
    <w:p w14:paraId="0BD67128" w14:textId="267C0E4F" w:rsidR="00992CDC" w:rsidRPr="006F641F" w:rsidRDefault="006F641F">
      <w:pPr>
        <w:pStyle w:val="Heading2"/>
        <w:rPr>
          <w:rFonts w:ascii="Times New Roman" w:eastAsia="Times New Roman" w:hAnsi="Times New Roman" w:cs="Times New Roman"/>
          <w:b/>
          <w:bCs/>
          <w:sz w:val="28"/>
          <w:szCs w:val="28"/>
          <w:rPrChange w:id="22" w:author="Christopher Lim" w:date="2020-02-19T17:58:00Z">
            <w:rPr>
              <w:rFonts w:ascii="Times New Roman" w:eastAsia="Times New Roman" w:hAnsi="Times New Roman" w:cs="Times New Roman"/>
              <w:b/>
            </w:rPr>
          </w:rPrChange>
        </w:rPr>
      </w:pPr>
      <w:ins w:id="23" w:author="Christopher Lim" w:date="2020-02-19T17:51:00Z">
        <w:r w:rsidRPr="006F641F">
          <w:rPr>
            <w:rFonts w:ascii="Times New Roman" w:eastAsia="Times New Roman" w:hAnsi="Times New Roman" w:cs="Times New Roman"/>
            <w:b/>
            <w:bCs/>
            <w:sz w:val="28"/>
            <w:szCs w:val="28"/>
            <w:rPrChange w:id="24" w:author="Christopher Lim" w:date="2020-02-19T17:58:00Z">
              <w:rPr>
                <w:rFonts w:ascii="Times New Roman" w:eastAsia="Times New Roman" w:hAnsi="Times New Roman" w:cs="Times New Roman"/>
                <w:b/>
                <w:bCs/>
              </w:rPr>
            </w:rPrChange>
          </w:rPr>
          <w:lastRenderedPageBreak/>
          <w:t>1.</w:t>
        </w:r>
      </w:ins>
      <w:r w:rsidR="00696A62" w:rsidRPr="006F641F">
        <w:rPr>
          <w:rFonts w:ascii="Times New Roman" w:eastAsia="Times New Roman" w:hAnsi="Times New Roman" w:cs="Times New Roman"/>
          <w:b/>
          <w:bCs/>
          <w:sz w:val="28"/>
          <w:szCs w:val="28"/>
          <w:rPrChange w:id="25" w:author="Christopher Lim" w:date="2020-02-19T17:58:00Z">
            <w:rPr>
              <w:rFonts w:ascii="Times New Roman" w:eastAsia="Times New Roman" w:hAnsi="Times New Roman" w:cs="Times New Roman"/>
              <w:b/>
              <w:bCs/>
            </w:rPr>
          </w:rPrChange>
        </w:rPr>
        <w:t>2</w:t>
      </w:r>
      <w:del w:id="26" w:author="Christopher Lim" w:date="2020-02-19T17:51:00Z">
        <w:r w:rsidR="00696A62" w:rsidRPr="006F641F" w:rsidDel="006F641F">
          <w:rPr>
            <w:rFonts w:ascii="Times New Roman" w:eastAsia="Times New Roman" w:hAnsi="Times New Roman" w:cs="Times New Roman"/>
            <w:b/>
            <w:bCs/>
            <w:sz w:val="28"/>
            <w:szCs w:val="28"/>
            <w:rPrChange w:id="27" w:author="Christopher Lim" w:date="2020-02-19T17:58:00Z">
              <w:rPr>
                <w:rFonts w:ascii="Times New Roman" w:eastAsia="Times New Roman" w:hAnsi="Times New Roman" w:cs="Times New Roman"/>
                <w:b/>
                <w:bCs/>
              </w:rPr>
            </w:rPrChange>
          </w:rPr>
          <w:delText>.</w:delText>
        </w:r>
      </w:del>
      <w:r w:rsidR="00696A62" w:rsidRPr="006F641F">
        <w:rPr>
          <w:rFonts w:ascii="Times New Roman" w:eastAsia="Times New Roman" w:hAnsi="Times New Roman" w:cs="Times New Roman"/>
          <w:b/>
          <w:bCs/>
          <w:sz w:val="28"/>
          <w:szCs w:val="28"/>
          <w:rPrChange w:id="28" w:author="Christopher Lim" w:date="2020-02-19T17:58:00Z">
            <w:rPr>
              <w:rFonts w:ascii="Times New Roman" w:eastAsia="Times New Roman" w:hAnsi="Times New Roman" w:cs="Times New Roman"/>
              <w:b/>
            </w:rPr>
          </w:rPrChange>
        </w:rPr>
        <w:t xml:space="preserve"> Definition</w:t>
      </w:r>
    </w:p>
    <w:p w14:paraId="3CBFC90C" w14:textId="77777777" w:rsidR="00992CDC" w:rsidRDefault="00992CDC">
      <w:pPr>
        <w:rPr>
          <w:rFonts w:ascii="Times New Roman" w:eastAsia="Times New Roman" w:hAnsi="Times New Roman" w:cs="Times New Roman"/>
          <w:sz w:val="24"/>
          <w:szCs w:val="24"/>
        </w:rPr>
      </w:pPr>
    </w:p>
    <w:p w14:paraId="2490B012" w14:textId="77777777" w:rsidR="00992CDC" w:rsidRDefault="00696A62">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Student/Resident - user that wants to use the Hostel Self-Service Kiosk to apply to the MMU hostel accommodation</w:t>
      </w:r>
    </w:p>
    <w:p w14:paraId="5DBF6CCB" w14:textId="77777777" w:rsidR="00992CDC" w:rsidRDefault="00992CDC">
      <w:pPr>
        <w:rPr>
          <w:rFonts w:ascii="Times New Roman" w:eastAsia="Times New Roman" w:hAnsi="Times New Roman" w:cs="Times New Roman"/>
          <w:sz w:val="24"/>
          <w:szCs w:val="24"/>
        </w:rPr>
      </w:pPr>
    </w:p>
    <w:p w14:paraId="13BD81D0" w14:textId="77777777" w:rsidR="00992CDC" w:rsidRDefault="00696A62">
      <w:pPr>
        <w:rPr>
          <w:rFonts w:ascii="Times New Roman" w:eastAsia="Times New Roman" w:hAnsi="Times New Roman" w:cs="Times New Roman"/>
          <w:sz w:val="24"/>
          <w:szCs w:val="24"/>
        </w:rPr>
      </w:pPr>
      <w:r>
        <w:rPr>
          <w:rFonts w:ascii="Times New Roman" w:eastAsia="Times New Roman" w:hAnsi="Times New Roman" w:cs="Times New Roman"/>
          <w:sz w:val="24"/>
          <w:szCs w:val="24"/>
        </w:rPr>
        <w:t>Staff - the staff of the MMU Hostel that is responsible to manage all hostel services.</w:t>
      </w:r>
    </w:p>
    <w:p w14:paraId="6829C8C6" w14:textId="77777777" w:rsidR="00992CDC" w:rsidRDefault="00992CDC">
      <w:pPr>
        <w:rPr>
          <w:rFonts w:ascii="Times New Roman" w:eastAsia="Times New Roman" w:hAnsi="Times New Roman" w:cs="Times New Roman"/>
          <w:sz w:val="24"/>
          <w:szCs w:val="24"/>
        </w:rPr>
      </w:pPr>
    </w:p>
    <w:p w14:paraId="26084752" w14:textId="77777777" w:rsidR="00992CDC" w:rsidRDefault="00696A62">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Check-In - A process to confirm the student/resident to check-in their hostel room</w:t>
      </w:r>
    </w:p>
    <w:p w14:paraId="26A4E424" w14:textId="77777777" w:rsidR="00992CDC" w:rsidRDefault="00992CDC">
      <w:pPr>
        <w:rPr>
          <w:rFonts w:ascii="Times New Roman" w:eastAsia="Times New Roman" w:hAnsi="Times New Roman" w:cs="Times New Roman"/>
          <w:sz w:val="24"/>
          <w:szCs w:val="24"/>
        </w:rPr>
      </w:pPr>
    </w:p>
    <w:p w14:paraId="1ED0FA45" w14:textId="77777777" w:rsidR="00992CDC" w:rsidRDefault="00696A62">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Check-Out - A process to confirm the student/resident that requested to check-out from their hostel room</w:t>
      </w:r>
    </w:p>
    <w:p w14:paraId="521DDD97" w14:textId="77777777" w:rsidR="00992CDC" w:rsidRDefault="00992CDC">
      <w:pPr>
        <w:rPr>
          <w:rFonts w:ascii="Times New Roman" w:eastAsia="Times New Roman" w:hAnsi="Times New Roman" w:cs="Times New Roman"/>
          <w:sz w:val="24"/>
          <w:szCs w:val="24"/>
        </w:rPr>
      </w:pPr>
    </w:p>
    <w:p w14:paraId="5ECAD05B" w14:textId="77777777" w:rsidR="00992CDC" w:rsidRDefault="00696A62">
      <w:pPr>
        <w:rPr>
          <w:rFonts w:ascii="Times New Roman" w:eastAsia="Times New Roman" w:hAnsi="Times New Roman" w:cs="Times New Roman"/>
          <w:sz w:val="24"/>
          <w:szCs w:val="24"/>
        </w:rPr>
      </w:pPr>
      <w:r>
        <w:rPr>
          <w:rFonts w:ascii="Times New Roman" w:eastAsia="Times New Roman" w:hAnsi="Times New Roman" w:cs="Times New Roman"/>
          <w:sz w:val="24"/>
          <w:szCs w:val="24"/>
        </w:rPr>
        <w:t>Map - a feature where its display the map of MMU hostel and the resident room location.</w:t>
      </w:r>
    </w:p>
    <w:p w14:paraId="25A81F7B" w14:textId="77777777" w:rsidR="00992CDC" w:rsidRDefault="00992CDC">
      <w:pPr>
        <w:rPr>
          <w:rFonts w:ascii="Times New Roman" w:eastAsia="Times New Roman" w:hAnsi="Times New Roman" w:cs="Times New Roman"/>
          <w:sz w:val="24"/>
          <w:szCs w:val="24"/>
        </w:rPr>
      </w:pPr>
    </w:p>
    <w:p w14:paraId="3DCC8527" w14:textId="77777777" w:rsidR="00992CDC" w:rsidRDefault="00696A62">
      <w:pPr>
        <w:rPr>
          <w:rFonts w:ascii="Times New Roman" w:eastAsia="Times New Roman" w:hAnsi="Times New Roman" w:cs="Times New Roman"/>
          <w:sz w:val="24"/>
          <w:szCs w:val="24"/>
        </w:rPr>
      </w:pPr>
      <w:r>
        <w:rPr>
          <w:rFonts w:ascii="Times New Roman" w:eastAsia="Times New Roman" w:hAnsi="Times New Roman" w:cs="Times New Roman"/>
          <w:sz w:val="24"/>
          <w:szCs w:val="24"/>
        </w:rPr>
        <w:t>Room Type - user can use this feature to view the room type that is available in the hostel.</w:t>
      </w:r>
    </w:p>
    <w:p w14:paraId="6A1D1058" w14:textId="77777777" w:rsidR="00992CDC" w:rsidRDefault="00992CDC">
      <w:pPr>
        <w:rPr>
          <w:rFonts w:ascii="Times New Roman" w:eastAsia="Times New Roman" w:hAnsi="Times New Roman" w:cs="Times New Roman"/>
          <w:sz w:val="24"/>
          <w:szCs w:val="24"/>
        </w:rPr>
      </w:pPr>
    </w:p>
    <w:p w14:paraId="7808DE60" w14:textId="77777777" w:rsidR="00992CDC" w:rsidRDefault="00696A62">
      <w:pPr>
        <w:rPr>
          <w:rFonts w:ascii="Times New Roman" w:eastAsia="Times New Roman" w:hAnsi="Times New Roman" w:cs="Times New Roman"/>
          <w:sz w:val="24"/>
          <w:szCs w:val="24"/>
        </w:rPr>
      </w:pPr>
      <w:r>
        <w:rPr>
          <w:rFonts w:ascii="Times New Roman" w:eastAsia="Times New Roman" w:hAnsi="Times New Roman" w:cs="Times New Roman"/>
          <w:sz w:val="24"/>
          <w:szCs w:val="24"/>
        </w:rPr>
        <w:t>Service Desk - user can file a complaint to the staff through this feature as well as give constructive feedback.</w:t>
      </w:r>
    </w:p>
    <w:p w14:paraId="074803FC" w14:textId="77777777" w:rsidR="00992CDC" w:rsidRDefault="00992CDC">
      <w:pPr>
        <w:rPr>
          <w:rFonts w:ascii="Times New Roman" w:eastAsia="Times New Roman" w:hAnsi="Times New Roman" w:cs="Times New Roman"/>
          <w:sz w:val="24"/>
          <w:szCs w:val="24"/>
        </w:rPr>
      </w:pPr>
    </w:p>
    <w:p w14:paraId="70CD9ECE" w14:textId="77777777" w:rsidR="00992CDC" w:rsidRDefault="00696A62">
      <w:pPr>
        <w:rPr>
          <w:b/>
        </w:rPr>
      </w:pPr>
      <w:r>
        <w:rPr>
          <w:rFonts w:ascii="Times New Roman" w:eastAsia="Times New Roman" w:hAnsi="Times New Roman" w:cs="Times New Roman"/>
          <w:sz w:val="24"/>
          <w:szCs w:val="24"/>
        </w:rPr>
        <w:t>Payment - user can make a payment via an online payment gateway.</w:t>
      </w:r>
    </w:p>
    <w:p w14:paraId="1B5230E3" w14:textId="77777777" w:rsidR="00992CDC" w:rsidRDefault="00992CDC">
      <w:pPr>
        <w:rPr>
          <w:b/>
        </w:rPr>
      </w:pPr>
    </w:p>
    <w:p w14:paraId="7CEEED67" w14:textId="77777777" w:rsidR="00696A62" w:rsidRDefault="00696A62">
      <w:pPr>
        <w:rPr>
          <w:rFonts w:ascii="Times New Roman" w:eastAsia="Times New Roman" w:hAnsi="Times New Roman" w:cs="Times New Roman"/>
          <w:b/>
          <w:sz w:val="32"/>
          <w:szCs w:val="32"/>
        </w:rPr>
      </w:pPr>
      <w:bookmarkStart w:id="29" w:name="_sdzl989cnpxu" w:colFirst="0" w:colLast="0"/>
      <w:bookmarkEnd w:id="29"/>
      <w:r>
        <w:rPr>
          <w:rFonts w:ascii="Times New Roman" w:eastAsia="Times New Roman" w:hAnsi="Times New Roman" w:cs="Times New Roman"/>
          <w:b/>
          <w:sz w:val="32"/>
          <w:szCs w:val="32"/>
        </w:rPr>
        <w:br w:type="page"/>
      </w:r>
    </w:p>
    <w:p w14:paraId="1180644C" w14:textId="003DB3CF" w:rsidR="00992CDC" w:rsidRPr="006F641F" w:rsidRDefault="006F641F">
      <w:pPr>
        <w:pStyle w:val="Heading1"/>
        <w:rPr>
          <w:rFonts w:ascii="Times New Roman" w:eastAsia="Times New Roman" w:hAnsi="Times New Roman" w:cs="Times New Roman"/>
          <w:b/>
          <w:rPrChange w:id="30" w:author="Christopher Lim" w:date="2020-02-19T17:56:00Z">
            <w:rPr>
              <w:rFonts w:ascii="Times New Roman" w:eastAsia="Times New Roman" w:hAnsi="Times New Roman" w:cs="Times New Roman"/>
              <w:b/>
              <w:sz w:val="32"/>
              <w:szCs w:val="32"/>
            </w:rPr>
          </w:rPrChange>
        </w:rPr>
      </w:pPr>
      <w:ins w:id="31" w:author="Christopher Lim" w:date="2020-02-19T17:51:00Z">
        <w:r w:rsidRPr="006F641F">
          <w:rPr>
            <w:rFonts w:ascii="Times New Roman" w:eastAsia="Times New Roman" w:hAnsi="Times New Roman" w:cs="Times New Roman"/>
            <w:b/>
            <w:rPrChange w:id="32" w:author="Christopher Lim" w:date="2020-02-19T17:56:00Z">
              <w:rPr>
                <w:rFonts w:ascii="Times New Roman" w:eastAsia="Times New Roman" w:hAnsi="Times New Roman" w:cs="Times New Roman"/>
                <w:b/>
                <w:sz w:val="32"/>
                <w:szCs w:val="32"/>
              </w:rPr>
            </w:rPrChange>
          </w:rPr>
          <w:lastRenderedPageBreak/>
          <w:t>2</w:t>
        </w:r>
      </w:ins>
      <w:del w:id="33" w:author="Christopher Lim" w:date="2020-02-19T17:51:00Z">
        <w:r w:rsidR="00696A62" w:rsidRPr="006F641F" w:rsidDel="006F641F">
          <w:rPr>
            <w:rFonts w:ascii="Times New Roman" w:eastAsia="Times New Roman" w:hAnsi="Times New Roman" w:cs="Times New Roman"/>
            <w:b/>
            <w:rPrChange w:id="34" w:author="Christopher Lim" w:date="2020-02-19T17:56:00Z">
              <w:rPr>
                <w:rFonts w:ascii="Times New Roman" w:eastAsia="Times New Roman" w:hAnsi="Times New Roman" w:cs="Times New Roman"/>
                <w:b/>
                <w:sz w:val="32"/>
                <w:szCs w:val="32"/>
              </w:rPr>
            </w:rPrChange>
          </w:rPr>
          <w:delText>3</w:delText>
        </w:r>
      </w:del>
      <w:r w:rsidR="00696A62" w:rsidRPr="006F641F">
        <w:rPr>
          <w:rFonts w:ascii="Times New Roman" w:eastAsia="Times New Roman" w:hAnsi="Times New Roman" w:cs="Times New Roman"/>
          <w:b/>
          <w:rPrChange w:id="35" w:author="Christopher Lim" w:date="2020-02-19T17:56:00Z">
            <w:rPr>
              <w:rFonts w:ascii="Times New Roman" w:eastAsia="Times New Roman" w:hAnsi="Times New Roman" w:cs="Times New Roman"/>
              <w:b/>
              <w:sz w:val="32"/>
              <w:szCs w:val="32"/>
            </w:rPr>
          </w:rPrChange>
        </w:rPr>
        <w:t>. References</w:t>
      </w:r>
    </w:p>
    <w:p w14:paraId="059469BE" w14:textId="77777777" w:rsidR="00992CDC" w:rsidRDefault="00992CDC">
      <w:pPr>
        <w:rPr>
          <w:rFonts w:ascii="Times New Roman" w:eastAsia="Times New Roman" w:hAnsi="Times New Roman" w:cs="Times New Roman"/>
          <w:sz w:val="24"/>
          <w:szCs w:val="24"/>
        </w:rPr>
      </w:pPr>
    </w:p>
    <w:p w14:paraId="29A93EFE" w14:textId="77777777" w:rsidR="00992CDC" w:rsidRDefault="00696A62">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that has been prepared in accordance with the following documents:</w:t>
      </w:r>
    </w:p>
    <w:p w14:paraId="5CE26D1D" w14:textId="77777777" w:rsidR="00992CDC" w:rsidRDefault="00992CDC">
      <w:pPr>
        <w:rPr>
          <w:rFonts w:ascii="Times New Roman" w:eastAsia="Times New Roman" w:hAnsi="Times New Roman" w:cs="Times New Roman"/>
          <w:sz w:val="24"/>
          <w:szCs w:val="24"/>
        </w:rPr>
      </w:pPr>
    </w:p>
    <w:p w14:paraId="7580DF61" w14:textId="77777777" w:rsidR="00992CDC" w:rsidRDefault="00696A6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ISO/IEC/IEEE 29148:2011(E), Systems and software engineering - Life cycle processes - Requirements engineering.</w:t>
      </w:r>
    </w:p>
    <w:p w14:paraId="6C067104" w14:textId="77777777" w:rsidR="00992CDC" w:rsidRDefault="00992CDC">
      <w:pPr>
        <w:rPr>
          <w:b/>
        </w:rPr>
      </w:pPr>
    </w:p>
    <w:p w14:paraId="78F1F6A2" w14:textId="758F8B6D" w:rsidR="00992CDC" w:rsidRDefault="00696A62">
      <w:pPr>
        <w:rPr>
          <w:b/>
        </w:rPr>
      </w:pPr>
      <w:r>
        <w:rPr>
          <w:b/>
        </w:rPr>
        <w:br w:type="page"/>
      </w:r>
    </w:p>
    <w:p w14:paraId="4655A9B7" w14:textId="5A27CE23" w:rsidR="00992CDC" w:rsidRPr="006F641F" w:rsidRDefault="006F641F">
      <w:pPr>
        <w:jc w:val="both"/>
        <w:rPr>
          <w:rFonts w:ascii="Times New Roman" w:hAnsi="Times New Roman" w:cs="Times New Roman"/>
          <w:b/>
          <w:sz w:val="40"/>
          <w:szCs w:val="40"/>
          <w:rPrChange w:id="36" w:author="Christopher Lim" w:date="2020-02-19T17:56:00Z">
            <w:rPr>
              <w:b/>
            </w:rPr>
          </w:rPrChange>
        </w:rPr>
      </w:pPr>
      <w:ins w:id="37" w:author="Christopher Lim" w:date="2020-02-19T17:51:00Z">
        <w:r w:rsidRPr="006F641F">
          <w:rPr>
            <w:rFonts w:ascii="Times New Roman" w:hAnsi="Times New Roman" w:cs="Times New Roman"/>
            <w:b/>
            <w:sz w:val="40"/>
            <w:szCs w:val="40"/>
            <w:rPrChange w:id="38" w:author="Christopher Lim" w:date="2020-02-19T17:56:00Z">
              <w:rPr>
                <w:b/>
              </w:rPr>
            </w:rPrChange>
          </w:rPr>
          <w:lastRenderedPageBreak/>
          <w:t>3</w:t>
        </w:r>
      </w:ins>
      <w:del w:id="39" w:author="Christopher Lim" w:date="2020-02-19T17:51:00Z">
        <w:r w:rsidR="00696A62" w:rsidRPr="006F641F" w:rsidDel="006F641F">
          <w:rPr>
            <w:rFonts w:ascii="Times New Roman" w:hAnsi="Times New Roman" w:cs="Times New Roman"/>
            <w:b/>
            <w:sz w:val="40"/>
            <w:szCs w:val="40"/>
            <w:rPrChange w:id="40" w:author="Christopher Lim" w:date="2020-02-19T17:56:00Z">
              <w:rPr>
                <w:b/>
              </w:rPr>
            </w:rPrChange>
          </w:rPr>
          <w:delText>4</w:delText>
        </w:r>
      </w:del>
      <w:r w:rsidR="00696A62" w:rsidRPr="006F641F">
        <w:rPr>
          <w:rFonts w:ascii="Times New Roman" w:hAnsi="Times New Roman" w:cs="Times New Roman"/>
          <w:b/>
          <w:sz w:val="40"/>
          <w:szCs w:val="40"/>
          <w:rPrChange w:id="41" w:author="Christopher Lim" w:date="2020-02-19T17:56:00Z">
            <w:rPr>
              <w:b/>
            </w:rPr>
          </w:rPrChange>
        </w:rPr>
        <w:t>. Stakeholders Information</w:t>
      </w:r>
    </w:p>
    <w:p w14:paraId="5F5CA27A" w14:textId="77777777" w:rsidR="00992CDC" w:rsidRDefault="00992CDC">
      <w:pPr>
        <w:jc w:val="both"/>
        <w:rPr>
          <w:b/>
        </w:rPr>
      </w:pPr>
    </w:p>
    <w:p w14:paraId="7FD209B8" w14:textId="77777777" w:rsidR="00992CDC" w:rsidRDefault="00992CDC">
      <w:pPr>
        <w:jc w:val="both"/>
        <w:rPr>
          <w:b/>
        </w:rPr>
      </w:pPr>
    </w:p>
    <w:p w14:paraId="37CBCB29" w14:textId="77777777" w:rsidR="00992CDC" w:rsidRDefault="00992CDC">
      <w:pPr>
        <w:jc w:val="both"/>
      </w:pPr>
    </w:p>
    <w:p w14:paraId="203DAC5A" w14:textId="77777777" w:rsidR="00992CDC" w:rsidRDefault="00696A62">
      <w:pPr>
        <w:jc w:val="both"/>
        <w:rPr>
          <w:b/>
        </w:rPr>
      </w:pPr>
      <w:r>
        <w:rPr>
          <w:b/>
          <w:noProof/>
        </w:rPr>
        <w:drawing>
          <wp:inline distT="114300" distB="114300" distL="114300" distR="114300" wp14:anchorId="57EBA4B0" wp14:editId="0619CE88">
            <wp:extent cx="1657649" cy="314801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1657649" cy="3148013"/>
                    </a:xfrm>
                    <a:prstGeom prst="rect">
                      <a:avLst/>
                    </a:prstGeom>
                    <a:ln/>
                  </pic:spPr>
                </pic:pic>
              </a:graphicData>
            </a:graphic>
          </wp:inline>
        </w:drawing>
      </w:r>
    </w:p>
    <w:p w14:paraId="7909C4F8" w14:textId="77777777" w:rsidR="00992CDC" w:rsidRDefault="00696A62">
      <w:pPr>
        <w:jc w:val="both"/>
      </w:pPr>
      <w:r>
        <w:t xml:space="preserve">Name: </w:t>
      </w:r>
      <w:proofErr w:type="spellStart"/>
      <w:r>
        <w:t>Zaki</w:t>
      </w:r>
      <w:proofErr w:type="spellEnd"/>
      <w:r>
        <w:t xml:space="preserve"> </w:t>
      </w:r>
      <w:proofErr w:type="spellStart"/>
      <w:r>
        <w:t>Syahmi</w:t>
      </w:r>
      <w:proofErr w:type="spellEnd"/>
      <w:r>
        <w:t xml:space="preserve"> bin </w:t>
      </w:r>
      <w:proofErr w:type="spellStart"/>
      <w:r>
        <w:t>Zulkifli</w:t>
      </w:r>
      <w:proofErr w:type="spellEnd"/>
    </w:p>
    <w:p w14:paraId="06D65ADA" w14:textId="77777777" w:rsidR="00992CDC" w:rsidRDefault="00696A62">
      <w:r>
        <w:t xml:space="preserve">Position: Hostel assistant </w:t>
      </w:r>
    </w:p>
    <w:p w14:paraId="6868214E" w14:textId="77777777" w:rsidR="00992CDC" w:rsidRDefault="00696A62">
      <w:pPr>
        <w:jc w:val="both"/>
      </w:pPr>
      <w:r>
        <w:t>E-mail: zaki.syahmi@mmu.edu.my</w:t>
      </w:r>
    </w:p>
    <w:p w14:paraId="7DD28B71" w14:textId="77777777" w:rsidR="00992CDC" w:rsidRDefault="00992CDC">
      <w:pPr>
        <w:jc w:val="both"/>
        <w:rPr>
          <w:b/>
        </w:rPr>
      </w:pPr>
    </w:p>
    <w:p w14:paraId="113C73A7" w14:textId="77777777" w:rsidR="00992CDC" w:rsidRDefault="00992CDC">
      <w:pPr>
        <w:jc w:val="both"/>
        <w:rPr>
          <w:b/>
        </w:rPr>
      </w:pPr>
    </w:p>
    <w:p w14:paraId="572D7C0C" w14:textId="77777777" w:rsidR="00992CDC" w:rsidRDefault="00696A62">
      <w:pPr>
        <w:jc w:val="both"/>
        <w:rPr>
          <w:b/>
        </w:rPr>
      </w:pPr>
      <w:r>
        <w:rPr>
          <w:b/>
          <w:noProof/>
        </w:rPr>
        <w:drawing>
          <wp:inline distT="114300" distB="114300" distL="114300" distR="114300" wp14:anchorId="2714DBAC" wp14:editId="663C2C06">
            <wp:extent cx="2262188" cy="2746468"/>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2262188" cy="2746468"/>
                    </a:xfrm>
                    <a:prstGeom prst="rect">
                      <a:avLst/>
                    </a:prstGeom>
                    <a:ln/>
                  </pic:spPr>
                </pic:pic>
              </a:graphicData>
            </a:graphic>
          </wp:inline>
        </w:drawing>
      </w:r>
    </w:p>
    <w:p w14:paraId="06FCC2E9" w14:textId="77777777" w:rsidR="00992CDC" w:rsidRDefault="00992CDC"/>
    <w:p w14:paraId="29CE235C" w14:textId="77777777" w:rsidR="00992CDC" w:rsidRDefault="00992CDC"/>
    <w:p w14:paraId="642F5B88" w14:textId="77777777" w:rsidR="00992CDC" w:rsidRDefault="00696A62">
      <w:r>
        <w:t xml:space="preserve">Name: Muhammad Safwan </w:t>
      </w:r>
      <w:proofErr w:type="spellStart"/>
      <w:r>
        <w:t>Haziq</w:t>
      </w:r>
      <w:proofErr w:type="spellEnd"/>
      <w:r>
        <w:t xml:space="preserve"> bin Noor Azman</w:t>
      </w:r>
    </w:p>
    <w:p w14:paraId="07D76BD1" w14:textId="77777777" w:rsidR="00992CDC" w:rsidRDefault="00696A62">
      <w:r>
        <w:t xml:space="preserve">Position: MMU student </w:t>
      </w:r>
    </w:p>
    <w:p w14:paraId="1ADC41BF" w14:textId="61BE450C" w:rsidR="00992CDC" w:rsidRPr="00696A62" w:rsidRDefault="00696A62" w:rsidP="00696A62">
      <w:r>
        <w:t>E-mail: 116120@student.mmu.edu.my</w:t>
      </w:r>
      <w:r>
        <w:rPr>
          <w:b/>
        </w:rPr>
        <w:tab/>
      </w:r>
      <w:r>
        <w:rPr>
          <w:b/>
        </w:rPr>
        <w:tab/>
      </w:r>
      <w:r>
        <w:rPr>
          <w:b/>
        </w:rPr>
        <w:tab/>
      </w:r>
    </w:p>
    <w:p w14:paraId="4FC4612A" w14:textId="77777777" w:rsidR="00696A62" w:rsidRDefault="00696A62">
      <w:pPr>
        <w:rPr>
          <w:b/>
        </w:rPr>
      </w:pPr>
      <w:r>
        <w:rPr>
          <w:b/>
        </w:rPr>
        <w:br w:type="page"/>
      </w:r>
    </w:p>
    <w:p w14:paraId="0ED30A51" w14:textId="441BE890" w:rsidR="00992CDC" w:rsidRPr="006F641F" w:rsidRDefault="006F641F">
      <w:pPr>
        <w:jc w:val="both"/>
        <w:rPr>
          <w:rFonts w:ascii="Times New Roman" w:hAnsi="Times New Roman" w:cs="Times New Roman"/>
          <w:b/>
          <w:sz w:val="40"/>
          <w:szCs w:val="40"/>
          <w:rPrChange w:id="42" w:author="Christopher Lim" w:date="2020-02-19T17:56:00Z">
            <w:rPr>
              <w:b/>
            </w:rPr>
          </w:rPrChange>
        </w:rPr>
      </w:pPr>
      <w:ins w:id="43" w:author="Christopher Lim" w:date="2020-02-19T17:51:00Z">
        <w:r w:rsidRPr="006F641F">
          <w:rPr>
            <w:rFonts w:ascii="Times New Roman" w:hAnsi="Times New Roman" w:cs="Times New Roman"/>
            <w:b/>
            <w:sz w:val="40"/>
            <w:szCs w:val="40"/>
            <w:rPrChange w:id="44" w:author="Christopher Lim" w:date="2020-02-19T17:56:00Z">
              <w:rPr>
                <w:b/>
              </w:rPr>
            </w:rPrChange>
          </w:rPr>
          <w:lastRenderedPageBreak/>
          <w:t>4</w:t>
        </w:r>
      </w:ins>
      <w:del w:id="45" w:author="Christopher Lim" w:date="2020-02-19T17:51:00Z">
        <w:r w:rsidR="00696A62" w:rsidRPr="006F641F" w:rsidDel="006F641F">
          <w:rPr>
            <w:rFonts w:ascii="Times New Roman" w:hAnsi="Times New Roman" w:cs="Times New Roman"/>
            <w:b/>
            <w:sz w:val="40"/>
            <w:szCs w:val="40"/>
            <w:rPrChange w:id="46" w:author="Christopher Lim" w:date="2020-02-19T17:56:00Z">
              <w:rPr>
                <w:b/>
              </w:rPr>
            </w:rPrChange>
          </w:rPr>
          <w:delText>5</w:delText>
        </w:r>
      </w:del>
      <w:r w:rsidR="00696A62" w:rsidRPr="006F641F">
        <w:rPr>
          <w:rFonts w:ascii="Times New Roman" w:hAnsi="Times New Roman" w:cs="Times New Roman"/>
          <w:b/>
          <w:sz w:val="40"/>
          <w:szCs w:val="40"/>
          <w:rPrChange w:id="47" w:author="Christopher Lim" w:date="2020-02-19T17:56:00Z">
            <w:rPr>
              <w:b/>
            </w:rPr>
          </w:rPrChange>
        </w:rPr>
        <w:t xml:space="preserve">.Goals </w:t>
      </w:r>
    </w:p>
    <w:p w14:paraId="513F754E" w14:textId="77777777" w:rsidR="00992CDC" w:rsidRDefault="00992CDC">
      <w:pPr>
        <w:rPr>
          <w:b/>
        </w:rPr>
      </w:pPr>
    </w:p>
    <w:p w14:paraId="0A840DCD" w14:textId="77777777" w:rsidR="00992CDC" w:rsidRDefault="00992CDC">
      <w:pPr>
        <w:rPr>
          <w:b/>
        </w:rPr>
      </w:pPr>
    </w:p>
    <w:p w14:paraId="07122A7F" w14:textId="77777777" w:rsidR="00992CDC" w:rsidRDefault="00992CDC">
      <w:pPr>
        <w:rPr>
          <w:b/>
        </w:rPr>
      </w:pPr>
    </w:p>
    <w:p w14:paraId="5EF50661" w14:textId="77777777" w:rsidR="00992CDC" w:rsidRDefault="00992CDC">
      <w:pPr>
        <w:rPr>
          <w:b/>
        </w:rPr>
      </w:pPr>
    </w:p>
    <w:p w14:paraId="79029293" w14:textId="77777777" w:rsidR="00992CDC" w:rsidRDefault="00696A62">
      <w:pPr>
        <w:rPr>
          <w:b/>
        </w:rPr>
      </w:pPr>
      <w:r>
        <w:rPr>
          <w:b/>
          <w:noProof/>
        </w:rPr>
        <w:drawing>
          <wp:inline distT="114300" distB="114300" distL="114300" distR="114300" wp14:anchorId="2D71DA84" wp14:editId="03D8C8DB">
            <wp:extent cx="6182023" cy="164306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6182023" cy="1643063"/>
                    </a:xfrm>
                    <a:prstGeom prst="rect">
                      <a:avLst/>
                    </a:prstGeom>
                    <a:ln/>
                  </pic:spPr>
                </pic:pic>
              </a:graphicData>
            </a:graphic>
          </wp:inline>
        </w:drawing>
      </w:r>
    </w:p>
    <w:p w14:paraId="72BDFB59" w14:textId="77777777" w:rsidR="00992CDC" w:rsidRDefault="00992CDC">
      <w:pPr>
        <w:rPr>
          <w:b/>
        </w:rPr>
      </w:pPr>
    </w:p>
    <w:p w14:paraId="1063B118" w14:textId="77777777" w:rsidR="00992CDC" w:rsidRDefault="00992CDC">
      <w:pPr>
        <w:rPr>
          <w:b/>
        </w:rPr>
      </w:pPr>
    </w:p>
    <w:p w14:paraId="0945AC0E" w14:textId="77777777" w:rsidR="00696A62" w:rsidRDefault="00696A6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B8DAA20" w14:textId="7033AB75" w:rsidR="00992CDC" w:rsidRDefault="00696A62">
      <w:pPr>
        <w:spacing w:before="240" w:after="240"/>
        <w:ind w:left="720" w:firstLine="720"/>
        <w:rPr>
          <w:b/>
        </w:rPr>
      </w:pPr>
      <w:r>
        <w:rPr>
          <w:rFonts w:ascii="Times New Roman" w:eastAsia="Times New Roman" w:hAnsi="Times New Roman" w:cs="Times New Roman"/>
          <w:b/>
          <w:sz w:val="24"/>
          <w:szCs w:val="24"/>
        </w:rPr>
        <w:lastRenderedPageBreak/>
        <w:t>Table 1 : The table below shows the goal template of G-1</w:t>
      </w:r>
    </w:p>
    <w:p w14:paraId="64C4879B" w14:textId="77777777" w:rsidR="00992CDC" w:rsidRDefault="00992CDC" w:rsidP="00696A62">
      <w:pPr>
        <w:spacing w:after="240"/>
        <w:rPr>
          <w:b/>
        </w:rPr>
      </w:pPr>
    </w:p>
    <w:tbl>
      <w:tblPr>
        <w:tblStyle w:val="a"/>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60"/>
        <w:gridCol w:w="807"/>
        <w:gridCol w:w="1924"/>
        <w:gridCol w:w="4239"/>
      </w:tblGrid>
      <w:tr w:rsidR="00992CDC" w14:paraId="58369126" w14:textId="77777777" w:rsidTr="00696A62">
        <w:trPr>
          <w:trHeight w:val="620"/>
        </w:trPr>
        <w:tc>
          <w:tcPr>
            <w:tcW w:w="2866" w:type="dxa"/>
            <w:gridSpan w:val="2"/>
            <w:tcMar>
              <w:top w:w="100" w:type="dxa"/>
              <w:left w:w="100" w:type="dxa"/>
              <w:bottom w:w="100" w:type="dxa"/>
              <w:right w:w="100" w:type="dxa"/>
            </w:tcMar>
          </w:tcPr>
          <w:p w14:paraId="62933A6B" w14:textId="77777777" w:rsidR="00992CDC" w:rsidRDefault="00696A62">
            <w:pPr>
              <w:spacing w:before="240" w:after="240"/>
              <w:ind w:left="-20"/>
              <w:rPr>
                <w:b/>
              </w:rPr>
            </w:pPr>
            <w:r>
              <w:rPr>
                <w:b/>
              </w:rPr>
              <w:t>No.</w:t>
            </w:r>
          </w:p>
        </w:tc>
        <w:tc>
          <w:tcPr>
            <w:tcW w:w="1924" w:type="dxa"/>
            <w:shd w:val="clear" w:color="auto" w:fill="auto"/>
            <w:tcMar>
              <w:top w:w="100" w:type="dxa"/>
              <w:left w:w="100" w:type="dxa"/>
              <w:bottom w:w="100" w:type="dxa"/>
              <w:right w:w="100" w:type="dxa"/>
            </w:tcMar>
          </w:tcPr>
          <w:p w14:paraId="45351767" w14:textId="77777777" w:rsidR="00992CDC" w:rsidRDefault="00696A62">
            <w:pPr>
              <w:spacing w:before="240" w:after="240"/>
              <w:ind w:left="-20"/>
              <w:rPr>
                <w:b/>
              </w:rPr>
            </w:pPr>
            <w:r>
              <w:rPr>
                <w:b/>
              </w:rPr>
              <w:t>Section</w:t>
            </w:r>
          </w:p>
        </w:tc>
        <w:tc>
          <w:tcPr>
            <w:tcW w:w="4239" w:type="dxa"/>
            <w:shd w:val="clear" w:color="auto" w:fill="auto"/>
            <w:tcMar>
              <w:top w:w="100" w:type="dxa"/>
              <w:left w:w="100" w:type="dxa"/>
              <w:bottom w:w="100" w:type="dxa"/>
              <w:right w:w="100" w:type="dxa"/>
            </w:tcMar>
          </w:tcPr>
          <w:p w14:paraId="20CF9FEA" w14:textId="77777777" w:rsidR="00992CDC" w:rsidRDefault="00696A62">
            <w:pPr>
              <w:spacing w:before="240" w:after="240"/>
              <w:ind w:left="-20"/>
              <w:rPr>
                <w:b/>
              </w:rPr>
            </w:pPr>
            <w:r>
              <w:rPr>
                <w:b/>
              </w:rPr>
              <w:t>Context/Explanation</w:t>
            </w:r>
          </w:p>
        </w:tc>
      </w:tr>
      <w:tr w:rsidR="00992CDC" w14:paraId="2129099B" w14:textId="77777777" w:rsidTr="00696A62">
        <w:trPr>
          <w:trHeight w:val="815"/>
        </w:trPr>
        <w:tc>
          <w:tcPr>
            <w:tcW w:w="2059" w:type="dxa"/>
            <w:vMerge w:val="restart"/>
            <w:shd w:val="clear" w:color="auto" w:fill="auto"/>
            <w:tcMar>
              <w:top w:w="100" w:type="dxa"/>
              <w:left w:w="100" w:type="dxa"/>
              <w:bottom w:w="100" w:type="dxa"/>
              <w:right w:w="100" w:type="dxa"/>
            </w:tcMar>
          </w:tcPr>
          <w:p w14:paraId="406B4109" w14:textId="77777777" w:rsidR="00992CDC" w:rsidRDefault="00696A62">
            <w:pPr>
              <w:spacing w:before="240" w:after="240"/>
              <w:ind w:left="-20"/>
              <w:rPr>
                <w:b/>
              </w:rPr>
            </w:pPr>
            <w:r>
              <w:rPr>
                <w:b/>
              </w:rPr>
              <w:t>ID</w:t>
            </w:r>
          </w:p>
        </w:tc>
        <w:tc>
          <w:tcPr>
            <w:tcW w:w="807" w:type="dxa"/>
            <w:shd w:val="clear" w:color="auto" w:fill="auto"/>
            <w:tcMar>
              <w:top w:w="100" w:type="dxa"/>
              <w:left w:w="100" w:type="dxa"/>
              <w:bottom w:w="100" w:type="dxa"/>
              <w:right w:w="100" w:type="dxa"/>
            </w:tcMar>
          </w:tcPr>
          <w:p w14:paraId="6DAAD520" w14:textId="77777777" w:rsidR="00992CDC" w:rsidRDefault="00696A62">
            <w:pPr>
              <w:spacing w:before="240" w:after="240"/>
              <w:ind w:left="-20"/>
              <w:rPr>
                <w:b/>
              </w:rPr>
            </w:pPr>
            <w:r>
              <w:rPr>
                <w:b/>
              </w:rPr>
              <w:t>1.2</w:t>
            </w:r>
          </w:p>
        </w:tc>
        <w:tc>
          <w:tcPr>
            <w:tcW w:w="1924" w:type="dxa"/>
            <w:shd w:val="clear" w:color="auto" w:fill="auto"/>
            <w:tcMar>
              <w:top w:w="100" w:type="dxa"/>
              <w:left w:w="100" w:type="dxa"/>
              <w:bottom w:w="100" w:type="dxa"/>
              <w:right w:w="100" w:type="dxa"/>
            </w:tcMar>
          </w:tcPr>
          <w:p w14:paraId="4DBF2B2E" w14:textId="77777777" w:rsidR="00992CDC" w:rsidRDefault="00696A62">
            <w:pPr>
              <w:spacing w:before="240" w:after="240"/>
              <w:ind w:left="-20"/>
              <w:rPr>
                <w:b/>
              </w:rPr>
            </w:pPr>
            <w:r>
              <w:rPr>
                <w:b/>
              </w:rPr>
              <w:t>Identifier</w:t>
            </w:r>
          </w:p>
        </w:tc>
        <w:tc>
          <w:tcPr>
            <w:tcW w:w="4239" w:type="dxa"/>
            <w:shd w:val="clear" w:color="auto" w:fill="auto"/>
            <w:tcMar>
              <w:top w:w="100" w:type="dxa"/>
              <w:left w:w="100" w:type="dxa"/>
              <w:bottom w:w="100" w:type="dxa"/>
              <w:right w:w="100" w:type="dxa"/>
            </w:tcMar>
          </w:tcPr>
          <w:p w14:paraId="39E8559C" w14:textId="77777777" w:rsidR="00992CDC" w:rsidRDefault="00696A62">
            <w:pPr>
              <w:spacing w:before="240" w:after="240"/>
              <w:ind w:left="-20"/>
            </w:pPr>
            <w:r>
              <w:t>G-1</w:t>
            </w:r>
          </w:p>
        </w:tc>
      </w:tr>
      <w:tr w:rsidR="00992CDC" w14:paraId="1F302AA5" w14:textId="77777777" w:rsidTr="00696A62">
        <w:trPr>
          <w:trHeight w:val="815"/>
        </w:trPr>
        <w:tc>
          <w:tcPr>
            <w:tcW w:w="2059" w:type="dxa"/>
            <w:vMerge/>
            <w:shd w:val="clear" w:color="auto" w:fill="auto"/>
            <w:tcMar>
              <w:top w:w="100" w:type="dxa"/>
              <w:left w:w="100" w:type="dxa"/>
              <w:bottom w:w="100" w:type="dxa"/>
              <w:right w:w="100" w:type="dxa"/>
            </w:tcMar>
          </w:tcPr>
          <w:p w14:paraId="3E62412C"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5A6B01DC" w14:textId="77777777" w:rsidR="00992CDC" w:rsidRDefault="00696A62">
            <w:pPr>
              <w:spacing w:before="240" w:after="240"/>
              <w:ind w:left="-20"/>
              <w:rPr>
                <w:b/>
              </w:rPr>
            </w:pPr>
            <w:r>
              <w:rPr>
                <w:b/>
              </w:rPr>
              <w:t>2.2</w:t>
            </w:r>
          </w:p>
        </w:tc>
        <w:tc>
          <w:tcPr>
            <w:tcW w:w="1924" w:type="dxa"/>
            <w:shd w:val="clear" w:color="auto" w:fill="auto"/>
            <w:tcMar>
              <w:top w:w="100" w:type="dxa"/>
              <w:left w:w="100" w:type="dxa"/>
              <w:bottom w:w="100" w:type="dxa"/>
              <w:right w:w="100" w:type="dxa"/>
            </w:tcMar>
          </w:tcPr>
          <w:p w14:paraId="56333CB2" w14:textId="77777777" w:rsidR="00992CDC" w:rsidRDefault="00696A62">
            <w:pPr>
              <w:spacing w:before="240" w:after="240"/>
              <w:ind w:left="-20"/>
              <w:rPr>
                <w:b/>
              </w:rPr>
            </w:pPr>
            <w:r>
              <w:rPr>
                <w:b/>
              </w:rPr>
              <w:t>Name</w:t>
            </w:r>
          </w:p>
        </w:tc>
        <w:tc>
          <w:tcPr>
            <w:tcW w:w="4239" w:type="dxa"/>
            <w:shd w:val="clear" w:color="auto" w:fill="auto"/>
            <w:tcMar>
              <w:top w:w="100" w:type="dxa"/>
              <w:left w:w="100" w:type="dxa"/>
              <w:bottom w:w="100" w:type="dxa"/>
              <w:right w:w="100" w:type="dxa"/>
            </w:tcMar>
          </w:tcPr>
          <w:p w14:paraId="06AC6876" w14:textId="77777777" w:rsidR="00992CDC" w:rsidRDefault="00696A62">
            <w:pPr>
              <w:spacing w:before="240" w:after="240"/>
              <w:ind w:left="-20"/>
            </w:pPr>
            <w:r>
              <w:t>Shorter queue during registration day</w:t>
            </w:r>
          </w:p>
        </w:tc>
      </w:tr>
      <w:tr w:rsidR="00992CDC" w14:paraId="5D74D419" w14:textId="77777777" w:rsidTr="00696A62">
        <w:trPr>
          <w:trHeight w:val="935"/>
        </w:trPr>
        <w:tc>
          <w:tcPr>
            <w:tcW w:w="2059" w:type="dxa"/>
            <w:shd w:val="clear" w:color="auto" w:fill="auto"/>
            <w:tcMar>
              <w:top w:w="100" w:type="dxa"/>
              <w:left w:w="100" w:type="dxa"/>
              <w:bottom w:w="100" w:type="dxa"/>
              <w:right w:w="100" w:type="dxa"/>
            </w:tcMar>
          </w:tcPr>
          <w:p w14:paraId="15E0C320" w14:textId="77777777" w:rsidR="00992CDC" w:rsidRDefault="00696A62">
            <w:pPr>
              <w:spacing w:before="240" w:after="240"/>
              <w:ind w:left="-20"/>
              <w:rPr>
                <w:b/>
              </w:rPr>
            </w:pPr>
            <w:r>
              <w:rPr>
                <w:b/>
              </w:rPr>
              <w:t>Management</w:t>
            </w:r>
          </w:p>
        </w:tc>
        <w:tc>
          <w:tcPr>
            <w:tcW w:w="807" w:type="dxa"/>
            <w:shd w:val="clear" w:color="auto" w:fill="auto"/>
            <w:tcMar>
              <w:top w:w="100" w:type="dxa"/>
              <w:left w:w="100" w:type="dxa"/>
              <w:bottom w:w="100" w:type="dxa"/>
              <w:right w:w="100" w:type="dxa"/>
            </w:tcMar>
          </w:tcPr>
          <w:p w14:paraId="6AAA6B87" w14:textId="77777777" w:rsidR="00992CDC" w:rsidRDefault="00696A62">
            <w:pPr>
              <w:spacing w:before="240" w:after="240"/>
              <w:ind w:left="-20"/>
              <w:rPr>
                <w:b/>
              </w:rPr>
            </w:pPr>
            <w:r>
              <w:rPr>
                <w:b/>
              </w:rPr>
              <w:t>2.1</w:t>
            </w:r>
          </w:p>
        </w:tc>
        <w:tc>
          <w:tcPr>
            <w:tcW w:w="1924" w:type="dxa"/>
            <w:shd w:val="clear" w:color="auto" w:fill="auto"/>
            <w:tcMar>
              <w:top w:w="100" w:type="dxa"/>
              <w:left w:w="100" w:type="dxa"/>
              <w:bottom w:w="100" w:type="dxa"/>
              <w:right w:w="100" w:type="dxa"/>
            </w:tcMar>
          </w:tcPr>
          <w:p w14:paraId="26EC1022" w14:textId="77777777" w:rsidR="00992CDC" w:rsidRDefault="00696A62">
            <w:pPr>
              <w:spacing w:before="240" w:after="240"/>
              <w:ind w:left="-20"/>
              <w:rPr>
                <w:b/>
              </w:rPr>
            </w:pPr>
            <w:r>
              <w:rPr>
                <w:b/>
              </w:rPr>
              <w:t>Authors</w:t>
            </w:r>
          </w:p>
        </w:tc>
        <w:tc>
          <w:tcPr>
            <w:tcW w:w="4239" w:type="dxa"/>
            <w:shd w:val="clear" w:color="auto" w:fill="auto"/>
            <w:tcMar>
              <w:top w:w="100" w:type="dxa"/>
              <w:left w:w="100" w:type="dxa"/>
              <w:bottom w:w="100" w:type="dxa"/>
              <w:right w:w="100" w:type="dxa"/>
            </w:tcMar>
          </w:tcPr>
          <w:p w14:paraId="4933A604" w14:textId="77777777" w:rsidR="00992CDC" w:rsidRDefault="00696A62">
            <w:pPr>
              <w:spacing w:before="240" w:after="240"/>
              <w:ind w:left="-20"/>
            </w:pPr>
            <w:r>
              <w:t xml:space="preserve">Muhamad </w:t>
            </w:r>
            <w:proofErr w:type="spellStart"/>
            <w:r>
              <w:t>Syahmi</w:t>
            </w:r>
            <w:proofErr w:type="spellEnd"/>
            <w:r>
              <w:t xml:space="preserve"> bin </w:t>
            </w:r>
            <w:proofErr w:type="spellStart"/>
            <w:r>
              <w:t>Sabudin</w:t>
            </w:r>
            <w:proofErr w:type="spellEnd"/>
          </w:p>
        </w:tc>
      </w:tr>
      <w:tr w:rsidR="00992CDC" w14:paraId="08A3951C" w14:textId="77777777" w:rsidTr="00696A62">
        <w:trPr>
          <w:trHeight w:val="860"/>
        </w:trPr>
        <w:tc>
          <w:tcPr>
            <w:tcW w:w="2059" w:type="dxa"/>
            <w:vMerge w:val="restart"/>
            <w:shd w:val="clear" w:color="auto" w:fill="auto"/>
            <w:tcMar>
              <w:top w:w="100" w:type="dxa"/>
              <w:left w:w="100" w:type="dxa"/>
              <w:bottom w:w="100" w:type="dxa"/>
              <w:right w:w="100" w:type="dxa"/>
            </w:tcMar>
          </w:tcPr>
          <w:p w14:paraId="65F9AB75" w14:textId="77777777" w:rsidR="00992CDC" w:rsidRDefault="00696A62">
            <w:pPr>
              <w:spacing w:before="240" w:after="240"/>
              <w:ind w:left="-20"/>
              <w:rPr>
                <w:b/>
              </w:rPr>
            </w:pPr>
            <w:r>
              <w:rPr>
                <w:b/>
              </w:rPr>
              <w:t>Context</w:t>
            </w:r>
          </w:p>
        </w:tc>
        <w:tc>
          <w:tcPr>
            <w:tcW w:w="807" w:type="dxa"/>
            <w:shd w:val="clear" w:color="auto" w:fill="auto"/>
            <w:tcMar>
              <w:top w:w="100" w:type="dxa"/>
              <w:left w:w="100" w:type="dxa"/>
              <w:bottom w:w="100" w:type="dxa"/>
              <w:right w:w="100" w:type="dxa"/>
            </w:tcMar>
          </w:tcPr>
          <w:p w14:paraId="36338251" w14:textId="77777777" w:rsidR="00992CDC" w:rsidRDefault="00696A62">
            <w:pPr>
              <w:spacing w:before="240" w:after="240"/>
              <w:ind w:left="-20"/>
              <w:rPr>
                <w:b/>
              </w:rPr>
            </w:pPr>
            <w:r>
              <w:rPr>
                <w:b/>
              </w:rPr>
              <w:t>3.1</w:t>
            </w:r>
          </w:p>
        </w:tc>
        <w:tc>
          <w:tcPr>
            <w:tcW w:w="1924" w:type="dxa"/>
            <w:shd w:val="clear" w:color="auto" w:fill="auto"/>
            <w:tcMar>
              <w:top w:w="100" w:type="dxa"/>
              <w:left w:w="100" w:type="dxa"/>
              <w:bottom w:w="100" w:type="dxa"/>
              <w:right w:w="100" w:type="dxa"/>
            </w:tcMar>
          </w:tcPr>
          <w:p w14:paraId="711B3CF5" w14:textId="77777777" w:rsidR="00992CDC" w:rsidRDefault="00696A62">
            <w:pPr>
              <w:spacing w:before="240" w:after="240"/>
              <w:ind w:left="-20"/>
              <w:rPr>
                <w:b/>
              </w:rPr>
            </w:pPr>
            <w:r>
              <w:rPr>
                <w:b/>
              </w:rPr>
              <w:t>Source</w:t>
            </w:r>
          </w:p>
        </w:tc>
        <w:tc>
          <w:tcPr>
            <w:tcW w:w="4239" w:type="dxa"/>
            <w:shd w:val="clear" w:color="auto" w:fill="auto"/>
            <w:tcMar>
              <w:top w:w="100" w:type="dxa"/>
              <w:left w:w="100" w:type="dxa"/>
              <w:bottom w:w="100" w:type="dxa"/>
              <w:right w:w="100" w:type="dxa"/>
            </w:tcMar>
          </w:tcPr>
          <w:p w14:paraId="3CFE738C" w14:textId="77777777" w:rsidR="00992CDC" w:rsidRDefault="00696A62">
            <w:pPr>
              <w:spacing w:before="240" w:after="240"/>
              <w:ind w:left="-20"/>
            </w:pPr>
            <w:proofErr w:type="spellStart"/>
            <w:r>
              <w:t>Zaki</w:t>
            </w:r>
            <w:proofErr w:type="spellEnd"/>
            <w:r>
              <w:t xml:space="preserve"> </w:t>
            </w:r>
            <w:proofErr w:type="spellStart"/>
            <w:r>
              <w:t>Syahmi</w:t>
            </w:r>
            <w:proofErr w:type="spellEnd"/>
            <w:r>
              <w:t xml:space="preserve"> bin </w:t>
            </w:r>
            <w:proofErr w:type="spellStart"/>
            <w:r>
              <w:t>Zulkifli</w:t>
            </w:r>
            <w:proofErr w:type="spellEnd"/>
            <w:r>
              <w:t xml:space="preserve"> (Hostel staff), </w:t>
            </w:r>
            <w:proofErr w:type="spellStart"/>
            <w:r>
              <w:t>Popbox</w:t>
            </w:r>
            <w:proofErr w:type="spellEnd"/>
            <w:r>
              <w:t xml:space="preserve"> kiosk</w:t>
            </w:r>
          </w:p>
        </w:tc>
      </w:tr>
      <w:tr w:rsidR="00992CDC" w14:paraId="66AD8DF3" w14:textId="77777777" w:rsidTr="00696A62">
        <w:trPr>
          <w:trHeight w:val="920"/>
        </w:trPr>
        <w:tc>
          <w:tcPr>
            <w:tcW w:w="2059" w:type="dxa"/>
            <w:vMerge/>
            <w:shd w:val="clear" w:color="auto" w:fill="auto"/>
            <w:tcMar>
              <w:top w:w="100" w:type="dxa"/>
              <w:left w:w="100" w:type="dxa"/>
              <w:bottom w:w="100" w:type="dxa"/>
              <w:right w:w="100" w:type="dxa"/>
            </w:tcMar>
          </w:tcPr>
          <w:p w14:paraId="069BFF15"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29958D0A" w14:textId="77777777" w:rsidR="00992CDC" w:rsidRDefault="00696A62">
            <w:pPr>
              <w:spacing w:before="240" w:after="240"/>
              <w:ind w:left="-20"/>
              <w:rPr>
                <w:b/>
              </w:rPr>
            </w:pPr>
            <w:r>
              <w:rPr>
                <w:b/>
              </w:rPr>
              <w:t>3.2</w:t>
            </w:r>
          </w:p>
        </w:tc>
        <w:tc>
          <w:tcPr>
            <w:tcW w:w="1924" w:type="dxa"/>
            <w:shd w:val="clear" w:color="auto" w:fill="auto"/>
            <w:tcMar>
              <w:top w:w="100" w:type="dxa"/>
              <w:left w:w="100" w:type="dxa"/>
              <w:bottom w:w="100" w:type="dxa"/>
              <w:right w:w="100" w:type="dxa"/>
            </w:tcMar>
          </w:tcPr>
          <w:p w14:paraId="69508C40" w14:textId="77777777" w:rsidR="00992CDC" w:rsidRDefault="00696A62">
            <w:pPr>
              <w:spacing w:before="240" w:after="240"/>
              <w:ind w:left="-20"/>
              <w:rPr>
                <w:b/>
              </w:rPr>
            </w:pPr>
            <w:r>
              <w:rPr>
                <w:b/>
              </w:rPr>
              <w:t>Responsible stakeholder</w:t>
            </w:r>
          </w:p>
        </w:tc>
        <w:tc>
          <w:tcPr>
            <w:tcW w:w="4239" w:type="dxa"/>
            <w:shd w:val="clear" w:color="auto" w:fill="auto"/>
            <w:tcMar>
              <w:top w:w="100" w:type="dxa"/>
              <w:left w:w="100" w:type="dxa"/>
              <w:bottom w:w="100" w:type="dxa"/>
              <w:right w:w="100" w:type="dxa"/>
            </w:tcMar>
          </w:tcPr>
          <w:p w14:paraId="5221685D" w14:textId="77777777" w:rsidR="00992CDC" w:rsidRDefault="00696A62">
            <w:pPr>
              <w:spacing w:before="240" w:after="240"/>
              <w:ind w:left="-20"/>
            </w:pPr>
            <w:r>
              <w:t>Student, Hostel management</w:t>
            </w:r>
          </w:p>
        </w:tc>
      </w:tr>
      <w:tr w:rsidR="00992CDC" w14:paraId="222A77B7" w14:textId="77777777" w:rsidTr="00696A62">
        <w:trPr>
          <w:trHeight w:val="875"/>
        </w:trPr>
        <w:tc>
          <w:tcPr>
            <w:tcW w:w="2059" w:type="dxa"/>
            <w:vMerge/>
            <w:shd w:val="clear" w:color="auto" w:fill="auto"/>
            <w:tcMar>
              <w:top w:w="100" w:type="dxa"/>
              <w:left w:w="100" w:type="dxa"/>
              <w:bottom w:w="100" w:type="dxa"/>
              <w:right w:w="100" w:type="dxa"/>
            </w:tcMar>
          </w:tcPr>
          <w:p w14:paraId="2B2B9F23"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4384BEDB" w14:textId="77777777" w:rsidR="00992CDC" w:rsidRDefault="00696A62">
            <w:pPr>
              <w:spacing w:before="240" w:after="240"/>
              <w:ind w:left="-20"/>
              <w:rPr>
                <w:b/>
              </w:rPr>
            </w:pPr>
            <w:r>
              <w:rPr>
                <w:b/>
              </w:rPr>
              <w:t>3.3</w:t>
            </w:r>
          </w:p>
        </w:tc>
        <w:tc>
          <w:tcPr>
            <w:tcW w:w="1924" w:type="dxa"/>
            <w:shd w:val="clear" w:color="auto" w:fill="auto"/>
            <w:tcMar>
              <w:top w:w="100" w:type="dxa"/>
              <w:left w:w="100" w:type="dxa"/>
              <w:bottom w:w="100" w:type="dxa"/>
              <w:right w:w="100" w:type="dxa"/>
            </w:tcMar>
          </w:tcPr>
          <w:p w14:paraId="569AB9CA" w14:textId="77777777" w:rsidR="00992CDC" w:rsidRDefault="00696A62">
            <w:pPr>
              <w:spacing w:before="240" w:after="240"/>
              <w:ind w:left="-20"/>
              <w:rPr>
                <w:b/>
              </w:rPr>
            </w:pPr>
            <w:r>
              <w:rPr>
                <w:b/>
              </w:rPr>
              <w:t>Using stakeholder</w:t>
            </w:r>
          </w:p>
        </w:tc>
        <w:tc>
          <w:tcPr>
            <w:tcW w:w="4239" w:type="dxa"/>
            <w:shd w:val="clear" w:color="auto" w:fill="auto"/>
            <w:tcMar>
              <w:top w:w="100" w:type="dxa"/>
              <w:left w:w="100" w:type="dxa"/>
              <w:bottom w:w="100" w:type="dxa"/>
              <w:right w:w="100" w:type="dxa"/>
            </w:tcMar>
          </w:tcPr>
          <w:p w14:paraId="08D6593F" w14:textId="77777777" w:rsidR="00992CDC" w:rsidRDefault="00696A62">
            <w:pPr>
              <w:spacing w:before="240" w:after="240"/>
              <w:ind w:left="-20"/>
            </w:pPr>
            <w:r>
              <w:t>Student</w:t>
            </w:r>
          </w:p>
        </w:tc>
      </w:tr>
      <w:tr w:rsidR="00992CDC" w14:paraId="113ADC2A" w14:textId="77777777" w:rsidTr="00696A62">
        <w:trPr>
          <w:trHeight w:val="1115"/>
        </w:trPr>
        <w:tc>
          <w:tcPr>
            <w:tcW w:w="2059" w:type="dxa"/>
            <w:vMerge w:val="restart"/>
            <w:shd w:val="clear" w:color="auto" w:fill="auto"/>
            <w:tcMar>
              <w:top w:w="100" w:type="dxa"/>
              <w:left w:w="100" w:type="dxa"/>
              <w:bottom w:w="100" w:type="dxa"/>
              <w:right w:w="100" w:type="dxa"/>
            </w:tcMar>
          </w:tcPr>
          <w:p w14:paraId="523F794D" w14:textId="77777777" w:rsidR="00992CDC" w:rsidRDefault="00696A62">
            <w:pPr>
              <w:spacing w:before="240" w:after="240"/>
              <w:ind w:left="-20"/>
              <w:rPr>
                <w:b/>
              </w:rPr>
            </w:pPr>
            <w:r>
              <w:rPr>
                <w:b/>
              </w:rPr>
              <w:t>Goal Definition</w:t>
            </w:r>
          </w:p>
        </w:tc>
        <w:tc>
          <w:tcPr>
            <w:tcW w:w="807" w:type="dxa"/>
            <w:shd w:val="clear" w:color="auto" w:fill="auto"/>
            <w:tcMar>
              <w:top w:w="100" w:type="dxa"/>
              <w:left w:w="100" w:type="dxa"/>
              <w:bottom w:w="100" w:type="dxa"/>
              <w:right w:w="100" w:type="dxa"/>
            </w:tcMar>
          </w:tcPr>
          <w:p w14:paraId="681D664C" w14:textId="77777777" w:rsidR="00992CDC" w:rsidRDefault="00696A62">
            <w:pPr>
              <w:spacing w:before="240" w:after="240"/>
              <w:ind w:left="-20"/>
              <w:rPr>
                <w:b/>
              </w:rPr>
            </w:pPr>
            <w:r>
              <w:rPr>
                <w:b/>
              </w:rPr>
              <w:t>4.2</w:t>
            </w:r>
          </w:p>
        </w:tc>
        <w:tc>
          <w:tcPr>
            <w:tcW w:w="1924" w:type="dxa"/>
            <w:shd w:val="clear" w:color="auto" w:fill="auto"/>
            <w:tcMar>
              <w:top w:w="100" w:type="dxa"/>
              <w:left w:w="100" w:type="dxa"/>
              <w:bottom w:w="100" w:type="dxa"/>
              <w:right w:w="100" w:type="dxa"/>
            </w:tcMar>
          </w:tcPr>
          <w:p w14:paraId="4AEA5DF5" w14:textId="77777777" w:rsidR="00992CDC" w:rsidRDefault="00696A62">
            <w:pPr>
              <w:spacing w:before="240" w:after="240"/>
              <w:ind w:left="-20"/>
              <w:rPr>
                <w:b/>
              </w:rPr>
            </w:pPr>
            <w:r>
              <w:rPr>
                <w:b/>
              </w:rPr>
              <w:t>Goal Description</w:t>
            </w:r>
          </w:p>
        </w:tc>
        <w:tc>
          <w:tcPr>
            <w:tcW w:w="4239" w:type="dxa"/>
            <w:shd w:val="clear" w:color="auto" w:fill="auto"/>
            <w:tcMar>
              <w:top w:w="100" w:type="dxa"/>
              <w:left w:w="100" w:type="dxa"/>
              <w:bottom w:w="100" w:type="dxa"/>
              <w:right w:w="100" w:type="dxa"/>
            </w:tcMar>
          </w:tcPr>
          <w:p w14:paraId="1C234C82" w14:textId="77777777" w:rsidR="00992CDC" w:rsidRDefault="00696A62">
            <w:pPr>
              <w:spacing w:before="240" w:after="240"/>
              <w:ind w:left="-20"/>
            </w:pPr>
            <w:r>
              <w:t>The system shall reduce the queue of students at the hostel management office during the hostel registration day.</w:t>
            </w:r>
          </w:p>
        </w:tc>
      </w:tr>
      <w:tr w:rsidR="00992CDC" w14:paraId="5D10B2D8" w14:textId="77777777" w:rsidTr="00696A62">
        <w:trPr>
          <w:trHeight w:val="515"/>
        </w:trPr>
        <w:tc>
          <w:tcPr>
            <w:tcW w:w="2059" w:type="dxa"/>
            <w:vMerge/>
            <w:shd w:val="clear" w:color="auto" w:fill="auto"/>
            <w:tcMar>
              <w:top w:w="100" w:type="dxa"/>
              <w:left w:w="100" w:type="dxa"/>
              <w:bottom w:w="100" w:type="dxa"/>
              <w:right w:w="100" w:type="dxa"/>
            </w:tcMar>
          </w:tcPr>
          <w:p w14:paraId="1A1CEEEF"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6306F8BA" w14:textId="77777777" w:rsidR="00992CDC" w:rsidRDefault="00696A62">
            <w:pPr>
              <w:spacing w:before="240" w:after="240"/>
              <w:ind w:left="-20"/>
              <w:rPr>
                <w:b/>
              </w:rPr>
            </w:pPr>
            <w:r>
              <w:rPr>
                <w:b/>
              </w:rPr>
              <w:t>4.3</w:t>
            </w:r>
          </w:p>
        </w:tc>
        <w:tc>
          <w:tcPr>
            <w:tcW w:w="1924" w:type="dxa"/>
            <w:shd w:val="clear" w:color="auto" w:fill="auto"/>
            <w:tcMar>
              <w:top w:w="100" w:type="dxa"/>
              <w:left w:w="100" w:type="dxa"/>
              <w:bottom w:w="100" w:type="dxa"/>
              <w:right w:w="100" w:type="dxa"/>
            </w:tcMar>
          </w:tcPr>
          <w:p w14:paraId="1D80D05D" w14:textId="77777777" w:rsidR="00992CDC" w:rsidRDefault="00696A62">
            <w:pPr>
              <w:spacing w:before="240" w:after="240"/>
              <w:ind w:left="-20"/>
              <w:rPr>
                <w:b/>
              </w:rPr>
            </w:pPr>
            <w:r>
              <w:rPr>
                <w:b/>
              </w:rPr>
              <w:t>Super-goal</w:t>
            </w:r>
          </w:p>
        </w:tc>
        <w:tc>
          <w:tcPr>
            <w:tcW w:w="4239" w:type="dxa"/>
            <w:shd w:val="clear" w:color="auto" w:fill="auto"/>
            <w:tcMar>
              <w:top w:w="100" w:type="dxa"/>
              <w:left w:w="100" w:type="dxa"/>
              <w:bottom w:w="100" w:type="dxa"/>
              <w:right w:w="100" w:type="dxa"/>
            </w:tcMar>
          </w:tcPr>
          <w:p w14:paraId="71C63CA0" w14:textId="77777777" w:rsidR="00992CDC" w:rsidRDefault="00696A62">
            <w:pPr>
              <w:spacing w:before="240" w:after="240"/>
              <w:ind w:left="-20"/>
            </w:pPr>
            <w:r>
              <w:t>-</w:t>
            </w:r>
          </w:p>
        </w:tc>
      </w:tr>
      <w:tr w:rsidR="00992CDC" w14:paraId="77662476" w14:textId="77777777" w:rsidTr="00696A62">
        <w:trPr>
          <w:trHeight w:val="515"/>
        </w:trPr>
        <w:tc>
          <w:tcPr>
            <w:tcW w:w="2059" w:type="dxa"/>
            <w:vMerge/>
            <w:shd w:val="clear" w:color="auto" w:fill="auto"/>
            <w:tcMar>
              <w:top w:w="100" w:type="dxa"/>
              <w:left w:w="100" w:type="dxa"/>
              <w:bottom w:w="100" w:type="dxa"/>
              <w:right w:w="100" w:type="dxa"/>
            </w:tcMar>
          </w:tcPr>
          <w:p w14:paraId="64A9F7E3"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67979D20" w14:textId="77777777" w:rsidR="00992CDC" w:rsidRDefault="00696A62">
            <w:pPr>
              <w:spacing w:before="240" w:after="240"/>
              <w:ind w:left="-20"/>
              <w:rPr>
                <w:b/>
              </w:rPr>
            </w:pPr>
            <w:r>
              <w:rPr>
                <w:b/>
              </w:rPr>
              <w:t>4.4</w:t>
            </w:r>
          </w:p>
        </w:tc>
        <w:tc>
          <w:tcPr>
            <w:tcW w:w="1924" w:type="dxa"/>
            <w:shd w:val="clear" w:color="auto" w:fill="auto"/>
            <w:tcMar>
              <w:top w:w="100" w:type="dxa"/>
              <w:left w:w="100" w:type="dxa"/>
              <w:bottom w:w="100" w:type="dxa"/>
              <w:right w:w="100" w:type="dxa"/>
            </w:tcMar>
          </w:tcPr>
          <w:p w14:paraId="3E73B06A" w14:textId="77777777" w:rsidR="00992CDC" w:rsidRDefault="00696A62">
            <w:pPr>
              <w:spacing w:before="240" w:after="240"/>
              <w:ind w:left="-20"/>
              <w:rPr>
                <w:b/>
              </w:rPr>
            </w:pPr>
            <w:r>
              <w:rPr>
                <w:b/>
              </w:rPr>
              <w:t>Sub-goals</w:t>
            </w:r>
          </w:p>
        </w:tc>
        <w:tc>
          <w:tcPr>
            <w:tcW w:w="4239" w:type="dxa"/>
            <w:shd w:val="clear" w:color="auto" w:fill="auto"/>
            <w:tcMar>
              <w:top w:w="100" w:type="dxa"/>
              <w:left w:w="100" w:type="dxa"/>
              <w:bottom w:w="100" w:type="dxa"/>
              <w:right w:w="100" w:type="dxa"/>
            </w:tcMar>
          </w:tcPr>
          <w:p w14:paraId="77439989" w14:textId="77777777" w:rsidR="00992CDC" w:rsidRDefault="00696A62">
            <w:pPr>
              <w:spacing w:before="240" w:after="240"/>
              <w:ind w:left="-20"/>
            </w:pPr>
            <w:r>
              <w:t>G-1-1: Self-service registration process</w:t>
            </w:r>
          </w:p>
        </w:tc>
      </w:tr>
      <w:tr w:rsidR="00992CDC" w14:paraId="2048EDBE" w14:textId="77777777" w:rsidTr="00696A62">
        <w:trPr>
          <w:trHeight w:val="815"/>
        </w:trPr>
        <w:tc>
          <w:tcPr>
            <w:tcW w:w="2059" w:type="dxa"/>
            <w:vMerge/>
            <w:shd w:val="clear" w:color="auto" w:fill="auto"/>
            <w:tcMar>
              <w:top w:w="100" w:type="dxa"/>
              <w:left w:w="100" w:type="dxa"/>
              <w:bottom w:w="100" w:type="dxa"/>
              <w:right w:w="100" w:type="dxa"/>
            </w:tcMar>
          </w:tcPr>
          <w:p w14:paraId="2491C146"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06B05E65" w14:textId="77777777" w:rsidR="00992CDC" w:rsidRDefault="00696A62">
            <w:pPr>
              <w:spacing w:before="240" w:after="240"/>
              <w:ind w:left="-20"/>
              <w:rPr>
                <w:b/>
              </w:rPr>
            </w:pPr>
            <w:r>
              <w:rPr>
                <w:b/>
              </w:rPr>
              <w:t>4.5</w:t>
            </w:r>
          </w:p>
        </w:tc>
        <w:tc>
          <w:tcPr>
            <w:tcW w:w="1924" w:type="dxa"/>
            <w:shd w:val="clear" w:color="auto" w:fill="auto"/>
            <w:tcMar>
              <w:top w:w="100" w:type="dxa"/>
              <w:left w:w="100" w:type="dxa"/>
              <w:bottom w:w="100" w:type="dxa"/>
              <w:right w:w="100" w:type="dxa"/>
            </w:tcMar>
          </w:tcPr>
          <w:p w14:paraId="3721F281" w14:textId="77777777" w:rsidR="00992CDC" w:rsidRDefault="00696A62">
            <w:pPr>
              <w:spacing w:before="240" w:after="240"/>
              <w:ind w:left="-20"/>
              <w:rPr>
                <w:b/>
              </w:rPr>
            </w:pPr>
            <w:r>
              <w:rPr>
                <w:b/>
              </w:rPr>
              <w:t>Other goal dependencies</w:t>
            </w:r>
          </w:p>
        </w:tc>
        <w:tc>
          <w:tcPr>
            <w:tcW w:w="4239" w:type="dxa"/>
            <w:shd w:val="clear" w:color="auto" w:fill="auto"/>
            <w:tcMar>
              <w:top w:w="100" w:type="dxa"/>
              <w:left w:w="100" w:type="dxa"/>
              <w:bottom w:w="100" w:type="dxa"/>
              <w:right w:w="100" w:type="dxa"/>
            </w:tcMar>
          </w:tcPr>
          <w:p w14:paraId="2C60FFFA" w14:textId="77777777" w:rsidR="00992CDC" w:rsidRDefault="00696A62">
            <w:pPr>
              <w:spacing w:before="240" w:after="240"/>
              <w:ind w:left="-20"/>
            </w:pPr>
            <w:r>
              <w:t>-</w:t>
            </w:r>
          </w:p>
        </w:tc>
      </w:tr>
    </w:tbl>
    <w:p w14:paraId="0224FEDB" w14:textId="3BD0555C" w:rsidR="00992CDC" w:rsidRDefault="00696A62" w:rsidP="00696A62">
      <w:pPr>
        <w:spacing w:before="240" w:after="240"/>
        <w:jc w:val="center"/>
        <w:rPr>
          <w:b/>
        </w:rPr>
      </w:pPr>
      <w:r>
        <w:rPr>
          <w:rFonts w:ascii="Times New Roman" w:eastAsia="Times New Roman" w:hAnsi="Times New Roman" w:cs="Times New Roman"/>
          <w:b/>
          <w:sz w:val="24"/>
          <w:szCs w:val="24"/>
        </w:rPr>
        <w:lastRenderedPageBreak/>
        <w:t xml:space="preserve">Table 2 : The table below shows the goal template of </w:t>
      </w:r>
      <w:r>
        <w:rPr>
          <w:b/>
        </w:rPr>
        <w:t>G-1-1</w:t>
      </w:r>
    </w:p>
    <w:p w14:paraId="6051D79F" w14:textId="77777777" w:rsidR="00992CDC" w:rsidRDefault="00696A62">
      <w:pPr>
        <w:spacing w:before="240" w:after="240"/>
        <w:rPr>
          <w:b/>
        </w:rPr>
      </w:pPr>
      <w:r>
        <w:rPr>
          <w:b/>
        </w:rPr>
        <w:t xml:space="preserve"> </w:t>
      </w:r>
    </w:p>
    <w:tbl>
      <w:tblPr>
        <w:tblStyle w:val="a0"/>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60"/>
        <w:gridCol w:w="807"/>
        <w:gridCol w:w="1924"/>
        <w:gridCol w:w="4239"/>
      </w:tblGrid>
      <w:tr w:rsidR="00992CDC" w14:paraId="016A0279" w14:textId="77777777" w:rsidTr="00696A62">
        <w:trPr>
          <w:trHeight w:val="620"/>
        </w:trPr>
        <w:tc>
          <w:tcPr>
            <w:tcW w:w="2866" w:type="dxa"/>
            <w:gridSpan w:val="2"/>
            <w:shd w:val="clear" w:color="auto" w:fill="auto"/>
            <w:tcMar>
              <w:top w:w="100" w:type="dxa"/>
              <w:left w:w="100" w:type="dxa"/>
              <w:bottom w:w="100" w:type="dxa"/>
              <w:right w:w="100" w:type="dxa"/>
            </w:tcMar>
          </w:tcPr>
          <w:p w14:paraId="3EC9D438" w14:textId="77777777" w:rsidR="00992CDC" w:rsidRDefault="00696A62">
            <w:pPr>
              <w:spacing w:before="240" w:after="240"/>
              <w:ind w:left="-20"/>
              <w:rPr>
                <w:b/>
              </w:rPr>
            </w:pPr>
            <w:r>
              <w:rPr>
                <w:b/>
              </w:rPr>
              <w:t>No.</w:t>
            </w:r>
          </w:p>
        </w:tc>
        <w:tc>
          <w:tcPr>
            <w:tcW w:w="1924" w:type="dxa"/>
            <w:shd w:val="clear" w:color="auto" w:fill="auto"/>
            <w:tcMar>
              <w:top w:w="100" w:type="dxa"/>
              <w:left w:w="100" w:type="dxa"/>
              <w:bottom w:w="100" w:type="dxa"/>
              <w:right w:w="100" w:type="dxa"/>
            </w:tcMar>
          </w:tcPr>
          <w:p w14:paraId="5FDF3093" w14:textId="77777777" w:rsidR="00992CDC" w:rsidRDefault="00696A62">
            <w:pPr>
              <w:spacing w:before="240" w:after="240"/>
              <w:ind w:left="-20"/>
              <w:rPr>
                <w:b/>
              </w:rPr>
            </w:pPr>
            <w:r>
              <w:rPr>
                <w:b/>
              </w:rPr>
              <w:t>Section</w:t>
            </w:r>
          </w:p>
        </w:tc>
        <w:tc>
          <w:tcPr>
            <w:tcW w:w="4239" w:type="dxa"/>
            <w:shd w:val="clear" w:color="auto" w:fill="auto"/>
            <w:tcMar>
              <w:top w:w="100" w:type="dxa"/>
              <w:left w:w="100" w:type="dxa"/>
              <w:bottom w:w="100" w:type="dxa"/>
              <w:right w:w="100" w:type="dxa"/>
            </w:tcMar>
          </w:tcPr>
          <w:p w14:paraId="10575524" w14:textId="77777777" w:rsidR="00992CDC" w:rsidRDefault="00696A62">
            <w:pPr>
              <w:spacing w:before="240" w:after="240"/>
              <w:ind w:left="-20"/>
              <w:rPr>
                <w:b/>
              </w:rPr>
            </w:pPr>
            <w:r>
              <w:rPr>
                <w:b/>
              </w:rPr>
              <w:t>Context/Explanation</w:t>
            </w:r>
          </w:p>
        </w:tc>
      </w:tr>
      <w:tr w:rsidR="00992CDC" w14:paraId="3BDEA89B" w14:textId="77777777" w:rsidTr="00696A62">
        <w:trPr>
          <w:trHeight w:val="815"/>
        </w:trPr>
        <w:tc>
          <w:tcPr>
            <w:tcW w:w="2059" w:type="dxa"/>
            <w:vMerge w:val="restart"/>
            <w:shd w:val="clear" w:color="auto" w:fill="auto"/>
            <w:tcMar>
              <w:top w:w="100" w:type="dxa"/>
              <w:left w:w="100" w:type="dxa"/>
              <w:bottom w:w="100" w:type="dxa"/>
              <w:right w:w="100" w:type="dxa"/>
            </w:tcMar>
          </w:tcPr>
          <w:p w14:paraId="5AED9EDE" w14:textId="77777777" w:rsidR="00992CDC" w:rsidRDefault="00696A62">
            <w:pPr>
              <w:spacing w:before="240" w:after="240"/>
              <w:ind w:left="-20"/>
              <w:rPr>
                <w:b/>
              </w:rPr>
            </w:pPr>
            <w:r>
              <w:rPr>
                <w:b/>
              </w:rPr>
              <w:t>ID</w:t>
            </w:r>
          </w:p>
        </w:tc>
        <w:tc>
          <w:tcPr>
            <w:tcW w:w="807" w:type="dxa"/>
            <w:shd w:val="clear" w:color="auto" w:fill="auto"/>
            <w:tcMar>
              <w:top w:w="100" w:type="dxa"/>
              <w:left w:w="100" w:type="dxa"/>
              <w:bottom w:w="100" w:type="dxa"/>
              <w:right w:w="100" w:type="dxa"/>
            </w:tcMar>
          </w:tcPr>
          <w:p w14:paraId="68F48C5B" w14:textId="77777777" w:rsidR="00992CDC" w:rsidRDefault="00696A62">
            <w:pPr>
              <w:spacing w:before="240" w:after="240"/>
              <w:ind w:left="-20"/>
              <w:rPr>
                <w:b/>
              </w:rPr>
            </w:pPr>
            <w:r>
              <w:rPr>
                <w:b/>
              </w:rPr>
              <w:t>1.2</w:t>
            </w:r>
          </w:p>
        </w:tc>
        <w:tc>
          <w:tcPr>
            <w:tcW w:w="1924" w:type="dxa"/>
            <w:shd w:val="clear" w:color="auto" w:fill="auto"/>
            <w:tcMar>
              <w:top w:w="100" w:type="dxa"/>
              <w:left w:w="100" w:type="dxa"/>
              <w:bottom w:w="100" w:type="dxa"/>
              <w:right w:w="100" w:type="dxa"/>
            </w:tcMar>
          </w:tcPr>
          <w:p w14:paraId="08B95EF8" w14:textId="77777777" w:rsidR="00992CDC" w:rsidRDefault="00696A62">
            <w:pPr>
              <w:spacing w:before="240" w:after="240"/>
              <w:ind w:left="-20"/>
              <w:rPr>
                <w:b/>
              </w:rPr>
            </w:pPr>
            <w:r>
              <w:rPr>
                <w:b/>
              </w:rPr>
              <w:t>Identifier</w:t>
            </w:r>
          </w:p>
        </w:tc>
        <w:tc>
          <w:tcPr>
            <w:tcW w:w="4239" w:type="dxa"/>
            <w:shd w:val="clear" w:color="auto" w:fill="auto"/>
            <w:tcMar>
              <w:top w:w="100" w:type="dxa"/>
              <w:left w:w="100" w:type="dxa"/>
              <w:bottom w:w="100" w:type="dxa"/>
              <w:right w:w="100" w:type="dxa"/>
            </w:tcMar>
          </w:tcPr>
          <w:p w14:paraId="4A7D16C0" w14:textId="77777777" w:rsidR="00992CDC" w:rsidRDefault="00696A62">
            <w:pPr>
              <w:spacing w:before="240" w:after="240"/>
              <w:ind w:left="-20"/>
            </w:pPr>
            <w:r>
              <w:t>G-1-1</w:t>
            </w:r>
          </w:p>
        </w:tc>
      </w:tr>
      <w:tr w:rsidR="00992CDC" w14:paraId="4C89290B" w14:textId="77777777" w:rsidTr="00696A62">
        <w:trPr>
          <w:trHeight w:val="815"/>
        </w:trPr>
        <w:tc>
          <w:tcPr>
            <w:tcW w:w="2059" w:type="dxa"/>
            <w:vMerge/>
            <w:shd w:val="clear" w:color="auto" w:fill="auto"/>
            <w:tcMar>
              <w:top w:w="100" w:type="dxa"/>
              <w:left w:w="100" w:type="dxa"/>
              <w:bottom w:w="100" w:type="dxa"/>
              <w:right w:w="100" w:type="dxa"/>
            </w:tcMar>
          </w:tcPr>
          <w:p w14:paraId="67F70884"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0B0E915D" w14:textId="77777777" w:rsidR="00992CDC" w:rsidRDefault="00696A62">
            <w:pPr>
              <w:spacing w:before="240" w:after="240"/>
              <w:ind w:left="-20"/>
              <w:rPr>
                <w:b/>
              </w:rPr>
            </w:pPr>
            <w:r>
              <w:rPr>
                <w:b/>
              </w:rPr>
              <w:t>2.2</w:t>
            </w:r>
          </w:p>
        </w:tc>
        <w:tc>
          <w:tcPr>
            <w:tcW w:w="1924" w:type="dxa"/>
            <w:shd w:val="clear" w:color="auto" w:fill="auto"/>
            <w:tcMar>
              <w:top w:w="100" w:type="dxa"/>
              <w:left w:w="100" w:type="dxa"/>
              <w:bottom w:w="100" w:type="dxa"/>
              <w:right w:w="100" w:type="dxa"/>
            </w:tcMar>
          </w:tcPr>
          <w:p w14:paraId="48EB555B" w14:textId="77777777" w:rsidR="00992CDC" w:rsidRDefault="00696A62">
            <w:pPr>
              <w:spacing w:before="240" w:after="240"/>
              <w:ind w:left="-20"/>
              <w:rPr>
                <w:b/>
              </w:rPr>
            </w:pPr>
            <w:r>
              <w:rPr>
                <w:b/>
              </w:rPr>
              <w:t>Name</w:t>
            </w:r>
          </w:p>
        </w:tc>
        <w:tc>
          <w:tcPr>
            <w:tcW w:w="4239" w:type="dxa"/>
            <w:shd w:val="clear" w:color="auto" w:fill="auto"/>
            <w:tcMar>
              <w:top w:w="100" w:type="dxa"/>
              <w:left w:w="100" w:type="dxa"/>
              <w:bottom w:w="100" w:type="dxa"/>
              <w:right w:w="100" w:type="dxa"/>
            </w:tcMar>
          </w:tcPr>
          <w:p w14:paraId="07366339" w14:textId="77777777" w:rsidR="00992CDC" w:rsidRDefault="00696A62">
            <w:pPr>
              <w:spacing w:before="240" w:after="240"/>
              <w:ind w:left="-20"/>
            </w:pPr>
            <w:r>
              <w:t>Self-service registration process</w:t>
            </w:r>
          </w:p>
        </w:tc>
      </w:tr>
      <w:tr w:rsidR="00992CDC" w14:paraId="3FAC5EC0" w14:textId="77777777" w:rsidTr="00696A62">
        <w:trPr>
          <w:trHeight w:val="935"/>
        </w:trPr>
        <w:tc>
          <w:tcPr>
            <w:tcW w:w="2059" w:type="dxa"/>
            <w:shd w:val="clear" w:color="auto" w:fill="auto"/>
            <w:tcMar>
              <w:top w:w="100" w:type="dxa"/>
              <w:left w:w="100" w:type="dxa"/>
              <w:bottom w:w="100" w:type="dxa"/>
              <w:right w:w="100" w:type="dxa"/>
            </w:tcMar>
          </w:tcPr>
          <w:p w14:paraId="44F872B2" w14:textId="77777777" w:rsidR="00992CDC" w:rsidRDefault="00696A62">
            <w:pPr>
              <w:spacing w:before="240" w:after="240"/>
              <w:ind w:left="-20"/>
              <w:rPr>
                <w:b/>
              </w:rPr>
            </w:pPr>
            <w:r>
              <w:rPr>
                <w:b/>
              </w:rPr>
              <w:t>Management</w:t>
            </w:r>
          </w:p>
        </w:tc>
        <w:tc>
          <w:tcPr>
            <w:tcW w:w="807" w:type="dxa"/>
            <w:shd w:val="clear" w:color="auto" w:fill="auto"/>
            <w:tcMar>
              <w:top w:w="100" w:type="dxa"/>
              <w:left w:w="100" w:type="dxa"/>
              <w:bottom w:w="100" w:type="dxa"/>
              <w:right w:w="100" w:type="dxa"/>
            </w:tcMar>
          </w:tcPr>
          <w:p w14:paraId="0A54FF7E" w14:textId="77777777" w:rsidR="00992CDC" w:rsidRDefault="00696A62">
            <w:pPr>
              <w:spacing w:before="240" w:after="240"/>
              <w:ind w:left="-20"/>
              <w:rPr>
                <w:b/>
              </w:rPr>
            </w:pPr>
            <w:r>
              <w:rPr>
                <w:b/>
              </w:rPr>
              <w:t>2.1</w:t>
            </w:r>
          </w:p>
        </w:tc>
        <w:tc>
          <w:tcPr>
            <w:tcW w:w="1924" w:type="dxa"/>
            <w:shd w:val="clear" w:color="auto" w:fill="auto"/>
            <w:tcMar>
              <w:top w:w="100" w:type="dxa"/>
              <w:left w:w="100" w:type="dxa"/>
              <w:bottom w:w="100" w:type="dxa"/>
              <w:right w:w="100" w:type="dxa"/>
            </w:tcMar>
          </w:tcPr>
          <w:p w14:paraId="79DA3CAB" w14:textId="77777777" w:rsidR="00992CDC" w:rsidRDefault="00696A62">
            <w:pPr>
              <w:spacing w:before="240" w:after="240"/>
              <w:ind w:left="-20"/>
              <w:rPr>
                <w:b/>
              </w:rPr>
            </w:pPr>
            <w:r>
              <w:rPr>
                <w:b/>
              </w:rPr>
              <w:t>Authors</w:t>
            </w:r>
          </w:p>
        </w:tc>
        <w:tc>
          <w:tcPr>
            <w:tcW w:w="4239" w:type="dxa"/>
            <w:shd w:val="clear" w:color="auto" w:fill="auto"/>
            <w:tcMar>
              <w:top w:w="100" w:type="dxa"/>
              <w:left w:w="100" w:type="dxa"/>
              <w:bottom w:w="100" w:type="dxa"/>
              <w:right w:w="100" w:type="dxa"/>
            </w:tcMar>
          </w:tcPr>
          <w:p w14:paraId="4456594B" w14:textId="77777777" w:rsidR="00992CDC" w:rsidRDefault="00696A62">
            <w:pPr>
              <w:spacing w:before="240" w:after="240"/>
              <w:ind w:left="-20"/>
            </w:pPr>
            <w:r>
              <w:t xml:space="preserve">Muhamad </w:t>
            </w:r>
            <w:proofErr w:type="spellStart"/>
            <w:r>
              <w:t>Syahmi</w:t>
            </w:r>
            <w:proofErr w:type="spellEnd"/>
            <w:r>
              <w:t xml:space="preserve"> bin </w:t>
            </w:r>
            <w:proofErr w:type="spellStart"/>
            <w:r>
              <w:t>Sabudin</w:t>
            </w:r>
            <w:proofErr w:type="spellEnd"/>
          </w:p>
        </w:tc>
      </w:tr>
      <w:tr w:rsidR="00992CDC" w14:paraId="2535A807" w14:textId="77777777" w:rsidTr="00696A62">
        <w:trPr>
          <w:trHeight w:val="860"/>
        </w:trPr>
        <w:tc>
          <w:tcPr>
            <w:tcW w:w="2059" w:type="dxa"/>
            <w:vMerge w:val="restart"/>
            <w:shd w:val="clear" w:color="auto" w:fill="auto"/>
            <w:tcMar>
              <w:top w:w="100" w:type="dxa"/>
              <w:left w:w="100" w:type="dxa"/>
              <w:bottom w:w="100" w:type="dxa"/>
              <w:right w:w="100" w:type="dxa"/>
            </w:tcMar>
          </w:tcPr>
          <w:p w14:paraId="52BBB0AF" w14:textId="77777777" w:rsidR="00992CDC" w:rsidRDefault="00696A62">
            <w:pPr>
              <w:spacing w:before="240" w:after="240"/>
              <w:ind w:left="-20"/>
              <w:rPr>
                <w:b/>
              </w:rPr>
            </w:pPr>
            <w:r>
              <w:rPr>
                <w:b/>
              </w:rPr>
              <w:t>Context</w:t>
            </w:r>
          </w:p>
        </w:tc>
        <w:tc>
          <w:tcPr>
            <w:tcW w:w="807" w:type="dxa"/>
            <w:shd w:val="clear" w:color="auto" w:fill="auto"/>
            <w:tcMar>
              <w:top w:w="100" w:type="dxa"/>
              <w:left w:w="100" w:type="dxa"/>
              <w:bottom w:w="100" w:type="dxa"/>
              <w:right w:w="100" w:type="dxa"/>
            </w:tcMar>
          </w:tcPr>
          <w:p w14:paraId="0576079D" w14:textId="77777777" w:rsidR="00992CDC" w:rsidRDefault="00696A62">
            <w:pPr>
              <w:spacing w:before="240" w:after="240"/>
              <w:ind w:left="-20"/>
              <w:rPr>
                <w:b/>
              </w:rPr>
            </w:pPr>
            <w:r>
              <w:rPr>
                <w:b/>
              </w:rPr>
              <w:t>3.1</w:t>
            </w:r>
          </w:p>
        </w:tc>
        <w:tc>
          <w:tcPr>
            <w:tcW w:w="1924" w:type="dxa"/>
            <w:shd w:val="clear" w:color="auto" w:fill="auto"/>
            <w:tcMar>
              <w:top w:w="100" w:type="dxa"/>
              <w:left w:w="100" w:type="dxa"/>
              <w:bottom w:w="100" w:type="dxa"/>
              <w:right w:w="100" w:type="dxa"/>
            </w:tcMar>
          </w:tcPr>
          <w:p w14:paraId="1C0EC3F1" w14:textId="77777777" w:rsidR="00992CDC" w:rsidRDefault="00696A62">
            <w:pPr>
              <w:spacing w:before="240" w:after="240"/>
              <w:ind w:left="-20"/>
              <w:rPr>
                <w:b/>
              </w:rPr>
            </w:pPr>
            <w:r>
              <w:rPr>
                <w:b/>
              </w:rPr>
              <w:t>Source</w:t>
            </w:r>
          </w:p>
        </w:tc>
        <w:tc>
          <w:tcPr>
            <w:tcW w:w="4239" w:type="dxa"/>
            <w:shd w:val="clear" w:color="auto" w:fill="auto"/>
            <w:tcMar>
              <w:top w:w="100" w:type="dxa"/>
              <w:left w:w="100" w:type="dxa"/>
              <w:bottom w:w="100" w:type="dxa"/>
              <w:right w:w="100" w:type="dxa"/>
            </w:tcMar>
          </w:tcPr>
          <w:p w14:paraId="7D7FA6F9" w14:textId="77777777" w:rsidR="00992CDC" w:rsidRDefault="00696A62">
            <w:pPr>
              <w:spacing w:before="240" w:after="240"/>
              <w:ind w:left="-20"/>
            </w:pPr>
            <w:proofErr w:type="spellStart"/>
            <w:r>
              <w:t>Zaki</w:t>
            </w:r>
            <w:proofErr w:type="spellEnd"/>
            <w:r>
              <w:t xml:space="preserve"> </w:t>
            </w:r>
            <w:proofErr w:type="spellStart"/>
            <w:r>
              <w:t>Syahmi</w:t>
            </w:r>
            <w:proofErr w:type="spellEnd"/>
            <w:r>
              <w:t xml:space="preserve"> bin </w:t>
            </w:r>
            <w:proofErr w:type="spellStart"/>
            <w:r>
              <w:t>Zulkifli</w:t>
            </w:r>
            <w:proofErr w:type="spellEnd"/>
            <w:r>
              <w:t xml:space="preserve"> (Hostel staff), </w:t>
            </w:r>
            <w:proofErr w:type="spellStart"/>
            <w:r>
              <w:t>CamSys</w:t>
            </w:r>
            <w:proofErr w:type="spellEnd"/>
            <w:r>
              <w:t>.</w:t>
            </w:r>
          </w:p>
        </w:tc>
      </w:tr>
      <w:tr w:rsidR="00992CDC" w14:paraId="4A509EC4" w14:textId="77777777" w:rsidTr="00696A62">
        <w:trPr>
          <w:trHeight w:val="920"/>
        </w:trPr>
        <w:tc>
          <w:tcPr>
            <w:tcW w:w="2059" w:type="dxa"/>
            <w:vMerge/>
            <w:shd w:val="clear" w:color="auto" w:fill="auto"/>
            <w:tcMar>
              <w:top w:w="100" w:type="dxa"/>
              <w:left w:w="100" w:type="dxa"/>
              <w:bottom w:w="100" w:type="dxa"/>
              <w:right w:w="100" w:type="dxa"/>
            </w:tcMar>
          </w:tcPr>
          <w:p w14:paraId="167BDAE7"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288998E6" w14:textId="77777777" w:rsidR="00992CDC" w:rsidRDefault="00696A62">
            <w:pPr>
              <w:spacing w:before="240" w:after="240"/>
              <w:ind w:left="-20"/>
              <w:rPr>
                <w:b/>
              </w:rPr>
            </w:pPr>
            <w:r>
              <w:rPr>
                <w:b/>
              </w:rPr>
              <w:t>3.2</w:t>
            </w:r>
          </w:p>
        </w:tc>
        <w:tc>
          <w:tcPr>
            <w:tcW w:w="1924" w:type="dxa"/>
            <w:shd w:val="clear" w:color="auto" w:fill="auto"/>
            <w:tcMar>
              <w:top w:w="100" w:type="dxa"/>
              <w:left w:w="100" w:type="dxa"/>
              <w:bottom w:w="100" w:type="dxa"/>
              <w:right w:w="100" w:type="dxa"/>
            </w:tcMar>
          </w:tcPr>
          <w:p w14:paraId="41BB863F" w14:textId="77777777" w:rsidR="00992CDC" w:rsidRDefault="00696A62">
            <w:pPr>
              <w:spacing w:before="240" w:after="240"/>
              <w:ind w:left="-20"/>
              <w:rPr>
                <w:b/>
              </w:rPr>
            </w:pPr>
            <w:r>
              <w:rPr>
                <w:b/>
              </w:rPr>
              <w:t>Responsible stakeholder</w:t>
            </w:r>
          </w:p>
        </w:tc>
        <w:tc>
          <w:tcPr>
            <w:tcW w:w="4239" w:type="dxa"/>
            <w:shd w:val="clear" w:color="auto" w:fill="auto"/>
            <w:tcMar>
              <w:top w:w="100" w:type="dxa"/>
              <w:left w:w="100" w:type="dxa"/>
              <w:bottom w:w="100" w:type="dxa"/>
              <w:right w:w="100" w:type="dxa"/>
            </w:tcMar>
          </w:tcPr>
          <w:p w14:paraId="5219FECB" w14:textId="77777777" w:rsidR="00992CDC" w:rsidRDefault="00696A62">
            <w:pPr>
              <w:spacing w:before="240" w:after="240"/>
              <w:ind w:left="-20"/>
            </w:pPr>
            <w:r>
              <w:t>Student,  Hostel management</w:t>
            </w:r>
          </w:p>
        </w:tc>
      </w:tr>
      <w:tr w:rsidR="00992CDC" w14:paraId="2CA63EEC" w14:textId="77777777" w:rsidTr="00696A62">
        <w:trPr>
          <w:trHeight w:val="875"/>
        </w:trPr>
        <w:tc>
          <w:tcPr>
            <w:tcW w:w="2059" w:type="dxa"/>
            <w:vMerge/>
            <w:shd w:val="clear" w:color="auto" w:fill="auto"/>
            <w:tcMar>
              <w:top w:w="100" w:type="dxa"/>
              <w:left w:w="100" w:type="dxa"/>
              <w:bottom w:w="100" w:type="dxa"/>
              <w:right w:w="100" w:type="dxa"/>
            </w:tcMar>
          </w:tcPr>
          <w:p w14:paraId="11E7AA0F"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7F73C7A7" w14:textId="77777777" w:rsidR="00992CDC" w:rsidRDefault="00696A62">
            <w:pPr>
              <w:spacing w:before="240" w:after="240"/>
              <w:ind w:left="-20"/>
              <w:rPr>
                <w:b/>
              </w:rPr>
            </w:pPr>
            <w:r>
              <w:rPr>
                <w:b/>
              </w:rPr>
              <w:t>3.3</w:t>
            </w:r>
          </w:p>
        </w:tc>
        <w:tc>
          <w:tcPr>
            <w:tcW w:w="1924" w:type="dxa"/>
            <w:shd w:val="clear" w:color="auto" w:fill="auto"/>
            <w:tcMar>
              <w:top w:w="100" w:type="dxa"/>
              <w:left w:w="100" w:type="dxa"/>
              <w:bottom w:w="100" w:type="dxa"/>
              <w:right w:w="100" w:type="dxa"/>
            </w:tcMar>
          </w:tcPr>
          <w:p w14:paraId="17BF5971" w14:textId="77777777" w:rsidR="00992CDC" w:rsidRDefault="00696A62">
            <w:pPr>
              <w:spacing w:before="240" w:after="240"/>
              <w:ind w:left="-20"/>
              <w:rPr>
                <w:b/>
              </w:rPr>
            </w:pPr>
            <w:r>
              <w:rPr>
                <w:b/>
              </w:rPr>
              <w:t>Using stakeholder</w:t>
            </w:r>
          </w:p>
        </w:tc>
        <w:tc>
          <w:tcPr>
            <w:tcW w:w="4239" w:type="dxa"/>
            <w:shd w:val="clear" w:color="auto" w:fill="auto"/>
            <w:tcMar>
              <w:top w:w="100" w:type="dxa"/>
              <w:left w:w="100" w:type="dxa"/>
              <w:bottom w:w="100" w:type="dxa"/>
              <w:right w:w="100" w:type="dxa"/>
            </w:tcMar>
          </w:tcPr>
          <w:p w14:paraId="22D6FCA0" w14:textId="77777777" w:rsidR="00992CDC" w:rsidRDefault="00696A62">
            <w:pPr>
              <w:spacing w:before="240" w:after="240"/>
              <w:ind w:left="-20"/>
            </w:pPr>
            <w:r>
              <w:t>Student</w:t>
            </w:r>
          </w:p>
        </w:tc>
      </w:tr>
      <w:tr w:rsidR="00992CDC" w14:paraId="1C4E2B15" w14:textId="77777777" w:rsidTr="00696A62">
        <w:trPr>
          <w:trHeight w:val="1115"/>
        </w:trPr>
        <w:tc>
          <w:tcPr>
            <w:tcW w:w="2059" w:type="dxa"/>
            <w:vMerge w:val="restart"/>
            <w:shd w:val="clear" w:color="auto" w:fill="auto"/>
            <w:tcMar>
              <w:top w:w="100" w:type="dxa"/>
              <w:left w:w="100" w:type="dxa"/>
              <w:bottom w:w="100" w:type="dxa"/>
              <w:right w:w="100" w:type="dxa"/>
            </w:tcMar>
          </w:tcPr>
          <w:p w14:paraId="00C8B170" w14:textId="77777777" w:rsidR="00992CDC" w:rsidRDefault="00696A62">
            <w:pPr>
              <w:spacing w:before="240" w:after="240"/>
              <w:ind w:left="-20"/>
              <w:rPr>
                <w:b/>
              </w:rPr>
            </w:pPr>
            <w:r>
              <w:rPr>
                <w:b/>
              </w:rPr>
              <w:t>Goal Definition</w:t>
            </w:r>
          </w:p>
        </w:tc>
        <w:tc>
          <w:tcPr>
            <w:tcW w:w="807" w:type="dxa"/>
            <w:shd w:val="clear" w:color="auto" w:fill="auto"/>
            <w:tcMar>
              <w:top w:w="100" w:type="dxa"/>
              <w:left w:w="100" w:type="dxa"/>
              <w:bottom w:w="100" w:type="dxa"/>
              <w:right w:w="100" w:type="dxa"/>
            </w:tcMar>
          </w:tcPr>
          <w:p w14:paraId="2E4BD707" w14:textId="77777777" w:rsidR="00992CDC" w:rsidRDefault="00696A62">
            <w:pPr>
              <w:spacing w:before="240" w:after="240"/>
              <w:ind w:left="-20"/>
              <w:rPr>
                <w:b/>
              </w:rPr>
            </w:pPr>
            <w:r>
              <w:rPr>
                <w:b/>
              </w:rPr>
              <w:t>4.2</w:t>
            </w:r>
          </w:p>
        </w:tc>
        <w:tc>
          <w:tcPr>
            <w:tcW w:w="1924" w:type="dxa"/>
            <w:shd w:val="clear" w:color="auto" w:fill="auto"/>
            <w:tcMar>
              <w:top w:w="100" w:type="dxa"/>
              <w:left w:w="100" w:type="dxa"/>
              <w:bottom w:w="100" w:type="dxa"/>
              <w:right w:w="100" w:type="dxa"/>
            </w:tcMar>
          </w:tcPr>
          <w:p w14:paraId="2E84EA02" w14:textId="77777777" w:rsidR="00992CDC" w:rsidRDefault="00696A62">
            <w:pPr>
              <w:spacing w:before="240" w:after="240"/>
              <w:ind w:left="-20"/>
              <w:rPr>
                <w:b/>
              </w:rPr>
            </w:pPr>
            <w:r>
              <w:rPr>
                <w:b/>
              </w:rPr>
              <w:t>Goal Description</w:t>
            </w:r>
          </w:p>
        </w:tc>
        <w:tc>
          <w:tcPr>
            <w:tcW w:w="4239" w:type="dxa"/>
            <w:shd w:val="clear" w:color="auto" w:fill="auto"/>
            <w:tcMar>
              <w:top w:w="100" w:type="dxa"/>
              <w:left w:w="100" w:type="dxa"/>
              <w:bottom w:w="100" w:type="dxa"/>
              <w:right w:w="100" w:type="dxa"/>
            </w:tcMar>
          </w:tcPr>
          <w:p w14:paraId="3C121220" w14:textId="77777777" w:rsidR="00992CDC" w:rsidRDefault="00696A62">
            <w:pPr>
              <w:spacing w:before="240" w:after="240"/>
              <w:ind w:left="-20"/>
            </w:pPr>
            <w:r>
              <w:t>The system shall allow students to register themselves into the hostel system without visiting the management office.</w:t>
            </w:r>
          </w:p>
        </w:tc>
      </w:tr>
      <w:tr w:rsidR="00992CDC" w14:paraId="5CB3D5B8" w14:textId="77777777" w:rsidTr="00696A62">
        <w:trPr>
          <w:trHeight w:val="515"/>
        </w:trPr>
        <w:tc>
          <w:tcPr>
            <w:tcW w:w="2059" w:type="dxa"/>
            <w:vMerge/>
            <w:shd w:val="clear" w:color="auto" w:fill="auto"/>
            <w:tcMar>
              <w:top w:w="100" w:type="dxa"/>
              <w:left w:w="100" w:type="dxa"/>
              <w:bottom w:w="100" w:type="dxa"/>
              <w:right w:w="100" w:type="dxa"/>
            </w:tcMar>
          </w:tcPr>
          <w:p w14:paraId="7DD79180"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51F5E9A3" w14:textId="77777777" w:rsidR="00992CDC" w:rsidRDefault="00696A62">
            <w:pPr>
              <w:spacing w:before="240" w:after="240"/>
              <w:ind w:left="-20"/>
              <w:rPr>
                <w:b/>
              </w:rPr>
            </w:pPr>
            <w:r>
              <w:rPr>
                <w:b/>
              </w:rPr>
              <w:t>4.3</w:t>
            </w:r>
          </w:p>
        </w:tc>
        <w:tc>
          <w:tcPr>
            <w:tcW w:w="1924" w:type="dxa"/>
            <w:shd w:val="clear" w:color="auto" w:fill="auto"/>
            <w:tcMar>
              <w:top w:w="100" w:type="dxa"/>
              <w:left w:w="100" w:type="dxa"/>
              <w:bottom w:w="100" w:type="dxa"/>
              <w:right w:w="100" w:type="dxa"/>
            </w:tcMar>
          </w:tcPr>
          <w:p w14:paraId="62110215" w14:textId="77777777" w:rsidR="00992CDC" w:rsidRDefault="00696A62">
            <w:pPr>
              <w:spacing w:before="240" w:after="240"/>
              <w:ind w:left="-20"/>
              <w:rPr>
                <w:b/>
              </w:rPr>
            </w:pPr>
            <w:r>
              <w:rPr>
                <w:b/>
              </w:rPr>
              <w:t>Super-goal</w:t>
            </w:r>
          </w:p>
        </w:tc>
        <w:tc>
          <w:tcPr>
            <w:tcW w:w="4239" w:type="dxa"/>
            <w:shd w:val="clear" w:color="auto" w:fill="auto"/>
            <w:tcMar>
              <w:top w:w="100" w:type="dxa"/>
              <w:left w:w="100" w:type="dxa"/>
              <w:bottom w:w="100" w:type="dxa"/>
              <w:right w:w="100" w:type="dxa"/>
            </w:tcMar>
          </w:tcPr>
          <w:p w14:paraId="4189C0BC" w14:textId="77777777" w:rsidR="00992CDC" w:rsidRDefault="00696A62">
            <w:pPr>
              <w:spacing w:before="240" w:after="240"/>
              <w:ind w:left="-20"/>
            </w:pPr>
            <w:r>
              <w:t>G-1: Shorter queue during registration day</w:t>
            </w:r>
          </w:p>
        </w:tc>
      </w:tr>
      <w:tr w:rsidR="00992CDC" w14:paraId="21FDE2DB" w14:textId="77777777" w:rsidTr="00696A62">
        <w:trPr>
          <w:trHeight w:val="1895"/>
        </w:trPr>
        <w:tc>
          <w:tcPr>
            <w:tcW w:w="2059" w:type="dxa"/>
            <w:vMerge/>
            <w:shd w:val="clear" w:color="auto" w:fill="auto"/>
            <w:tcMar>
              <w:top w:w="100" w:type="dxa"/>
              <w:left w:w="100" w:type="dxa"/>
              <w:bottom w:w="100" w:type="dxa"/>
              <w:right w:w="100" w:type="dxa"/>
            </w:tcMar>
          </w:tcPr>
          <w:p w14:paraId="7A1AE37C"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7495FE9C" w14:textId="77777777" w:rsidR="00992CDC" w:rsidRDefault="00696A62">
            <w:pPr>
              <w:spacing w:before="240" w:after="240"/>
              <w:ind w:left="-20"/>
              <w:rPr>
                <w:b/>
              </w:rPr>
            </w:pPr>
            <w:r>
              <w:rPr>
                <w:b/>
              </w:rPr>
              <w:t>4.4</w:t>
            </w:r>
          </w:p>
        </w:tc>
        <w:tc>
          <w:tcPr>
            <w:tcW w:w="1924" w:type="dxa"/>
            <w:shd w:val="clear" w:color="auto" w:fill="auto"/>
            <w:tcMar>
              <w:top w:w="100" w:type="dxa"/>
              <w:left w:w="100" w:type="dxa"/>
              <w:bottom w:w="100" w:type="dxa"/>
              <w:right w:w="100" w:type="dxa"/>
            </w:tcMar>
          </w:tcPr>
          <w:p w14:paraId="39559C89" w14:textId="77777777" w:rsidR="00992CDC" w:rsidRDefault="00696A62">
            <w:pPr>
              <w:spacing w:before="240" w:after="240"/>
              <w:ind w:left="-20"/>
              <w:rPr>
                <w:b/>
              </w:rPr>
            </w:pPr>
            <w:r>
              <w:rPr>
                <w:b/>
              </w:rPr>
              <w:t>Sub-goals</w:t>
            </w:r>
          </w:p>
        </w:tc>
        <w:tc>
          <w:tcPr>
            <w:tcW w:w="4239" w:type="dxa"/>
            <w:shd w:val="clear" w:color="auto" w:fill="auto"/>
            <w:tcMar>
              <w:top w:w="100" w:type="dxa"/>
              <w:left w:w="100" w:type="dxa"/>
              <w:bottom w:w="100" w:type="dxa"/>
              <w:right w:w="100" w:type="dxa"/>
            </w:tcMar>
          </w:tcPr>
          <w:p w14:paraId="246302F9" w14:textId="77777777" w:rsidR="00992CDC" w:rsidRDefault="00696A62">
            <w:pPr>
              <w:spacing w:before="240" w:after="240"/>
              <w:ind w:left="-20"/>
            </w:pPr>
            <w:r>
              <w:t>G-1-1-1: Easier navigation of the hostel area</w:t>
            </w:r>
          </w:p>
          <w:p w14:paraId="0575BDB6" w14:textId="77777777" w:rsidR="00992CDC" w:rsidRDefault="00696A62">
            <w:pPr>
              <w:spacing w:before="240" w:after="240"/>
              <w:ind w:left="-20"/>
            </w:pPr>
            <w:r>
              <w:t>G-1-1-2: Smooth and simple registration process</w:t>
            </w:r>
          </w:p>
          <w:p w14:paraId="10FBABE3" w14:textId="77777777" w:rsidR="00992CDC" w:rsidRDefault="00696A62">
            <w:pPr>
              <w:spacing w:before="240" w:after="240"/>
              <w:ind w:left="-20"/>
            </w:pPr>
            <w:r>
              <w:t>G-1-1-3: Fast payment process</w:t>
            </w:r>
          </w:p>
        </w:tc>
      </w:tr>
      <w:tr w:rsidR="00992CDC" w14:paraId="7F895C1C" w14:textId="77777777" w:rsidTr="00696A62">
        <w:trPr>
          <w:trHeight w:val="815"/>
        </w:trPr>
        <w:tc>
          <w:tcPr>
            <w:tcW w:w="2059" w:type="dxa"/>
            <w:vMerge/>
            <w:shd w:val="clear" w:color="auto" w:fill="auto"/>
            <w:tcMar>
              <w:top w:w="100" w:type="dxa"/>
              <w:left w:w="100" w:type="dxa"/>
              <w:bottom w:w="100" w:type="dxa"/>
              <w:right w:w="100" w:type="dxa"/>
            </w:tcMar>
          </w:tcPr>
          <w:p w14:paraId="23F4B8A9"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7E5D01B5" w14:textId="77777777" w:rsidR="00992CDC" w:rsidRDefault="00696A62">
            <w:pPr>
              <w:spacing w:before="240" w:after="240"/>
              <w:ind w:left="-20"/>
              <w:rPr>
                <w:b/>
              </w:rPr>
            </w:pPr>
            <w:r>
              <w:rPr>
                <w:b/>
              </w:rPr>
              <w:t>4.5</w:t>
            </w:r>
          </w:p>
        </w:tc>
        <w:tc>
          <w:tcPr>
            <w:tcW w:w="1924" w:type="dxa"/>
            <w:shd w:val="clear" w:color="auto" w:fill="auto"/>
            <w:tcMar>
              <w:top w:w="100" w:type="dxa"/>
              <w:left w:w="100" w:type="dxa"/>
              <w:bottom w:w="100" w:type="dxa"/>
              <w:right w:w="100" w:type="dxa"/>
            </w:tcMar>
          </w:tcPr>
          <w:p w14:paraId="5117868C" w14:textId="77777777" w:rsidR="00992CDC" w:rsidRDefault="00696A62">
            <w:pPr>
              <w:spacing w:before="240" w:after="240"/>
              <w:ind w:left="-20"/>
              <w:rPr>
                <w:b/>
              </w:rPr>
            </w:pPr>
            <w:r>
              <w:rPr>
                <w:b/>
              </w:rPr>
              <w:t>Other goal dependencies</w:t>
            </w:r>
          </w:p>
        </w:tc>
        <w:tc>
          <w:tcPr>
            <w:tcW w:w="4239" w:type="dxa"/>
            <w:shd w:val="clear" w:color="auto" w:fill="auto"/>
            <w:tcMar>
              <w:top w:w="100" w:type="dxa"/>
              <w:left w:w="100" w:type="dxa"/>
              <w:bottom w:w="100" w:type="dxa"/>
              <w:right w:w="100" w:type="dxa"/>
            </w:tcMar>
          </w:tcPr>
          <w:p w14:paraId="0E918433" w14:textId="77777777" w:rsidR="00992CDC" w:rsidRDefault="00696A62">
            <w:pPr>
              <w:spacing w:before="240" w:after="240"/>
              <w:ind w:left="-20"/>
            </w:pPr>
            <w:r>
              <w:t>-</w:t>
            </w:r>
          </w:p>
        </w:tc>
      </w:tr>
    </w:tbl>
    <w:p w14:paraId="45651B87" w14:textId="77777777" w:rsidR="00696A62" w:rsidRDefault="00696A62">
      <w:pPr>
        <w:spacing w:before="240" w:after="240"/>
        <w:rPr>
          <w:b/>
        </w:rPr>
      </w:pPr>
      <w:r>
        <w:rPr>
          <w:b/>
        </w:rPr>
        <w:t xml:space="preserve">  </w:t>
      </w:r>
    </w:p>
    <w:p w14:paraId="539F983B" w14:textId="52DDF4AA" w:rsidR="00992CDC" w:rsidRDefault="00696A62">
      <w:pPr>
        <w:spacing w:before="240" w:after="240"/>
        <w:rPr>
          <w:b/>
        </w:rPr>
      </w:pPr>
      <w:r>
        <w:rPr>
          <w:rFonts w:ascii="Times New Roman" w:eastAsia="Times New Roman" w:hAnsi="Times New Roman" w:cs="Times New Roman"/>
          <w:b/>
          <w:sz w:val="24"/>
          <w:szCs w:val="24"/>
        </w:rPr>
        <w:t xml:space="preserve">Table 3 : The table below shows the goal template of </w:t>
      </w:r>
      <w:r>
        <w:rPr>
          <w:b/>
        </w:rPr>
        <w:t>G-1-1-1</w:t>
      </w:r>
    </w:p>
    <w:p w14:paraId="280009CE" w14:textId="77777777" w:rsidR="00696A62" w:rsidRDefault="00696A62">
      <w:pPr>
        <w:spacing w:before="240" w:after="240"/>
        <w:rPr>
          <w:b/>
        </w:rPr>
      </w:pPr>
    </w:p>
    <w:tbl>
      <w:tblPr>
        <w:tblStyle w:val="a1"/>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60"/>
        <w:gridCol w:w="807"/>
        <w:gridCol w:w="1924"/>
        <w:gridCol w:w="4239"/>
      </w:tblGrid>
      <w:tr w:rsidR="00992CDC" w14:paraId="7E248F04" w14:textId="77777777" w:rsidTr="00696A62">
        <w:trPr>
          <w:trHeight w:val="620"/>
        </w:trPr>
        <w:tc>
          <w:tcPr>
            <w:tcW w:w="2866" w:type="dxa"/>
            <w:gridSpan w:val="2"/>
            <w:shd w:val="clear" w:color="auto" w:fill="auto"/>
            <w:tcMar>
              <w:top w:w="100" w:type="dxa"/>
              <w:left w:w="100" w:type="dxa"/>
              <w:bottom w:w="100" w:type="dxa"/>
              <w:right w:w="100" w:type="dxa"/>
            </w:tcMar>
          </w:tcPr>
          <w:p w14:paraId="2C9FE53A" w14:textId="77777777" w:rsidR="00992CDC" w:rsidRDefault="00696A62">
            <w:pPr>
              <w:spacing w:before="240" w:after="240"/>
              <w:ind w:left="-20"/>
              <w:rPr>
                <w:b/>
              </w:rPr>
            </w:pPr>
            <w:r>
              <w:rPr>
                <w:b/>
              </w:rPr>
              <w:t>No.</w:t>
            </w:r>
          </w:p>
        </w:tc>
        <w:tc>
          <w:tcPr>
            <w:tcW w:w="1924" w:type="dxa"/>
            <w:shd w:val="clear" w:color="auto" w:fill="auto"/>
            <w:tcMar>
              <w:top w:w="100" w:type="dxa"/>
              <w:left w:w="100" w:type="dxa"/>
              <w:bottom w:w="100" w:type="dxa"/>
              <w:right w:w="100" w:type="dxa"/>
            </w:tcMar>
          </w:tcPr>
          <w:p w14:paraId="0D29BB17" w14:textId="77777777" w:rsidR="00992CDC" w:rsidRDefault="00696A62">
            <w:pPr>
              <w:spacing w:before="240" w:after="240"/>
              <w:ind w:left="-20"/>
              <w:rPr>
                <w:b/>
              </w:rPr>
            </w:pPr>
            <w:r>
              <w:rPr>
                <w:b/>
              </w:rPr>
              <w:t>Section</w:t>
            </w:r>
          </w:p>
        </w:tc>
        <w:tc>
          <w:tcPr>
            <w:tcW w:w="4239" w:type="dxa"/>
            <w:shd w:val="clear" w:color="auto" w:fill="auto"/>
            <w:tcMar>
              <w:top w:w="100" w:type="dxa"/>
              <w:left w:w="100" w:type="dxa"/>
              <w:bottom w:w="100" w:type="dxa"/>
              <w:right w:w="100" w:type="dxa"/>
            </w:tcMar>
          </w:tcPr>
          <w:p w14:paraId="14FB0CBE" w14:textId="77777777" w:rsidR="00992CDC" w:rsidRDefault="00696A62">
            <w:pPr>
              <w:spacing w:before="240" w:after="240"/>
              <w:ind w:left="-20"/>
              <w:rPr>
                <w:b/>
              </w:rPr>
            </w:pPr>
            <w:r>
              <w:rPr>
                <w:b/>
              </w:rPr>
              <w:t>Context/Explanation</w:t>
            </w:r>
          </w:p>
        </w:tc>
      </w:tr>
      <w:tr w:rsidR="00992CDC" w14:paraId="5E7960A4" w14:textId="77777777" w:rsidTr="00696A62">
        <w:trPr>
          <w:trHeight w:val="815"/>
        </w:trPr>
        <w:tc>
          <w:tcPr>
            <w:tcW w:w="2059" w:type="dxa"/>
            <w:vMerge w:val="restart"/>
            <w:shd w:val="clear" w:color="auto" w:fill="auto"/>
            <w:tcMar>
              <w:top w:w="100" w:type="dxa"/>
              <w:left w:w="100" w:type="dxa"/>
              <w:bottom w:w="100" w:type="dxa"/>
              <w:right w:w="100" w:type="dxa"/>
            </w:tcMar>
          </w:tcPr>
          <w:p w14:paraId="5B8F7CEB" w14:textId="77777777" w:rsidR="00992CDC" w:rsidRDefault="00696A62">
            <w:pPr>
              <w:spacing w:before="240" w:after="240"/>
              <w:ind w:left="-20"/>
              <w:rPr>
                <w:b/>
              </w:rPr>
            </w:pPr>
            <w:r>
              <w:rPr>
                <w:b/>
              </w:rPr>
              <w:t>ID</w:t>
            </w:r>
          </w:p>
        </w:tc>
        <w:tc>
          <w:tcPr>
            <w:tcW w:w="807" w:type="dxa"/>
            <w:shd w:val="clear" w:color="auto" w:fill="auto"/>
            <w:tcMar>
              <w:top w:w="100" w:type="dxa"/>
              <w:left w:w="100" w:type="dxa"/>
              <w:bottom w:w="100" w:type="dxa"/>
              <w:right w:w="100" w:type="dxa"/>
            </w:tcMar>
          </w:tcPr>
          <w:p w14:paraId="2AB835F0" w14:textId="77777777" w:rsidR="00992CDC" w:rsidRDefault="00696A62">
            <w:pPr>
              <w:spacing w:before="240" w:after="240"/>
              <w:ind w:left="-20"/>
              <w:rPr>
                <w:b/>
              </w:rPr>
            </w:pPr>
            <w:r>
              <w:rPr>
                <w:b/>
              </w:rPr>
              <w:t>1.2</w:t>
            </w:r>
          </w:p>
        </w:tc>
        <w:tc>
          <w:tcPr>
            <w:tcW w:w="1924" w:type="dxa"/>
            <w:shd w:val="clear" w:color="auto" w:fill="auto"/>
            <w:tcMar>
              <w:top w:w="100" w:type="dxa"/>
              <w:left w:w="100" w:type="dxa"/>
              <w:bottom w:w="100" w:type="dxa"/>
              <w:right w:w="100" w:type="dxa"/>
            </w:tcMar>
          </w:tcPr>
          <w:p w14:paraId="77FA079C" w14:textId="77777777" w:rsidR="00992CDC" w:rsidRDefault="00696A62">
            <w:pPr>
              <w:spacing w:before="240" w:after="240"/>
              <w:ind w:left="-20"/>
              <w:rPr>
                <w:b/>
              </w:rPr>
            </w:pPr>
            <w:r>
              <w:rPr>
                <w:b/>
              </w:rPr>
              <w:t>Identifier</w:t>
            </w:r>
          </w:p>
        </w:tc>
        <w:tc>
          <w:tcPr>
            <w:tcW w:w="4239" w:type="dxa"/>
            <w:shd w:val="clear" w:color="auto" w:fill="auto"/>
            <w:tcMar>
              <w:top w:w="100" w:type="dxa"/>
              <w:left w:w="100" w:type="dxa"/>
              <w:bottom w:w="100" w:type="dxa"/>
              <w:right w:w="100" w:type="dxa"/>
            </w:tcMar>
          </w:tcPr>
          <w:p w14:paraId="4E02DA31" w14:textId="77777777" w:rsidR="00992CDC" w:rsidRDefault="00696A62">
            <w:pPr>
              <w:spacing w:before="240" w:after="240"/>
              <w:ind w:left="-20"/>
            </w:pPr>
            <w:r>
              <w:t>G-1-1-1</w:t>
            </w:r>
          </w:p>
        </w:tc>
      </w:tr>
      <w:tr w:rsidR="00992CDC" w14:paraId="74B07955" w14:textId="77777777" w:rsidTr="00696A62">
        <w:trPr>
          <w:trHeight w:val="815"/>
        </w:trPr>
        <w:tc>
          <w:tcPr>
            <w:tcW w:w="2059" w:type="dxa"/>
            <w:vMerge/>
            <w:shd w:val="clear" w:color="auto" w:fill="auto"/>
            <w:tcMar>
              <w:top w:w="100" w:type="dxa"/>
              <w:left w:w="100" w:type="dxa"/>
              <w:bottom w:w="100" w:type="dxa"/>
              <w:right w:w="100" w:type="dxa"/>
            </w:tcMar>
          </w:tcPr>
          <w:p w14:paraId="717D616C"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720F5103" w14:textId="77777777" w:rsidR="00992CDC" w:rsidRDefault="00696A62">
            <w:pPr>
              <w:spacing w:before="240" w:after="240"/>
              <w:ind w:left="-20"/>
              <w:rPr>
                <w:b/>
              </w:rPr>
            </w:pPr>
            <w:r>
              <w:rPr>
                <w:b/>
              </w:rPr>
              <w:t>2.2</w:t>
            </w:r>
          </w:p>
        </w:tc>
        <w:tc>
          <w:tcPr>
            <w:tcW w:w="1924" w:type="dxa"/>
            <w:shd w:val="clear" w:color="auto" w:fill="auto"/>
            <w:tcMar>
              <w:top w:w="100" w:type="dxa"/>
              <w:left w:w="100" w:type="dxa"/>
              <w:bottom w:w="100" w:type="dxa"/>
              <w:right w:w="100" w:type="dxa"/>
            </w:tcMar>
          </w:tcPr>
          <w:p w14:paraId="50A3C5C4" w14:textId="77777777" w:rsidR="00992CDC" w:rsidRDefault="00696A62">
            <w:pPr>
              <w:spacing w:before="240" w:after="240"/>
              <w:ind w:left="-20"/>
              <w:rPr>
                <w:b/>
              </w:rPr>
            </w:pPr>
            <w:r>
              <w:rPr>
                <w:b/>
              </w:rPr>
              <w:t>Name</w:t>
            </w:r>
          </w:p>
        </w:tc>
        <w:tc>
          <w:tcPr>
            <w:tcW w:w="4239" w:type="dxa"/>
            <w:shd w:val="clear" w:color="auto" w:fill="auto"/>
            <w:tcMar>
              <w:top w:w="100" w:type="dxa"/>
              <w:left w:w="100" w:type="dxa"/>
              <w:bottom w:w="100" w:type="dxa"/>
              <w:right w:w="100" w:type="dxa"/>
            </w:tcMar>
          </w:tcPr>
          <w:p w14:paraId="35E6DCC6" w14:textId="77777777" w:rsidR="00992CDC" w:rsidRDefault="00696A62">
            <w:pPr>
              <w:spacing w:before="240" w:after="240"/>
              <w:ind w:left="-20"/>
            </w:pPr>
            <w:r>
              <w:t>Easier navigation of the hostel area</w:t>
            </w:r>
          </w:p>
        </w:tc>
      </w:tr>
      <w:tr w:rsidR="00992CDC" w14:paraId="64D269E0" w14:textId="77777777" w:rsidTr="00696A62">
        <w:trPr>
          <w:trHeight w:val="935"/>
        </w:trPr>
        <w:tc>
          <w:tcPr>
            <w:tcW w:w="2059" w:type="dxa"/>
            <w:shd w:val="clear" w:color="auto" w:fill="auto"/>
            <w:tcMar>
              <w:top w:w="100" w:type="dxa"/>
              <w:left w:w="100" w:type="dxa"/>
              <w:bottom w:w="100" w:type="dxa"/>
              <w:right w:w="100" w:type="dxa"/>
            </w:tcMar>
          </w:tcPr>
          <w:p w14:paraId="312BB72D" w14:textId="77777777" w:rsidR="00992CDC" w:rsidRDefault="00696A62">
            <w:pPr>
              <w:spacing w:before="240" w:after="240"/>
              <w:ind w:left="-20"/>
              <w:rPr>
                <w:b/>
              </w:rPr>
            </w:pPr>
            <w:r>
              <w:rPr>
                <w:b/>
              </w:rPr>
              <w:t>Management</w:t>
            </w:r>
          </w:p>
        </w:tc>
        <w:tc>
          <w:tcPr>
            <w:tcW w:w="807" w:type="dxa"/>
            <w:shd w:val="clear" w:color="auto" w:fill="auto"/>
            <w:tcMar>
              <w:top w:w="100" w:type="dxa"/>
              <w:left w:w="100" w:type="dxa"/>
              <w:bottom w:w="100" w:type="dxa"/>
              <w:right w:w="100" w:type="dxa"/>
            </w:tcMar>
          </w:tcPr>
          <w:p w14:paraId="751F1894" w14:textId="77777777" w:rsidR="00992CDC" w:rsidRDefault="00696A62">
            <w:pPr>
              <w:spacing w:before="240" w:after="240"/>
              <w:ind w:left="-20"/>
              <w:rPr>
                <w:b/>
              </w:rPr>
            </w:pPr>
            <w:r>
              <w:rPr>
                <w:b/>
              </w:rPr>
              <w:t>2.1</w:t>
            </w:r>
          </w:p>
        </w:tc>
        <w:tc>
          <w:tcPr>
            <w:tcW w:w="1924" w:type="dxa"/>
            <w:shd w:val="clear" w:color="auto" w:fill="auto"/>
            <w:tcMar>
              <w:top w:w="100" w:type="dxa"/>
              <w:left w:w="100" w:type="dxa"/>
              <w:bottom w:w="100" w:type="dxa"/>
              <w:right w:w="100" w:type="dxa"/>
            </w:tcMar>
          </w:tcPr>
          <w:p w14:paraId="44FEE0CC" w14:textId="77777777" w:rsidR="00992CDC" w:rsidRDefault="00696A62">
            <w:pPr>
              <w:spacing w:before="240" w:after="240"/>
              <w:ind w:left="-20"/>
              <w:rPr>
                <w:b/>
              </w:rPr>
            </w:pPr>
            <w:r>
              <w:rPr>
                <w:b/>
              </w:rPr>
              <w:t>Authors</w:t>
            </w:r>
          </w:p>
        </w:tc>
        <w:tc>
          <w:tcPr>
            <w:tcW w:w="4239" w:type="dxa"/>
            <w:shd w:val="clear" w:color="auto" w:fill="auto"/>
            <w:tcMar>
              <w:top w:w="100" w:type="dxa"/>
              <w:left w:w="100" w:type="dxa"/>
              <w:bottom w:w="100" w:type="dxa"/>
              <w:right w:w="100" w:type="dxa"/>
            </w:tcMar>
          </w:tcPr>
          <w:p w14:paraId="0102D5D8" w14:textId="77777777" w:rsidR="00992CDC" w:rsidRDefault="00696A62">
            <w:pPr>
              <w:spacing w:before="240" w:after="240"/>
              <w:ind w:left="-20"/>
            </w:pPr>
            <w:r>
              <w:t xml:space="preserve">Muhamad </w:t>
            </w:r>
            <w:proofErr w:type="spellStart"/>
            <w:r>
              <w:t>Syahmi</w:t>
            </w:r>
            <w:proofErr w:type="spellEnd"/>
            <w:r>
              <w:t xml:space="preserve"> bin </w:t>
            </w:r>
            <w:proofErr w:type="spellStart"/>
            <w:r>
              <w:t>Sabudin</w:t>
            </w:r>
            <w:proofErr w:type="spellEnd"/>
          </w:p>
        </w:tc>
      </w:tr>
      <w:tr w:rsidR="00992CDC" w14:paraId="01A2D048" w14:textId="77777777" w:rsidTr="00696A62">
        <w:trPr>
          <w:trHeight w:val="860"/>
        </w:trPr>
        <w:tc>
          <w:tcPr>
            <w:tcW w:w="2059" w:type="dxa"/>
            <w:vMerge w:val="restart"/>
            <w:shd w:val="clear" w:color="auto" w:fill="auto"/>
            <w:tcMar>
              <w:top w:w="100" w:type="dxa"/>
              <w:left w:w="100" w:type="dxa"/>
              <w:bottom w:w="100" w:type="dxa"/>
              <w:right w:w="100" w:type="dxa"/>
            </w:tcMar>
          </w:tcPr>
          <w:p w14:paraId="7734AF3C" w14:textId="77777777" w:rsidR="00992CDC" w:rsidRDefault="00696A62">
            <w:pPr>
              <w:spacing w:before="240" w:after="240"/>
              <w:ind w:left="-20"/>
              <w:rPr>
                <w:b/>
              </w:rPr>
            </w:pPr>
            <w:r>
              <w:rPr>
                <w:b/>
              </w:rPr>
              <w:t>Context</w:t>
            </w:r>
          </w:p>
        </w:tc>
        <w:tc>
          <w:tcPr>
            <w:tcW w:w="807" w:type="dxa"/>
            <w:shd w:val="clear" w:color="auto" w:fill="auto"/>
            <w:tcMar>
              <w:top w:w="100" w:type="dxa"/>
              <w:left w:w="100" w:type="dxa"/>
              <w:bottom w:w="100" w:type="dxa"/>
              <w:right w:w="100" w:type="dxa"/>
            </w:tcMar>
          </w:tcPr>
          <w:p w14:paraId="3B337593" w14:textId="77777777" w:rsidR="00992CDC" w:rsidRDefault="00696A62">
            <w:pPr>
              <w:spacing w:before="240" w:after="240"/>
              <w:ind w:left="-20"/>
              <w:rPr>
                <w:b/>
              </w:rPr>
            </w:pPr>
            <w:r>
              <w:rPr>
                <w:b/>
              </w:rPr>
              <w:t>3.1</w:t>
            </w:r>
          </w:p>
        </w:tc>
        <w:tc>
          <w:tcPr>
            <w:tcW w:w="1924" w:type="dxa"/>
            <w:shd w:val="clear" w:color="auto" w:fill="auto"/>
            <w:tcMar>
              <w:top w:w="100" w:type="dxa"/>
              <w:left w:w="100" w:type="dxa"/>
              <w:bottom w:w="100" w:type="dxa"/>
              <w:right w:w="100" w:type="dxa"/>
            </w:tcMar>
          </w:tcPr>
          <w:p w14:paraId="40326E15" w14:textId="77777777" w:rsidR="00992CDC" w:rsidRDefault="00696A62">
            <w:pPr>
              <w:spacing w:before="240" w:after="240"/>
              <w:ind w:left="-20"/>
              <w:rPr>
                <w:b/>
              </w:rPr>
            </w:pPr>
            <w:r>
              <w:rPr>
                <w:b/>
              </w:rPr>
              <w:t>Source</w:t>
            </w:r>
          </w:p>
        </w:tc>
        <w:tc>
          <w:tcPr>
            <w:tcW w:w="4239" w:type="dxa"/>
            <w:shd w:val="clear" w:color="auto" w:fill="auto"/>
            <w:tcMar>
              <w:top w:w="100" w:type="dxa"/>
              <w:left w:w="100" w:type="dxa"/>
              <w:bottom w:w="100" w:type="dxa"/>
              <w:right w:w="100" w:type="dxa"/>
            </w:tcMar>
          </w:tcPr>
          <w:p w14:paraId="69B5E1C2" w14:textId="77777777" w:rsidR="00992CDC" w:rsidRDefault="00696A62">
            <w:pPr>
              <w:spacing w:before="240" w:after="240"/>
              <w:ind w:left="-20"/>
            </w:pPr>
            <w:r>
              <w:t xml:space="preserve">Muhammad Safwan </w:t>
            </w:r>
            <w:proofErr w:type="spellStart"/>
            <w:r>
              <w:t>Haziq</w:t>
            </w:r>
            <w:proofErr w:type="spellEnd"/>
            <w:r>
              <w:t xml:space="preserve"> bin Noor Azman (hostel tenant)</w:t>
            </w:r>
          </w:p>
        </w:tc>
      </w:tr>
      <w:tr w:rsidR="00992CDC" w14:paraId="7325619C" w14:textId="77777777" w:rsidTr="00696A62">
        <w:trPr>
          <w:trHeight w:val="920"/>
        </w:trPr>
        <w:tc>
          <w:tcPr>
            <w:tcW w:w="2059" w:type="dxa"/>
            <w:vMerge/>
            <w:shd w:val="clear" w:color="auto" w:fill="auto"/>
            <w:tcMar>
              <w:top w:w="100" w:type="dxa"/>
              <w:left w:w="100" w:type="dxa"/>
              <w:bottom w:w="100" w:type="dxa"/>
              <w:right w:w="100" w:type="dxa"/>
            </w:tcMar>
          </w:tcPr>
          <w:p w14:paraId="5E1D16D9"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1D02619F" w14:textId="77777777" w:rsidR="00992CDC" w:rsidRDefault="00696A62">
            <w:pPr>
              <w:spacing w:before="240" w:after="240"/>
              <w:ind w:left="-20"/>
              <w:rPr>
                <w:b/>
              </w:rPr>
            </w:pPr>
            <w:r>
              <w:rPr>
                <w:b/>
              </w:rPr>
              <w:t>3.2</w:t>
            </w:r>
          </w:p>
        </w:tc>
        <w:tc>
          <w:tcPr>
            <w:tcW w:w="1924" w:type="dxa"/>
            <w:shd w:val="clear" w:color="auto" w:fill="auto"/>
            <w:tcMar>
              <w:top w:w="100" w:type="dxa"/>
              <w:left w:w="100" w:type="dxa"/>
              <w:bottom w:w="100" w:type="dxa"/>
              <w:right w:w="100" w:type="dxa"/>
            </w:tcMar>
          </w:tcPr>
          <w:p w14:paraId="7F67C715" w14:textId="77777777" w:rsidR="00992CDC" w:rsidRDefault="00696A62">
            <w:pPr>
              <w:spacing w:before="240" w:after="240"/>
              <w:ind w:left="-20"/>
              <w:rPr>
                <w:b/>
              </w:rPr>
            </w:pPr>
            <w:r>
              <w:rPr>
                <w:b/>
              </w:rPr>
              <w:t>Responsible stakeholder</w:t>
            </w:r>
          </w:p>
        </w:tc>
        <w:tc>
          <w:tcPr>
            <w:tcW w:w="4239" w:type="dxa"/>
            <w:shd w:val="clear" w:color="auto" w:fill="auto"/>
            <w:tcMar>
              <w:top w:w="100" w:type="dxa"/>
              <w:left w:w="100" w:type="dxa"/>
              <w:bottom w:w="100" w:type="dxa"/>
              <w:right w:w="100" w:type="dxa"/>
            </w:tcMar>
          </w:tcPr>
          <w:p w14:paraId="4B4D64EB" w14:textId="77777777" w:rsidR="00992CDC" w:rsidRDefault="00696A62">
            <w:pPr>
              <w:spacing w:before="240" w:after="240"/>
              <w:ind w:left="-20"/>
            </w:pPr>
            <w:r>
              <w:t>N/A</w:t>
            </w:r>
          </w:p>
        </w:tc>
      </w:tr>
      <w:tr w:rsidR="00992CDC" w14:paraId="4FB4CEC9" w14:textId="77777777" w:rsidTr="00696A62">
        <w:trPr>
          <w:trHeight w:val="875"/>
        </w:trPr>
        <w:tc>
          <w:tcPr>
            <w:tcW w:w="2059" w:type="dxa"/>
            <w:vMerge/>
            <w:shd w:val="clear" w:color="auto" w:fill="auto"/>
            <w:tcMar>
              <w:top w:w="100" w:type="dxa"/>
              <w:left w:w="100" w:type="dxa"/>
              <w:bottom w:w="100" w:type="dxa"/>
              <w:right w:w="100" w:type="dxa"/>
            </w:tcMar>
          </w:tcPr>
          <w:p w14:paraId="7C1EA07E"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3E0007AC" w14:textId="77777777" w:rsidR="00992CDC" w:rsidRDefault="00696A62">
            <w:pPr>
              <w:spacing w:before="240" w:after="240"/>
              <w:ind w:left="-20"/>
              <w:rPr>
                <w:b/>
              </w:rPr>
            </w:pPr>
            <w:r>
              <w:rPr>
                <w:b/>
              </w:rPr>
              <w:t>3.3</w:t>
            </w:r>
          </w:p>
        </w:tc>
        <w:tc>
          <w:tcPr>
            <w:tcW w:w="1924" w:type="dxa"/>
            <w:shd w:val="clear" w:color="auto" w:fill="auto"/>
            <w:tcMar>
              <w:top w:w="100" w:type="dxa"/>
              <w:left w:w="100" w:type="dxa"/>
              <w:bottom w:w="100" w:type="dxa"/>
              <w:right w:w="100" w:type="dxa"/>
            </w:tcMar>
          </w:tcPr>
          <w:p w14:paraId="22331BBE" w14:textId="77777777" w:rsidR="00992CDC" w:rsidRDefault="00696A62">
            <w:pPr>
              <w:spacing w:before="240" w:after="240"/>
              <w:ind w:left="-20"/>
              <w:rPr>
                <w:b/>
              </w:rPr>
            </w:pPr>
            <w:r>
              <w:rPr>
                <w:b/>
              </w:rPr>
              <w:t>Using stakeholder</w:t>
            </w:r>
          </w:p>
        </w:tc>
        <w:tc>
          <w:tcPr>
            <w:tcW w:w="4239" w:type="dxa"/>
            <w:shd w:val="clear" w:color="auto" w:fill="auto"/>
            <w:tcMar>
              <w:top w:w="100" w:type="dxa"/>
              <w:left w:w="100" w:type="dxa"/>
              <w:bottom w:w="100" w:type="dxa"/>
              <w:right w:w="100" w:type="dxa"/>
            </w:tcMar>
          </w:tcPr>
          <w:p w14:paraId="1DBBFBBA" w14:textId="77777777" w:rsidR="00992CDC" w:rsidRDefault="00696A62">
            <w:pPr>
              <w:spacing w:before="240" w:after="240"/>
              <w:ind w:left="-20"/>
            </w:pPr>
            <w:r>
              <w:t>Student</w:t>
            </w:r>
          </w:p>
        </w:tc>
      </w:tr>
      <w:tr w:rsidR="00992CDC" w14:paraId="6A44D835" w14:textId="77777777" w:rsidTr="00696A62">
        <w:trPr>
          <w:trHeight w:val="815"/>
        </w:trPr>
        <w:tc>
          <w:tcPr>
            <w:tcW w:w="2059" w:type="dxa"/>
            <w:vMerge w:val="restart"/>
            <w:shd w:val="clear" w:color="auto" w:fill="auto"/>
            <w:tcMar>
              <w:top w:w="100" w:type="dxa"/>
              <w:left w:w="100" w:type="dxa"/>
              <w:bottom w:w="100" w:type="dxa"/>
              <w:right w:w="100" w:type="dxa"/>
            </w:tcMar>
          </w:tcPr>
          <w:p w14:paraId="666DC20B" w14:textId="77777777" w:rsidR="00992CDC" w:rsidRDefault="00696A62">
            <w:pPr>
              <w:spacing w:before="240" w:after="240"/>
              <w:ind w:left="-20"/>
              <w:rPr>
                <w:b/>
              </w:rPr>
            </w:pPr>
            <w:r>
              <w:rPr>
                <w:b/>
              </w:rPr>
              <w:lastRenderedPageBreak/>
              <w:t>Goal Definition</w:t>
            </w:r>
          </w:p>
        </w:tc>
        <w:tc>
          <w:tcPr>
            <w:tcW w:w="807" w:type="dxa"/>
            <w:shd w:val="clear" w:color="auto" w:fill="auto"/>
            <w:tcMar>
              <w:top w:w="100" w:type="dxa"/>
              <w:left w:w="100" w:type="dxa"/>
              <w:bottom w:w="100" w:type="dxa"/>
              <w:right w:w="100" w:type="dxa"/>
            </w:tcMar>
          </w:tcPr>
          <w:p w14:paraId="1BBA15B6" w14:textId="77777777" w:rsidR="00992CDC" w:rsidRDefault="00696A62">
            <w:pPr>
              <w:spacing w:before="240" w:after="240"/>
              <w:ind w:left="-20"/>
              <w:rPr>
                <w:b/>
              </w:rPr>
            </w:pPr>
            <w:r>
              <w:rPr>
                <w:b/>
              </w:rPr>
              <w:t>4.2</w:t>
            </w:r>
          </w:p>
        </w:tc>
        <w:tc>
          <w:tcPr>
            <w:tcW w:w="1924" w:type="dxa"/>
            <w:shd w:val="clear" w:color="auto" w:fill="auto"/>
            <w:tcMar>
              <w:top w:w="100" w:type="dxa"/>
              <w:left w:w="100" w:type="dxa"/>
              <w:bottom w:w="100" w:type="dxa"/>
              <w:right w:w="100" w:type="dxa"/>
            </w:tcMar>
          </w:tcPr>
          <w:p w14:paraId="4CDFA84E" w14:textId="77777777" w:rsidR="00992CDC" w:rsidRDefault="00696A62">
            <w:pPr>
              <w:spacing w:before="240" w:after="240"/>
              <w:ind w:left="-20"/>
              <w:rPr>
                <w:b/>
              </w:rPr>
            </w:pPr>
            <w:r>
              <w:rPr>
                <w:b/>
              </w:rPr>
              <w:t>Goal Description</w:t>
            </w:r>
          </w:p>
        </w:tc>
        <w:tc>
          <w:tcPr>
            <w:tcW w:w="4239" w:type="dxa"/>
            <w:shd w:val="clear" w:color="auto" w:fill="auto"/>
            <w:tcMar>
              <w:top w:w="100" w:type="dxa"/>
              <w:left w:w="100" w:type="dxa"/>
              <w:bottom w:w="100" w:type="dxa"/>
              <w:right w:w="100" w:type="dxa"/>
            </w:tcMar>
          </w:tcPr>
          <w:p w14:paraId="3B489339" w14:textId="77777777" w:rsidR="00992CDC" w:rsidRDefault="00696A62">
            <w:pPr>
              <w:spacing w:before="240" w:after="240"/>
              <w:ind w:left="-20"/>
            </w:pPr>
            <w:r>
              <w:t>The system shall make it easier for the student to find rooms and facilities.</w:t>
            </w:r>
          </w:p>
        </w:tc>
      </w:tr>
      <w:tr w:rsidR="00992CDC" w14:paraId="51C11474" w14:textId="77777777" w:rsidTr="00696A62">
        <w:trPr>
          <w:trHeight w:val="515"/>
        </w:trPr>
        <w:tc>
          <w:tcPr>
            <w:tcW w:w="2059" w:type="dxa"/>
            <w:vMerge/>
            <w:shd w:val="clear" w:color="auto" w:fill="auto"/>
            <w:tcMar>
              <w:top w:w="100" w:type="dxa"/>
              <w:left w:w="100" w:type="dxa"/>
              <w:bottom w:w="100" w:type="dxa"/>
              <w:right w:w="100" w:type="dxa"/>
            </w:tcMar>
          </w:tcPr>
          <w:p w14:paraId="6E2755AC"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760EA151" w14:textId="77777777" w:rsidR="00992CDC" w:rsidRDefault="00696A62">
            <w:pPr>
              <w:spacing w:before="240" w:after="240"/>
              <w:ind w:left="-20"/>
              <w:rPr>
                <w:b/>
              </w:rPr>
            </w:pPr>
            <w:r>
              <w:rPr>
                <w:b/>
              </w:rPr>
              <w:t>4.3</w:t>
            </w:r>
          </w:p>
        </w:tc>
        <w:tc>
          <w:tcPr>
            <w:tcW w:w="1924" w:type="dxa"/>
            <w:shd w:val="clear" w:color="auto" w:fill="auto"/>
            <w:tcMar>
              <w:top w:w="100" w:type="dxa"/>
              <w:left w:w="100" w:type="dxa"/>
              <w:bottom w:w="100" w:type="dxa"/>
              <w:right w:w="100" w:type="dxa"/>
            </w:tcMar>
          </w:tcPr>
          <w:p w14:paraId="2A4F87C1" w14:textId="77777777" w:rsidR="00992CDC" w:rsidRDefault="00696A62">
            <w:pPr>
              <w:spacing w:before="240" w:after="240"/>
              <w:ind w:left="-20"/>
              <w:rPr>
                <w:b/>
              </w:rPr>
            </w:pPr>
            <w:r>
              <w:rPr>
                <w:b/>
              </w:rPr>
              <w:t>Super-goal</w:t>
            </w:r>
          </w:p>
        </w:tc>
        <w:tc>
          <w:tcPr>
            <w:tcW w:w="4239" w:type="dxa"/>
            <w:shd w:val="clear" w:color="auto" w:fill="auto"/>
            <w:tcMar>
              <w:top w:w="100" w:type="dxa"/>
              <w:left w:w="100" w:type="dxa"/>
              <w:bottom w:w="100" w:type="dxa"/>
              <w:right w:w="100" w:type="dxa"/>
            </w:tcMar>
          </w:tcPr>
          <w:p w14:paraId="4817BD2C" w14:textId="77777777" w:rsidR="00992CDC" w:rsidRDefault="00696A62">
            <w:pPr>
              <w:spacing w:before="240" w:after="240"/>
              <w:ind w:left="-20"/>
            </w:pPr>
            <w:r>
              <w:t>G-1-1: Self-service registration process</w:t>
            </w:r>
          </w:p>
        </w:tc>
      </w:tr>
      <w:tr w:rsidR="00992CDC" w14:paraId="6E5A1340" w14:textId="77777777" w:rsidTr="00696A62">
        <w:trPr>
          <w:trHeight w:val="1595"/>
        </w:trPr>
        <w:tc>
          <w:tcPr>
            <w:tcW w:w="2059" w:type="dxa"/>
            <w:vMerge/>
            <w:shd w:val="clear" w:color="auto" w:fill="auto"/>
            <w:tcMar>
              <w:top w:w="100" w:type="dxa"/>
              <w:left w:w="100" w:type="dxa"/>
              <w:bottom w:w="100" w:type="dxa"/>
              <w:right w:w="100" w:type="dxa"/>
            </w:tcMar>
          </w:tcPr>
          <w:p w14:paraId="773A8D50"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1C4C3AD7" w14:textId="77777777" w:rsidR="00992CDC" w:rsidRDefault="00696A62">
            <w:pPr>
              <w:spacing w:before="240" w:after="240"/>
              <w:ind w:left="-20"/>
              <w:rPr>
                <w:b/>
              </w:rPr>
            </w:pPr>
            <w:r>
              <w:rPr>
                <w:b/>
              </w:rPr>
              <w:t>4.4</w:t>
            </w:r>
          </w:p>
        </w:tc>
        <w:tc>
          <w:tcPr>
            <w:tcW w:w="1924" w:type="dxa"/>
            <w:shd w:val="clear" w:color="auto" w:fill="auto"/>
            <w:tcMar>
              <w:top w:w="100" w:type="dxa"/>
              <w:left w:w="100" w:type="dxa"/>
              <w:bottom w:w="100" w:type="dxa"/>
              <w:right w:w="100" w:type="dxa"/>
            </w:tcMar>
          </w:tcPr>
          <w:p w14:paraId="3379F87D" w14:textId="77777777" w:rsidR="00992CDC" w:rsidRDefault="00696A62">
            <w:pPr>
              <w:spacing w:before="240" w:after="240"/>
              <w:ind w:left="-20"/>
              <w:rPr>
                <w:b/>
              </w:rPr>
            </w:pPr>
            <w:r>
              <w:rPr>
                <w:b/>
              </w:rPr>
              <w:t>Sub-goals</w:t>
            </w:r>
          </w:p>
        </w:tc>
        <w:tc>
          <w:tcPr>
            <w:tcW w:w="4239" w:type="dxa"/>
            <w:shd w:val="clear" w:color="auto" w:fill="auto"/>
            <w:tcMar>
              <w:top w:w="100" w:type="dxa"/>
              <w:left w:w="100" w:type="dxa"/>
              <w:bottom w:w="100" w:type="dxa"/>
              <w:right w:w="100" w:type="dxa"/>
            </w:tcMar>
          </w:tcPr>
          <w:p w14:paraId="693E9798" w14:textId="77777777" w:rsidR="00992CDC" w:rsidRDefault="00696A62">
            <w:pPr>
              <w:spacing w:before="240" w:after="240"/>
              <w:ind w:left="-20"/>
            </w:pPr>
            <w:r>
              <w:t>G-1-1-1-1: Room type</w:t>
            </w:r>
          </w:p>
          <w:p w14:paraId="214A874D" w14:textId="77777777" w:rsidR="00992CDC" w:rsidRDefault="00696A62">
            <w:pPr>
              <w:spacing w:before="240" w:after="240"/>
              <w:ind w:left="-20"/>
            </w:pPr>
            <w:r>
              <w:t>G-1-1-1-2: Map viewer</w:t>
            </w:r>
          </w:p>
          <w:p w14:paraId="433549B9" w14:textId="77777777" w:rsidR="00992CDC" w:rsidRDefault="00696A62">
            <w:pPr>
              <w:spacing w:before="240" w:after="240"/>
              <w:ind w:left="-20"/>
            </w:pPr>
            <w:r>
              <w:t xml:space="preserve"> </w:t>
            </w:r>
          </w:p>
        </w:tc>
      </w:tr>
      <w:tr w:rsidR="00992CDC" w14:paraId="019CEE96" w14:textId="77777777" w:rsidTr="00696A62">
        <w:trPr>
          <w:trHeight w:val="815"/>
        </w:trPr>
        <w:tc>
          <w:tcPr>
            <w:tcW w:w="2059" w:type="dxa"/>
            <w:vMerge/>
            <w:shd w:val="clear" w:color="auto" w:fill="auto"/>
            <w:tcMar>
              <w:top w:w="100" w:type="dxa"/>
              <w:left w:w="100" w:type="dxa"/>
              <w:bottom w:w="100" w:type="dxa"/>
              <w:right w:w="100" w:type="dxa"/>
            </w:tcMar>
          </w:tcPr>
          <w:p w14:paraId="10A15E50"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19ABD172" w14:textId="77777777" w:rsidR="00992CDC" w:rsidRDefault="00696A62">
            <w:pPr>
              <w:spacing w:before="240" w:after="240"/>
              <w:ind w:left="-20"/>
              <w:rPr>
                <w:b/>
              </w:rPr>
            </w:pPr>
            <w:r>
              <w:rPr>
                <w:b/>
              </w:rPr>
              <w:t>4.5</w:t>
            </w:r>
          </w:p>
        </w:tc>
        <w:tc>
          <w:tcPr>
            <w:tcW w:w="1924" w:type="dxa"/>
            <w:shd w:val="clear" w:color="auto" w:fill="auto"/>
            <w:tcMar>
              <w:top w:w="100" w:type="dxa"/>
              <w:left w:w="100" w:type="dxa"/>
              <w:bottom w:w="100" w:type="dxa"/>
              <w:right w:w="100" w:type="dxa"/>
            </w:tcMar>
          </w:tcPr>
          <w:p w14:paraId="6F8EC699" w14:textId="77777777" w:rsidR="00992CDC" w:rsidRDefault="00696A62">
            <w:pPr>
              <w:spacing w:before="240" w:after="240"/>
              <w:ind w:left="-20"/>
              <w:rPr>
                <w:b/>
              </w:rPr>
            </w:pPr>
            <w:r>
              <w:rPr>
                <w:b/>
              </w:rPr>
              <w:t>Other goal dependencies</w:t>
            </w:r>
          </w:p>
        </w:tc>
        <w:tc>
          <w:tcPr>
            <w:tcW w:w="4239" w:type="dxa"/>
            <w:shd w:val="clear" w:color="auto" w:fill="auto"/>
            <w:tcMar>
              <w:top w:w="100" w:type="dxa"/>
              <w:left w:w="100" w:type="dxa"/>
              <w:bottom w:w="100" w:type="dxa"/>
              <w:right w:w="100" w:type="dxa"/>
            </w:tcMar>
          </w:tcPr>
          <w:p w14:paraId="5365C0A9" w14:textId="77777777" w:rsidR="00992CDC" w:rsidRDefault="00696A62">
            <w:pPr>
              <w:spacing w:before="240" w:after="240"/>
              <w:ind w:left="-20"/>
            </w:pPr>
            <w:r>
              <w:t>-</w:t>
            </w:r>
          </w:p>
        </w:tc>
      </w:tr>
    </w:tbl>
    <w:p w14:paraId="0B666D0A" w14:textId="3B380C11" w:rsidR="00992CDC" w:rsidRDefault="00992CDC">
      <w:pPr>
        <w:spacing w:before="240" w:after="240"/>
        <w:rPr>
          <w:b/>
        </w:rPr>
      </w:pPr>
    </w:p>
    <w:p w14:paraId="7371D147" w14:textId="77777777" w:rsidR="00992CDC" w:rsidRDefault="00696A62">
      <w:pPr>
        <w:spacing w:before="240" w:after="240"/>
        <w:ind w:left="720" w:firstLine="720"/>
        <w:rPr>
          <w:b/>
        </w:rPr>
      </w:pPr>
      <w:r>
        <w:rPr>
          <w:rFonts w:ascii="Times New Roman" w:eastAsia="Times New Roman" w:hAnsi="Times New Roman" w:cs="Times New Roman"/>
          <w:b/>
          <w:sz w:val="24"/>
          <w:szCs w:val="24"/>
        </w:rPr>
        <w:t xml:space="preserve">Table 4 : The table below shows the goal template of </w:t>
      </w:r>
      <w:r>
        <w:rPr>
          <w:b/>
        </w:rPr>
        <w:t>G-1-1-1-1</w:t>
      </w:r>
    </w:p>
    <w:tbl>
      <w:tblPr>
        <w:tblStyle w:val="a2"/>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60"/>
        <w:gridCol w:w="807"/>
        <w:gridCol w:w="1924"/>
        <w:gridCol w:w="4239"/>
      </w:tblGrid>
      <w:tr w:rsidR="00992CDC" w14:paraId="127E8BC8" w14:textId="77777777" w:rsidTr="00696A62">
        <w:trPr>
          <w:trHeight w:val="620"/>
        </w:trPr>
        <w:tc>
          <w:tcPr>
            <w:tcW w:w="2866" w:type="dxa"/>
            <w:gridSpan w:val="2"/>
            <w:shd w:val="clear" w:color="auto" w:fill="auto"/>
            <w:tcMar>
              <w:top w:w="100" w:type="dxa"/>
              <w:left w:w="100" w:type="dxa"/>
              <w:bottom w:w="100" w:type="dxa"/>
              <w:right w:w="100" w:type="dxa"/>
            </w:tcMar>
          </w:tcPr>
          <w:p w14:paraId="707676EB" w14:textId="77777777" w:rsidR="00992CDC" w:rsidRDefault="00696A62">
            <w:pPr>
              <w:spacing w:before="240" w:after="240"/>
              <w:ind w:left="-20"/>
              <w:rPr>
                <w:b/>
              </w:rPr>
            </w:pPr>
            <w:r>
              <w:rPr>
                <w:b/>
              </w:rPr>
              <w:t>No.</w:t>
            </w:r>
          </w:p>
        </w:tc>
        <w:tc>
          <w:tcPr>
            <w:tcW w:w="1924" w:type="dxa"/>
            <w:shd w:val="clear" w:color="auto" w:fill="auto"/>
            <w:tcMar>
              <w:top w:w="100" w:type="dxa"/>
              <w:left w:w="100" w:type="dxa"/>
              <w:bottom w:w="100" w:type="dxa"/>
              <w:right w:w="100" w:type="dxa"/>
            </w:tcMar>
          </w:tcPr>
          <w:p w14:paraId="0BBD0564" w14:textId="77777777" w:rsidR="00992CDC" w:rsidRDefault="00696A62">
            <w:pPr>
              <w:spacing w:before="240" w:after="240"/>
              <w:ind w:left="-20"/>
              <w:rPr>
                <w:b/>
              </w:rPr>
            </w:pPr>
            <w:r>
              <w:rPr>
                <w:b/>
              </w:rPr>
              <w:t>Section</w:t>
            </w:r>
          </w:p>
        </w:tc>
        <w:tc>
          <w:tcPr>
            <w:tcW w:w="4239" w:type="dxa"/>
            <w:shd w:val="clear" w:color="auto" w:fill="auto"/>
            <w:tcMar>
              <w:top w:w="100" w:type="dxa"/>
              <w:left w:w="100" w:type="dxa"/>
              <w:bottom w:w="100" w:type="dxa"/>
              <w:right w:w="100" w:type="dxa"/>
            </w:tcMar>
          </w:tcPr>
          <w:p w14:paraId="6D849615" w14:textId="77777777" w:rsidR="00992CDC" w:rsidRDefault="00696A62">
            <w:pPr>
              <w:spacing w:before="240" w:after="240"/>
              <w:ind w:left="-20"/>
              <w:rPr>
                <w:b/>
              </w:rPr>
            </w:pPr>
            <w:r>
              <w:rPr>
                <w:b/>
              </w:rPr>
              <w:t>Context/Explanation</w:t>
            </w:r>
          </w:p>
        </w:tc>
      </w:tr>
      <w:tr w:rsidR="00992CDC" w14:paraId="31BAB6D7" w14:textId="77777777" w:rsidTr="00696A62">
        <w:trPr>
          <w:trHeight w:val="815"/>
        </w:trPr>
        <w:tc>
          <w:tcPr>
            <w:tcW w:w="2059" w:type="dxa"/>
            <w:vMerge w:val="restart"/>
            <w:shd w:val="clear" w:color="auto" w:fill="auto"/>
            <w:tcMar>
              <w:top w:w="100" w:type="dxa"/>
              <w:left w:w="100" w:type="dxa"/>
              <w:bottom w:w="100" w:type="dxa"/>
              <w:right w:w="100" w:type="dxa"/>
            </w:tcMar>
          </w:tcPr>
          <w:p w14:paraId="1BC53DB7" w14:textId="77777777" w:rsidR="00992CDC" w:rsidRDefault="00696A62">
            <w:pPr>
              <w:spacing w:before="240" w:after="240"/>
              <w:ind w:left="-20"/>
              <w:rPr>
                <w:b/>
              </w:rPr>
            </w:pPr>
            <w:r>
              <w:rPr>
                <w:b/>
              </w:rPr>
              <w:t>ID</w:t>
            </w:r>
          </w:p>
        </w:tc>
        <w:tc>
          <w:tcPr>
            <w:tcW w:w="807" w:type="dxa"/>
            <w:shd w:val="clear" w:color="auto" w:fill="auto"/>
            <w:tcMar>
              <w:top w:w="100" w:type="dxa"/>
              <w:left w:w="100" w:type="dxa"/>
              <w:bottom w:w="100" w:type="dxa"/>
              <w:right w:w="100" w:type="dxa"/>
            </w:tcMar>
          </w:tcPr>
          <w:p w14:paraId="78DD68F3" w14:textId="77777777" w:rsidR="00992CDC" w:rsidRDefault="00696A62">
            <w:pPr>
              <w:spacing w:before="240" w:after="240"/>
              <w:ind w:left="-20"/>
              <w:rPr>
                <w:b/>
              </w:rPr>
            </w:pPr>
            <w:r>
              <w:rPr>
                <w:b/>
              </w:rPr>
              <w:t>1.2</w:t>
            </w:r>
          </w:p>
        </w:tc>
        <w:tc>
          <w:tcPr>
            <w:tcW w:w="1924" w:type="dxa"/>
            <w:shd w:val="clear" w:color="auto" w:fill="auto"/>
            <w:tcMar>
              <w:top w:w="100" w:type="dxa"/>
              <w:left w:w="100" w:type="dxa"/>
              <w:bottom w:w="100" w:type="dxa"/>
              <w:right w:w="100" w:type="dxa"/>
            </w:tcMar>
          </w:tcPr>
          <w:p w14:paraId="61101974" w14:textId="77777777" w:rsidR="00992CDC" w:rsidRDefault="00696A62">
            <w:pPr>
              <w:spacing w:before="240" w:after="240"/>
              <w:ind w:left="-20"/>
              <w:rPr>
                <w:b/>
              </w:rPr>
            </w:pPr>
            <w:r>
              <w:rPr>
                <w:b/>
              </w:rPr>
              <w:t>Identifier</w:t>
            </w:r>
          </w:p>
        </w:tc>
        <w:tc>
          <w:tcPr>
            <w:tcW w:w="4239" w:type="dxa"/>
            <w:shd w:val="clear" w:color="auto" w:fill="auto"/>
            <w:tcMar>
              <w:top w:w="100" w:type="dxa"/>
              <w:left w:w="100" w:type="dxa"/>
              <w:bottom w:w="100" w:type="dxa"/>
              <w:right w:w="100" w:type="dxa"/>
            </w:tcMar>
          </w:tcPr>
          <w:p w14:paraId="41AD55A0" w14:textId="77777777" w:rsidR="00992CDC" w:rsidRDefault="00696A62">
            <w:pPr>
              <w:spacing w:before="240" w:after="240"/>
              <w:ind w:left="-20"/>
            </w:pPr>
            <w:r>
              <w:t>G-1-1-1-1</w:t>
            </w:r>
          </w:p>
        </w:tc>
      </w:tr>
      <w:tr w:rsidR="00992CDC" w14:paraId="4CF96A55" w14:textId="77777777" w:rsidTr="00696A62">
        <w:trPr>
          <w:trHeight w:val="815"/>
        </w:trPr>
        <w:tc>
          <w:tcPr>
            <w:tcW w:w="2059" w:type="dxa"/>
            <w:vMerge/>
            <w:shd w:val="clear" w:color="auto" w:fill="auto"/>
            <w:tcMar>
              <w:top w:w="100" w:type="dxa"/>
              <w:left w:w="100" w:type="dxa"/>
              <w:bottom w:w="100" w:type="dxa"/>
              <w:right w:w="100" w:type="dxa"/>
            </w:tcMar>
          </w:tcPr>
          <w:p w14:paraId="6305162B"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55305513" w14:textId="77777777" w:rsidR="00992CDC" w:rsidRDefault="00696A62">
            <w:pPr>
              <w:spacing w:before="240" w:after="240"/>
              <w:ind w:left="-20"/>
              <w:rPr>
                <w:b/>
              </w:rPr>
            </w:pPr>
            <w:r>
              <w:rPr>
                <w:b/>
              </w:rPr>
              <w:t>2.2</w:t>
            </w:r>
          </w:p>
        </w:tc>
        <w:tc>
          <w:tcPr>
            <w:tcW w:w="1924" w:type="dxa"/>
            <w:shd w:val="clear" w:color="auto" w:fill="auto"/>
            <w:tcMar>
              <w:top w:w="100" w:type="dxa"/>
              <w:left w:w="100" w:type="dxa"/>
              <w:bottom w:w="100" w:type="dxa"/>
              <w:right w:w="100" w:type="dxa"/>
            </w:tcMar>
          </w:tcPr>
          <w:p w14:paraId="3A3C917F" w14:textId="77777777" w:rsidR="00992CDC" w:rsidRDefault="00696A62">
            <w:pPr>
              <w:spacing w:before="240" w:after="240"/>
              <w:ind w:left="-20"/>
              <w:rPr>
                <w:b/>
              </w:rPr>
            </w:pPr>
            <w:r>
              <w:rPr>
                <w:b/>
              </w:rPr>
              <w:t>Name</w:t>
            </w:r>
          </w:p>
        </w:tc>
        <w:tc>
          <w:tcPr>
            <w:tcW w:w="4239" w:type="dxa"/>
            <w:shd w:val="clear" w:color="auto" w:fill="auto"/>
            <w:tcMar>
              <w:top w:w="100" w:type="dxa"/>
              <w:left w:w="100" w:type="dxa"/>
              <w:bottom w:w="100" w:type="dxa"/>
              <w:right w:w="100" w:type="dxa"/>
            </w:tcMar>
          </w:tcPr>
          <w:p w14:paraId="40A67593" w14:textId="77777777" w:rsidR="00992CDC" w:rsidRDefault="00696A62">
            <w:pPr>
              <w:spacing w:before="240" w:after="240"/>
              <w:ind w:left="-20"/>
            </w:pPr>
            <w:r>
              <w:t>Room Type</w:t>
            </w:r>
          </w:p>
        </w:tc>
      </w:tr>
      <w:tr w:rsidR="00992CDC" w14:paraId="53A9AA5F" w14:textId="77777777" w:rsidTr="00696A62">
        <w:trPr>
          <w:trHeight w:val="935"/>
        </w:trPr>
        <w:tc>
          <w:tcPr>
            <w:tcW w:w="2059" w:type="dxa"/>
            <w:shd w:val="clear" w:color="auto" w:fill="auto"/>
            <w:tcMar>
              <w:top w:w="100" w:type="dxa"/>
              <w:left w:w="100" w:type="dxa"/>
              <w:bottom w:w="100" w:type="dxa"/>
              <w:right w:w="100" w:type="dxa"/>
            </w:tcMar>
          </w:tcPr>
          <w:p w14:paraId="1771283B" w14:textId="77777777" w:rsidR="00992CDC" w:rsidRDefault="00696A62">
            <w:pPr>
              <w:spacing w:before="240" w:after="240"/>
              <w:ind w:left="-20"/>
              <w:rPr>
                <w:b/>
              </w:rPr>
            </w:pPr>
            <w:r>
              <w:rPr>
                <w:b/>
              </w:rPr>
              <w:t>Management</w:t>
            </w:r>
          </w:p>
        </w:tc>
        <w:tc>
          <w:tcPr>
            <w:tcW w:w="807" w:type="dxa"/>
            <w:shd w:val="clear" w:color="auto" w:fill="auto"/>
            <w:tcMar>
              <w:top w:w="100" w:type="dxa"/>
              <w:left w:w="100" w:type="dxa"/>
              <w:bottom w:w="100" w:type="dxa"/>
              <w:right w:w="100" w:type="dxa"/>
            </w:tcMar>
          </w:tcPr>
          <w:p w14:paraId="6B2121BE" w14:textId="77777777" w:rsidR="00992CDC" w:rsidRDefault="00696A62">
            <w:pPr>
              <w:spacing w:before="240" w:after="240"/>
              <w:ind w:left="-20"/>
              <w:rPr>
                <w:b/>
              </w:rPr>
            </w:pPr>
            <w:r>
              <w:rPr>
                <w:b/>
              </w:rPr>
              <w:t>2.1</w:t>
            </w:r>
          </w:p>
        </w:tc>
        <w:tc>
          <w:tcPr>
            <w:tcW w:w="1924" w:type="dxa"/>
            <w:shd w:val="clear" w:color="auto" w:fill="auto"/>
            <w:tcMar>
              <w:top w:w="100" w:type="dxa"/>
              <w:left w:w="100" w:type="dxa"/>
              <w:bottom w:w="100" w:type="dxa"/>
              <w:right w:w="100" w:type="dxa"/>
            </w:tcMar>
          </w:tcPr>
          <w:p w14:paraId="71186CB5" w14:textId="77777777" w:rsidR="00992CDC" w:rsidRDefault="00696A62">
            <w:pPr>
              <w:spacing w:before="240" w:after="240"/>
              <w:ind w:left="-20"/>
              <w:rPr>
                <w:b/>
              </w:rPr>
            </w:pPr>
            <w:r>
              <w:rPr>
                <w:b/>
              </w:rPr>
              <w:t>Authors</w:t>
            </w:r>
          </w:p>
        </w:tc>
        <w:tc>
          <w:tcPr>
            <w:tcW w:w="4239" w:type="dxa"/>
            <w:shd w:val="clear" w:color="auto" w:fill="auto"/>
            <w:tcMar>
              <w:top w:w="100" w:type="dxa"/>
              <w:left w:w="100" w:type="dxa"/>
              <w:bottom w:w="100" w:type="dxa"/>
              <w:right w:w="100" w:type="dxa"/>
            </w:tcMar>
          </w:tcPr>
          <w:p w14:paraId="510F512A" w14:textId="77777777" w:rsidR="00992CDC" w:rsidRDefault="00696A62">
            <w:pPr>
              <w:spacing w:before="240" w:after="240"/>
              <w:ind w:left="-20"/>
            </w:pPr>
            <w:r>
              <w:t xml:space="preserve">Muhamad </w:t>
            </w:r>
            <w:proofErr w:type="spellStart"/>
            <w:r>
              <w:t>Syahmi</w:t>
            </w:r>
            <w:proofErr w:type="spellEnd"/>
            <w:r>
              <w:t xml:space="preserve"> bin </w:t>
            </w:r>
            <w:proofErr w:type="spellStart"/>
            <w:r>
              <w:t>Sabudin</w:t>
            </w:r>
            <w:proofErr w:type="spellEnd"/>
          </w:p>
        </w:tc>
      </w:tr>
      <w:tr w:rsidR="00992CDC" w14:paraId="200D3FD7" w14:textId="77777777" w:rsidTr="00696A62">
        <w:trPr>
          <w:trHeight w:val="860"/>
        </w:trPr>
        <w:tc>
          <w:tcPr>
            <w:tcW w:w="2059" w:type="dxa"/>
            <w:vMerge w:val="restart"/>
            <w:shd w:val="clear" w:color="auto" w:fill="auto"/>
            <w:tcMar>
              <w:top w:w="100" w:type="dxa"/>
              <w:left w:w="100" w:type="dxa"/>
              <w:bottom w:w="100" w:type="dxa"/>
              <w:right w:w="100" w:type="dxa"/>
            </w:tcMar>
          </w:tcPr>
          <w:p w14:paraId="2EF9F0DB" w14:textId="77777777" w:rsidR="00992CDC" w:rsidRDefault="00696A62">
            <w:pPr>
              <w:spacing w:before="240" w:after="240"/>
              <w:ind w:left="-20"/>
              <w:rPr>
                <w:b/>
              </w:rPr>
            </w:pPr>
            <w:r>
              <w:rPr>
                <w:b/>
              </w:rPr>
              <w:t>Context</w:t>
            </w:r>
          </w:p>
        </w:tc>
        <w:tc>
          <w:tcPr>
            <w:tcW w:w="807" w:type="dxa"/>
            <w:shd w:val="clear" w:color="auto" w:fill="auto"/>
            <w:tcMar>
              <w:top w:w="100" w:type="dxa"/>
              <w:left w:w="100" w:type="dxa"/>
              <w:bottom w:w="100" w:type="dxa"/>
              <w:right w:w="100" w:type="dxa"/>
            </w:tcMar>
          </w:tcPr>
          <w:p w14:paraId="4599BC14" w14:textId="77777777" w:rsidR="00992CDC" w:rsidRDefault="00696A62">
            <w:pPr>
              <w:spacing w:before="240" w:after="240"/>
              <w:ind w:left="-20"/>
              <w:rPr>
                <w:b/>
              </w:rPr>
            </w:pPr>
            <w:r>
              <w:rPr>
                <w:b/>
              </w:rPr>
              <w:t>3.1</w:t>
            </w:r>
          </w:p>
        </w:tc>
        <w:tc>
          <w:tcPr>
            <w:tcW w:w="1924" w:type="dxa"/>
            <w:shd w:val="clear" w:color="auto" w:fill="auto"/>
            <w:tcMar>
              <w:top w:w="100" w:type="dxa"/>
              <w:left w:w="100" w:type="dxa"/>
              <w:bottom w:w="100" w:type="dxa"/>
              <w:right w:w="100" w:type="dxa"/>
            </w:tcMar>
          </w:tcPr>
          <w:p w14:paraId="35D11FC9" w14:textId="77777777" w:rsidR="00992CDC" w:rsidRDefault="00696A62">
            <w:pPr>
              <w:spacing w:before="240" w:after="240"/>
              <w:ind w:left="-20"/>
              <w:rPr>
                <w:b/>
              </w:rPr>
            </w:pPr>
            <w:r>
              <w:rPr>
                <w:b/>
              </w:rPr>
              <w:t>Source</w:t>
            </w:r>
          </w:p>
        </w:tc>
        <w:tc>
          <w:tcPr>
            <w:tcW w:w="4239" w:type="dxa"/>
            <w:shd w:val="clear" w:color="auto" w:fill="auto"/>
            <w:tcMar>
              <w:top w:w="100" w:type="dxa"/>
              <w:left w:w="100" w:type="dxa"/>
              <w:bottom w:w="100" w:type="dxa"/>
              <w:right w:w="100" w:type="dxa"/>
            </w:tcMar>
          </w:tcPr>
          <w:p w14:paraId="32BD37AA" w14:textId="77777777" w:rsidR="00992CDC" w:rsidRDefault="00696A62">
            <w:pPr>
              <w:spacing w:before="240" w:after="240"/>
              <w:ind w:left="-20"/>
            </w:pPr>
            <w:proofErr w:type="spellStart"/>
            <w:r>
              <w:t>CamSys</w:t>
            </w:r>
            <w:proofErr w:type="spellEnd"/>
          </w:p>
        </w:tc>
      </w:tr>
      <w:tr w:rsidR="00992CDC" w14:paraId="5DB29814" w14:textId="77777777" w:rsidTr="00696A62">
        <w:trPr>
          <w:trHeight w:val="920"/>
        </w:trPr>
        <w:tc>
          <w:tcPr>
            <w:tcW w:w="2059" w:type="dxa"/>
            <w:vMerge/>
            <w:shd w:val="clear" w:color="auto" w:fill="auto"/>
            <w:tcMar>
              <w:top w:w="100" w:type="dxa"/>
              <w:left w:w="100" w:type="dxa"/>
              <w:bottom w:w="100" w:type="dxa"/>
              <w:right w:w="100" w:type="dxa"/>
            </w:tcMar>
          </w:tcPr>
          <w:p w14:paraId="3756CEBB"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1845BB8B" w14:textId="77777777" w:rsidR="00992CDC" w:rsidRDefault="00696A62">
            <w:pPr>
              <w:spacing w:before="240" w:after="240"/>
              <w:ind w:left="-20"/>
              <w:rPr>
                <w:b/>
              </w:rPr>
            </w:pPr>
            <w:r>
              <w:rPr>
                <w:b/>
              </w:rPr>
              <w:t>3.2</w:t>
            </w:r>
          </w:p>
        </w:tc>
        <w:tc>
          <w:tcPr>
            <w:tcW w:w="1924" w:type="dxa"/>
            <w:shd w:val="clear" w:color="auto" w:fill="auto"/>
            <w:tcMar>
              <w:top w:w="100" w:type="dxa"/>
              <w:left w:w="100" w:type="dxa"/>
              <w:bottom w:w="100" w:type="dxa"/>
              <w:right w:w="100" w:type="dxa"/>
            </w:tcMar>
          </w:tcPr>
          <w:p w14:paraId="463894A5" w14:textId="77777777" w:rsidR="00992CDC" w:rsidRDefault="00696A62">
            <w:pPr>
              <w:spacing w:before="240" w:after="240"/>
              <w:ind w:left="-20"/>
              <w:rPr>
                <w:b/>
              </w:rPr>
            </w:pPr>
            <w:r>
              <w:rPr>
                <w:b/>
              </w:rPr>
              <w:t>Responsible stakeholder</w:t>
            </w:r>
          </w:p>
        </w:tc>
        <w:tc>
          <w:tcPr>
            <w:tcW w:w="4239" w:type="dxa"/>
            <w:shd w:val="clear" w:color="auto" w:fill="auto"/>
            <w:tcMar>
              <w:top w:w="100" w:type="dxa"/>
              <w:left w:w="100" w:type="dxa"/>
              <w:bottom w:w="100" w:type="dxa"/>
              <w:right w:w="100" w:type="dxa"/>
            </w:tcMar>
          </w:tcPr>
          <w:p w14:paraId="03AB4CEB" w14:textId="77777777" w:rsidR="00992CDC" w:rsidRDefault="00696A62">
            <w:pPr>
              <w:spacing w:before="240" w:after="240"/>
              <w:ind w:left="-20"/>
            </w:pPr>
            <w:r>
              <w:t>Hostel Management</w:t>
            </w:r>
          </w:p>
        </w:tc>
      </w:tr>
      <w:tr w:rsidR="00992CDC" w14:paraId="03084476" w14:textId="77777777" w:rsidTr="00696A62">
        <w:trPr>
          <w:trHeight w:val="875"/>
        </w:trPr>
        <w:tc>
          <w:tcPr>
            <w:tcW w:w="2059" w:type="dxa"/>
            <w:vMerge/>
            <w:shd w:val="clear" w:color="auto" w:fill="auto"/>
            <w:tcMar>
              <w:top w:w="100" w:type="dxa"/>
              <w:left w:w="100" w:type="dxa"/>
              <w:bottom w:w="100" w:type="dxa"/>
              <w:right w:w="100" w:type="dxa"/>
            </w:tcMar>
          </w:tcPr>
          <w:p w14:paraId="278126C3"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20B8C51C" w14:textId="77777777" w:rsidR="00992CDC" w:rsidRDefault="00696A62">
            <w:pPr>
              <w:spacing w:before="240" w:after="240"/>
              <w:ind w:left="-20"/>
              <w:rPr>
                <w:b/>
              </w:rPr>
            </w:pPr>
            <w:r>
              <w:rPr>
                <w:b/>
              </w:rPr>
              <w:t>3.3</w:t>
            </w:r>
          </w:p>
        </w:tc>
        <w:tc>
          <w:tcPr>
            <w:tcW w:w="1924" w:type="dxa"/>
            <w:shd w:val="clear" w:color="auto" w:fill="auto"/>
            <w:tcMar>
              <w:top w:w="100" w:type="dxa"/>
              <w:left w:w="100" w:type="dxa"/>
              <w:bottom w:w="100" w:type="dxa"/>
              <w:right w:w="100" w:type="dxa"/>
            </w:tcMar>
          </w:tcPr>
          <w:p w14:paraId="6B6E7479" w14:textId="77777777" w:rsidR="00992CDC" w:rsidRDefault="00696A62">
            <w:pPr>
              <w:spacing w:before="240" w:after="240"/>
              <w:ind w:left="-20"/>
              <w:rPr>
                <w:b/>
              </w:rPr>
            </w:pPr>
            <w:r>
              <w:rPr>
                <w:b/>
              </w:rPr>
              <w:t>Using stakeholder</w:t>
            </w:r>
          </w:p>
        </w:tc>
        <w:tc>
          <w:tcPr>
            <w:tcW w:w="4239" w:type="dxa"/>
            <w:shd w:val="clear" w:color="auto" w:fill="auto"/>
            <w:tcMar>
              <w:top w:w="100" w:type="dxa"/>
              <w:left w:w="100" w:type="dxa"/>
              <w:bottom w:w="100" w:type="dxa"/>
              <w:right w:w="100" w:type="dxa"/>
            </w:tcMar>
          </w:tcPr>
          <w:p w14:paraId="077733BB" w14:textId="77777777" w:rsidR="00992CDC" w:rsidRDefault="00696A62">
            <w:pPr>
              <w:spacing w:before="240" w:after="240"/>
              <w:ind w:left="-20"/>
            </w:pPr>
            <w:r>
              <w:t>Student</w:t>
            </w:r>
          </w:p>
        </w:tc>
      </w:tr>
      <w:tr w:rsidR="00992CDC" w14:paraId="2FADCB98" w14:textId="77777777" w:rsidTr="00696A62">
        <w:trPr>
          <w:trHeight w:val="1115"/>
        </w:trPr>
        <w:tc>
          <w:tcPr>
            <w:tcW w:w="2059" w:type="dxa"/>
            <w:vMerge w:val="restart"/>
            <w:shd w:val="clear" w:color="auto" w:fill="auto"/>
            <w:tcMar>
              <w:top w:w="100" w:type="dxa"/>
              <w:left w:w="100" w:type="dxa"/>
              <w:bottom w:w="100" w:type="dxa"/>
              <w:right w:w="100" w:type="dxa"/>
            </w:tcMar>
          </w:tcPr>
          <w:p w14:paraId="6F3706D5" w14:textId="77777777" w:rsidR="00992CDC" w:rsidRDefault="00696A62">
            <w:pPr>
              <w:spacing w:before="240" w:after="240"/>
              <w:ind w:left="-20"/>
              <w:rPr>
                <w:b/>
              </w:rPr>
            </w:pPr>
            <w:r>
              <w:rPr>
                <w:b/>
              </w:rPr>
              <w:t>Goal Definition</w:t>
            </w:r>
          </w:p>
        </w:tc>
        <w:tc>
          <w:tcPr>
            <w:tcW w:w="807" w:type="dxa"/>
            <w:shd w:val="clear" w:color="auto" w:fill="auto"/>
            <w:tcMar>
              <w:top w:w="100" w:type="dxa"/>
              <w:left w:w="100" w:type="dxa"/>
              <w:bottom w:w="100" w:type="dxa"/>
              <w:right w:w="100" w:type="dxa"/>
            </w:tcMar>
          </w:tcPr>
          <w:p w14:paraId="2D0DFA6A" w14:textId="77777777" w:rsidR="00992CDC" w:rsidRDefault="00696A62">
            <w:pPr>
              <w:spacing w:before="240" w:after="240"/>
              <w:ind w:left="-20"/>
              <w:rPr>
                <w:b/>
              </w:rPr>
            </w:pPr>
            <w:r>
              <w:rPr>
                <w:b/>
              </w:rPr>
              <w:t>4.2</w:t>
            </w:r>
          </w:p>
        </w:tc>
        <w:tc>
          <w:tcPr>
            <w:tcW w:w="1924" w:type="dxa"/>
            <w:shd w:val="clear" w:color="auto" w:fill="auto"/>
            <w:tcMar>
              <w:top w:w="100" w:type="dxa"/>
              <w:left w:w="100" w:type="dxa"/>
              <w:bottom w:w="100" w:type="dxa"/>
              <w:right w:w="100" w:type="dxa"/>
            </w:tcMar>
          </w:tcPr>
          <w:p w14:paraId="0C4C879B" w14:textId="77777777" w:rsidR="00992CDC" w:rsidRDefault="00696A62">
            <w:pPr>
              <w:spacing w:before="240" w:after="240"/>
              <w:ind w:left="-20"/>
              <w:rPr>
                <w:b/>
              </w:rPr>
            </w:pPr>
            <w:r>
              <w:rPr>
                <w:b/>
              </w:rPr>
              <w:t>Goal Description</w:t>
            </w:r>
          </w:p>
        </w:tc>
        <w:tc>
          <w:tcPr>
            <w:tcW w:w="4239" w:type="dxa"/>
            <w:shd w:val="clear" w:color="auto" w:fill="auto"/>
            <w:tcMar>
              <w:top w:w="100" w:type="dxa"/>
              <w:left w:w="100" w:type="dxa"/>
              <w:bottom w:w="100" w:type="dxa"/>
              <w:right w:w="100" w:type="dxa"/>
            </w:tcMar>
          </w:tcPr>
          <w:p w14:paraId="6EFB09A4" w14:textId="77777777" w:rsidR="00992CDC" w:rsidRDefault="00696A62">
            <w:pPr>
              <w:spacing w:before="240" w:after="240"/>
              <w:ind w:left="-20"/>
            </w:pPr>
            <w:r>
              <w:t>The system shall allow students to view the room type available at the hostel before registering.</w:t>
            </w:r>
          </w:p>
        </w:tc>
      </w:tr>
      <w:tr w:rsidR="00992CDC" w14:paraId="0CC63DDF" w14:textId="77777777" w:rsidTr="00696A62">
        <w:trPr>
          <w:trHeight w:val="515"/>
        </w:trPr>
        <w:tc>
          <w:tcPr>
            <w:tcW w:w="2059" w:type="dxa"/>
            <w:vMerge/>
            <w:shd w:val="clear" w:color="auto" w:fill="auto"/>
            <w:tcMar>
              <w:top w:w="100" w:type="dxa"/>
              <w:left w:w="100" w:type="dxa"/>
              <w:bottom w:w="100" w:type="dxa"/>
              <w:right w:w="100" w:type="dxa"/>
            </w:tcMar>
          </w:tcPr>
          <w:p w14:paraId="3968592A"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73317D04" w14:textId="77777777" w:rsidR="00992CDC" w:rsidRDefault="00696A62">
            <w:pPr>
              <w:spacing w:before="240" w:after="240"/>
              <w:ind w:left="-20"/>
              <w:rPr>
                <w:b/>
              </w:rPr>
            </w:pPr>
            <w:r>
              <w:rPr>
                <w:b/>
              </w:rPr>
              <w:t>4.3</w:t>
            </w:r>
          </w:p>
        </w:tc>
        <w:tc>
          <w:tcPr>
            <w:tcW w:w="1924" w:type="dxa"/>
            <w:shd w:val="clear" w:color="auto" w:fill="auto"/>
            <w:tcMar>
              <w:top w:w="100" w:type="dxa"/>
              <w:left w:w="100" w:type="dxa"/>
              <w:bottom w:w="100" w:type="dxa"/>
              <w:right w:w="100" w:type="dxa"/>
            </w:tcMar>
          </w:tcPr>
          <w:p w14:paraId="4C95FDB6" w14:textId="77777777" w:rsidR="00992CDC" w:rsidRDefault="00696A62">
            <w:pPr>
              <w:spacing w:before="240" w:after="240"/>
              <w:ind w:left="-20"/>
              <w:rPr>
                <w:b/>
              </w:rPr>
            </w:pPr>
            <w:r>
              <w:rPr>
                <w:b/>
              </w:rPr>
              <w:t>Super-goal</w:t>
            </w:r>
          </w:p>
        </w:tc>
        <w:tc>
          <w:tcPr>
            <w:tcW w:w="4239" w:type="dxa"/>
            <w:shd w:val="clear" w:color="auto" w:fill="auto"/>
            <w:tcMar>
              <w:top w:w="100" w:type="dxa"/>
              <w:left w:w="100" w:type="dxa"/>
              <w:bottom w:w="100" w:type="dxa"/>
              <w:right w:w="100" w:type="dxa"/>
            </w:tcMar>
          </w:tcPr>
          <w:p w14:paraId="31330151" w14:textId="77777777" w:rsidR="00992CDC" w:rsidRDefault="00696A62">
            <w:pPr>
              <w:spacing w:before="240" w:after="240"/>
              <w:ind w:left="-20"/>
            </w:pPr>
            <w:r>
              <w:t>G-1-1-1: Easier navigation of the hostel area</w:t>
            </w:r>
          </w:p>
        </w:tc>
      </w:tr>
      <w:tr w:rsidR="00992CDC" w14:paraId="4A1A686B" w14:textId="77777777" w:rsidTr="00696A62">
        <w:trPr>
          <w:trHeight w:val="515"/>
        </w:trPr>
        <w:tc>
          <w:tcPr>
            <w:tcW w:w="2059" w:type="dxa"/>
            <w:vMerge/>
            <w:shd w:val="clear" w:color="auto" w:fill="auto"/>
            <w:tcMar>
              <w:top w:w="100" w:type="dxa"/>
              <w:left w:w="100" w:type="dxa"/>
              <w:bottom w:w="100" w:type="dxa"/>
              <w:right w:w="100" w:type="dxa"/>
            </w:tcMar>
          </w:tcPr>
          <w:p w14:paraId="2C404564"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38B2DBB4" w14:textId="77777777" w:rsidR="00992CDC" w:rsidRDefault="00696A62">
            <w:pPr>
              <w:spacing w:before="240" w:after="240"/>
              <w:ind w:left="-20"/>
              <w:rPr>
                <w:b/>
              </w:rPr>
            </w:pPr>
            <w:r>
              <w:rPr>
                <w:b/>
              </w:rPr>
              <w:t>4.4</w:t>
            </w:r>
          </w:p>
        </w:tc>
        <w:tc>
          <w:tcPr>
            <w:tcW w:w="1924" w:type="dxa"/>
            <w:shd w:val="clear" w:color="auto" w:fill="auto"/>
            <w:tcMar>
              <w:top w:w="100" w:type="dxa"/>
              <w:left w:w="100" w:type="dxa"/>
              <w:bottom w:w="100" w:type="dxa"/>
              <w:right w:w="100" w:type="dxa"/>
            </w:tcMar>
          </w:tcPr>
          <w:p w14:paraId="40A36214" w14:textId="77777777" w:rsidR="00992CDC" w:rsidRDefault="00696A62">
            <w:pPr>
              <w:spacing w:before="240" w:after="240"/>
              <w:ind w:left="-20"/>
              <w:rPr>
                <w:b/>
              </w:rPr>
            </w:pPr>
            <w:r>
              <w:rPr>
                <w:b/>
              </w:rPr>
              <w:t>Sub-goals</w:t>
            </w:r>
          </w:p>
        </w:tc>
        <w:tc>
          <w:tcPr>
            <w:tcW w:w="4239" w:type="dxa"/>
            <w:shd w:val="clear" w:color="auto" w:fill="auto"/>
            <w:tcMar>
              <w:top w:w="100" w:type="dxa"/>
              <w:left w:w="100" w:type="dxa"/>
              <w:bottom w:w="100" w:type="dxa"/>
              <w:right w:w="100" w:type="dxa"/>
            </w:tcMar>
          </w:tcPr>
          <w:p w14:paraId="56F6835D" w14:textId="77777777" w:rsidR="00992CDC" w:rsidRDefault="00696A62">
            <w:pPr>
              <w:spacing w:before="240" w:after="240"/>
              <w:ind w:left="-20"/>
            </w:pPr>
            <w:r>
              <w:t>-</w:t>
            </w:r>
          </w:p>
        </w:tc>
      </w:tr>
      <w:tr w:rsidR="00992CDC" w14:paraId="7B4E984A" w14:textId="77777777" w:rsidTr="00696A62">
        <w:trPr>
          <w:trHeight w:val="815"/>
        </w:trPr>
        <w:tc>
          <w:tcPr>
            <w:tcW w:w="2059" w:type="dxa"/>
            <w:vMerge/>
            <w:shd w:val="clear" w:color="auto" w:fill="auto"/>
            <w:tcMar>
              <w:top w:w="100" w:type="dxa"/>
              <w:left w:w="100" w:type="dxa"/>
              <w:bottom w:w="100" w:type="dxa"/>
              <w:right w:w="100" w:type="dxa"/>
            </w:tcMar>
          </w:tcPr>
          <w:p w14:paraId="72249E58"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01DB8F22" w14:textId="77777777" w:rsidR="00992CDC" w:rsidRDefault="00696A62">
            <w:pPr>
              <w:spacing w:before="240" w:after="240"/>
              <w:ind w:left="-20"/>
              <w:rPr>
                <w:b/>
              </w:rPr>
            </w:pPr>
            <w:r>
              <w:rPr>
                <w:b/>
              </w:rPr>
              <w:t>4.5</w:t>
            </w:r>
          </w:p>
        </w:tc>
        <w:tc>
          <w:tcPr>
            <w:tcW w:w="1924" w:type="dxa"/>
            <w:shd w:val="clear" w:color="auto" w:fill="auto"/>
            <w:tcMar>
              <w:top w:w="100" w:type="dxa"/>
              <w:left w:w="100" w:type="dxa"/>
              <w:bottom w:w="100" w:type="dxa"/>
              <w:right w:w="100" w:type="dxa"/>
            </w:tcMar>
          </w:tcPr>
          <w:p w14:paraId="5F0EB3E3" w14:textId="77777777" w:rsidR="00992CDC" w:rsidRDefault="00696A62">
            <w:pPr>
              <w:spacing w:before="240" w:after="240"/>
              <w:ind w:left="-20"/>
              <w:rPr>
                <w:b/>
              </w:rPr>
            </w:pPr>
            <w:r>
              <w:rPr>
                <w:b/>
              </w:rPr>
              <w:t>Other goal dependencies</w:t>
            </w:r>
          </w:p>
        </w:tc>
        <w:tc>
          <w:tcPr>
            <w:tcW w:w="4239" w:type="dxa"/>
            <w:shd w:val="clear" w:color="auto" w:fill="auto"/>
            <w:tcMar>
              <w:top w:w="100" w:type="dxa"/>
              <w:left w:w="100" w:type="dxa"/>
              <w:bottom w:w="100" w:type="dxa"/>
              <w:right w:w="100" w:type="dxa"/>
            </w:tcMar>
          </w:tcPr>
          <w:p w14:paraId="5217EF92" w14:textId="77777777" w:rsidR="00992CDC" w:rsidRDefault="00696A62">
            <w:pPr>
              <w:spacing w:before="240" w:after="240"/>
              <w:ind w:left="-20"/>
            </w:pPr>
            <w:r>
              <w:t>-</w:t>
            </w:r>
          </w:p>
        </w:tc>
      </w:tr>
    </w:tbl>
    <w:p w14:paraId="11355070" w14:textId="77777777" w:rsidR="00992CDC" w:rsidRDefault="00696A62">
      <w:pPr>
        <w:spacing w:before="240" w:after="240"/>
        <w:rPr>
          <w:b/>
        </w:rPr>
      </w:pPr>
      <w:r>
        <w:rPr>
          <w:b/>
        </w:rPr>
        <w:t xml:space="preserve"> </w:t>
      </w:r>
    </w:p>
    <w:p w14:paraId="668FE00E" w14:textId="77777777" w:rsidR="00992CDC" w:rsidRDefault="00696A62">
      <w:pPr>
        <w:spacing w:before="240" w:after="240"/>
        <w:ind w:left="720" w:firstLine="720"/>
        <w:rPr>
          <w:b/>
        </w:rPr>
      </w:pPr>
      <w:r>
        <w:rPr>
          <w:rFonts w:ascii="Times New Roman" w:eastAsia="Times New Roman" w:hAnsi="Times New Roman" w:cs="Times New Roman"/>
          <w:b/>
          <w:sz w:val="24"/>
          <w:szCs w:val="24"/>
        </w:rPr>
        <w:t xml:space="preserve">Table 5 : The table below shows the goal template of </w:t>
      </w:r>
      <w:r>
        <w:rPr>
          <w:b/>
        </w:rPr>
        <w:t>G-1-1-1-2</w:t>
      </w:r>
    </w:p>
    <w:tbl>
      <w:tblPr>
        <w:tblStyle w:val="a3"/>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60"/>
        <w:gridCol w:w="807"/>
        <w:gridCol w:w="1924"/>
        <w:gridCol w:w="4239"/>
      </w:tblGrid>
      <w:tr w:rsidR="00992CDC" w14:paraId="765E48C5" w14:textId="77777777" w:rsidTr="00696A62">
        <w:trPr>
          <w:trHeight w:val="620"/>
        </w:trPr>
        <w:tc>
          <w:tcPr>
            <w:tcW w:w="2866" w:type="dxa"/>
            <w:gridSpan w:val="2"/>
            <w:shd w:val="clear" w:color="auto" w:fill="auto"/>
            <w:tcMar>
              <w:top w:w="100" w:type="dxa"/>
              <w:left w:w="100" w:type="dxa"/>
              <w:bottom w:w="100" w:type="dxa"/>
              <w:right w:w="100" w:type="dxa"/>
            </w:tcMar>
          </w:tcPr>
          <w:p w14:paraId="38936715" w14:textId="77777777" w:rsidR="00992CDC" w:rsidRDefault="00696A62">
            <w:pPr>
              <w:spacing w:before="240" w:after="240"/>
              <w:ind w:left="-20"/>
              <w:rPr>
                <w:b/>
              </w:rPr>
            </w:pPr>
            <w:r>
              <w:rPr>
                <w:b/>
              </w:rPr>
              <w:t>No.</w:t>
            </w:r>
          </w:p>
        </w:tc>
        <w:tc>
          <w:tcPr>
            <w:tcW w:w="1924" w:type="dxa"/>
            <w:shd w:val="clear" w:color="auto" w:fill="auto"/>
            <w:tcMar>
              <w:top w:w="100" w:type="dxa"/>
              <w:left w:w="100" w:type="dxa"/>
              <w:bottom w:w="100" w:type="dxa"/>
              <w:right w:w="100" w:type="dxa"/>
            </w:tcMar>
          </w:tcPr>
          <w:p w14:paraId="09E65CFC" w14:textId="77777777" w:rsidR="00992CDC" w:rsidRDefault="00696A62">
            <w:pPr>
              <w:spacing w:before="240" w:after="240"/>
              <w:ind w:left="-20"/>
              <w:rPr>
                <w:b/>
              </w:rPr>
            </w:pPr>
            <w:r>
              <w:rPr>
                <w:b/>
              </w:rPr>
              <w:t>Section</w:t>
            </w:r>
          </w:p>
        </w:tc>
        <w:tc>
          <w:tcPr>
            <w:tcW w:w="4239" w:type="dxa"/>
            <w:shd w:val="clear" w:color="auto" w:fill="auto"/>
            <w:tcMar>
              <w:top w:w="100" w:type="dxa"/>
              <w:left w:w="100" w:type="dxa"/>
              <w:bottom w:w="100" w:type="dxa"/>
              <w:right w:w="100" w:type="dxa"/>
            </w:tcMar>
          </w:tcPr>
          <w:p w14:paraId="6589E68B" w14:textId="77777777" w:rsidR="00992CDC" w:rsidRDefault="00696A62">
            <w:pPr>
              <w:spacing w:before="240" w:after="240"/>
              <w:ind w:left="-20"/>
              <w:rPr>
                <w:b/>
              </w:rPr>
            </w:pPr>
            <w:r>
              <w:rPr>
                <w:b/>
              </w:rPr>
              <w:t>Context/Explanation</w:t>
            </w:r>
          </w:p>
        </w:tc>
      </w:tr>
      <w:tr w:rsidR="00992CDC" w14:paraId="71AC5B17" w14:textId="77777777" w:rsidTr="00696A62">
        <w:trPr>
          <w:trHeight w:val="815"/>
        </w:trPr>
        <w:tc>
          <w:tcPr>
            <w:tcW w:w="2059" w:type="dxa"/>
            <w:vMerge w:val="restart"/>
            <w:shd w:val="clear" w:color="auto" w:fill="auto"/>
            <w:tcMar>
              <w:top w:w="100" w:type="dxa"/>
              <w:left w:w="100" w:type="dxa"/>
              <w:bottom w:w="100" w:type="dxa"/>
              <w:right w:w="100" w:type="dxa"/>
            </w:tcMar>
          </w:tcPr>
          <w:p w14:paraId="1A1AAB73" w14:textId="77777777" w:rsidR="00992CDC" w:rsidRDefault="00696A62">
            <w:pPr>
              <w:spacing w:before="240" w:after="240"/>
              <w:ind w:left="-20"/>
              <w:rPr>
                <w:b/>
              </w:rPr>
            </w:pPr>
            <w:r>
              <w:rPr>
                <w:b/>
              </w:rPr>
              <w:t>ID</w:t>
            </w:r>
          </w:p>
        </w:tc>
        <w:tc>
          <w:tcPr>
            <w:tcW w:w="807" w:type="dxa"/>
            <w:shd w:val="clear" w:color="auto" w:fill="auto"/>
            <w:tcMar>
              <w:top w:w="100" w:type="dxa"/>
              <w:left w:w="100" w:type="dxa"/>
              <w:bottom w:w="100" w:type="dxa"/>
              <w:right w:w="100" w:type="dxa"/>
            </w:tcMar>
          </w:tcPr>
          <w:p w14:paraId="0C301440" w14:textId="77777777" w:rsidR="00992CDC" w:rsidRDefault="00696A62">
            <w:pPr>
              <w:spacing w:before="240" w:after="240"/>
              <w:ind w:left="-20"/>
              <w:rPr>
                <w:b/>
              </w:rPr>
            </w:pPr>
            <w:r>
              <w:rPr>
                <w:b/>
              </w:rPr>
              <w:t>1.2</w:t>
            </w:r>
          </w:p>
        </w:tc>
        <w:tc>
          <w:tcPr>
            <w:tcW w:w="1924" w:type="dxa"/>
            <w:shd w:val="clear" w:color="auto" w:fill="auto"/>
            <w:tcMar>
              <w:top w:w="100" w:type="dxa"/>
              <w:left w:w="100" w:type="dxa"/>
              <w:bottom w:w="100" w:type="dxa"/>
              <w:right w:w="100" w:type="dxa"/>
            </w:tcMar>
          </w:tcPr>
          <w:p w14:paraId="2B859AF1" w14:textId="77777777" w:rsidR="00992CDC" w:rsidRDefault="00696A62">
            <w:pPr>
              <w:spacing w:before="240" w:after="240"/>
              <w:ind w:left="-20"/>
              <w:rPr>
                <w:b/>
              </w:rPr>
            </w:pPr>
            <w:r>
              <w:rPr>
                <w:b/>
              </w:rPr>
              <w:t>Identifier</w:t>
            </w:r>
          </w:p>
        </w:tc>
        <w:tc>
          <w:tcPr>
            <w:tcW w:w="4239" w:type="dxa"/>
            <w:shd w:val="clear" w:color="auto" w:fill="auto"/>
            <w:tcMar>
              <w:top w:w="100" w:type="dxa"/>
              <w:left w:w="100" w:type="dxa"/>
              <w:bottom w:w="100" w:type="dxa"/>
              <w:right w:w="100" w:type="dxa"/>
            </w:tcMar>
          </w:tcPr>
          <w:p w14:paraId="3F95D22A" w14:textId="77777777" w:rsidR="00992CDC" w:rsidRDefault="00696A62">
            <w:pPr>
              <w:spacing w:before="240" w:after="240"/>
              <w:ind w:left="-20"/>
            </w:pPr>
            <w:r>
              <w:t>G-1-1-1-2</w:t>
            </w:r>
          </w:p>
        </w:tc>
      </w:tr>
      <w:tr w:rsidR="00992CDC" w14:paraId="067E1D3A" w14:textId="77777777" w:rsidTr="00696A62">
        <w:trPr>
          <w:trHeight w:val="815"/>
        </w:trPr>
        <w:tc>
          <w:tcPr>
            <w:tcW w:w="2059" w:type="dxa"/>
            <w:vMerge/>
            <w:shd w:val="clear" w:color="auto" w:fill="auto"/>
            <w:tcMar>
              <w:top w:w="100" w:type="dxa"/>
              <w:left w:w="100" w:type="dxa"/>
              <w:bottom w:w="100" w:type="dxa"/>
              <w:right w:w="100" w:type="dxa"/>
            </w:tcMar>
          </w:tcPr>
          <w:p w14:paraId="7C2F6648"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4173CBC5" w14:textId="77777777" w:rsidR="00992CDC" w:rsidRDefault="00696A62">
            <w:pPr>
              <w:spacing w:before="240" w:after="240"/>
              <w:ind w:left="-20"/>
              <w:rPr>
                <w:b/>
              </w:rPr>
            </w:pPr>
            <w:r>
              <w:rPr>
                <w:b/>
              </w:rPr>
              <w:t>2.2</w:t>
            </w:r>
          </w:p>
        </w:tc>
        <w:tc>
          <w:tcPr>
            <w:tcW w:w="1924" w:type="dxa"/>
            <w:shd w:val="clear" w:color="auto" w:fill="auto"/>
            <w:tcMar>
              <w:top w:w="100" w:type="dxa"/>
              <w:left w:w="100" w:type="dxa"/>
              <w:bottom w:w="100" w:type="dxa"/>
              <w:right w:w="100" w:type="dxa"/>
            </w:tcMar>
          </w:tcPr>
          <w:p w14:paraId="125D28E6" w14:textId="77777777" w:rsidR="00992CDC" w:rsidRDefault="00696A62">
            <w:pPr>
              <w:spacing w:before="240" w:after="240"/>
              <w:ind w:left="-20"/>
              <w:rPr>
                <w:b/>
              </w:rPr>
            </w:pPr>
            <w:r>
              <w:rPr>
                <w:b/>
              </w:rPr>
              <w:t>Name</w:t>
            </w:r>
          </w:p>
        </w:tc>
        <w:tc>
          <w:tcPr>
            <w:tcW w:w="4239" w:type="dxa"/>
            <w:shd w:val="clear" w:color="auto" w:fill="auto"/>
            <w:tcMar>
              <w:top w:w="100" w:type="dxa"/>
              <w:left w:w="100" w:type="dxa"/>
              <w:bottom w:w="100" w:type="dxa"/>
              <w:right w:w="100" w:type="dxa"/>
            </w:tcMar>
          </w:tcPr>
          <w:p w14:paraId="1AF6BB5A" w14:textId="77777777" w:rsidR="00992CDC" w:rsidRDefault="00696A62">
            <w:pPr>
              <w:spacing w:before="240" w:after="240"/>
              <w:ind w:left="-20"/>
            </w:pPr>
            <w:r>
              <w:t>Map viewer</w:t>
            </w:r>
          </w:p>
        </w:tc>
      </w:tr>
      <w:tr w:rsidR="00992CDC" w14:paraId="008E14EB" w14:textId="77777777" w:rsidTr="00696A62">
        <w:trPr>
          <w:trHeight w:val="935"/>
        </w:trPr>
        <w:tc>
          <w:tcPr>
            <w:tcW w:w="2059" w:type="dxa"/>
            <w:shd w:val="clear" w:color="auto" w:fill="auto"/>
            <w:tcMar>
              <w:top w:w="100" w:type="dxa"/>
              <w:left w:w="100" w:type="dxa"/>
              <w:bottom w:w="100" w:type="dxa"/>
              <w:right w:w="100" w:type="dxa"/>
            </w:tcMar>
          </w:tcPr>
          <w:p w14:paraId="2F33F005" w14:textId="77777777" w:rsidR="00992CDC" w:rsidRDefault="00696A62">
            <w:pPr>
              <w:spacing w:before="240" w:after="240"/>
              <w:ind w:left="-20"/>
              <w:rPr>
                <w:b/>
              </w:rPr>
            </w:pPr>
            <w:r>
              <w:rPr>
                <w:b/>
              </w:rPr>
              <w:t>Management</w:t>
            </w:r>
          </w:p>
        </w:tc>
        <w:tc>
          <w:tcPr>
            <w:tcW w:w="807" w:type="dxa"/>
            <w:shd w:val="clear" w:color="auto" w:fill="auto"/>
            <w:tcMar>
              <w:top w:w="100" w:type="dxa"/>
              <w:left w:w="100" w:type="dxa"/>
              <w:bottom w:w="100" w:type="dxa"/>
              <w:right w:w="100" w:type="dxa"/>
            </w:tcMar>
          </w:tcPr>
          <w:p w14:paraId="768BC143" w14:textId="77777777" w:rsidR="00992CDC" w:rsidRDefault="00696A62">
            <w:pPr>
              <w:spacing w:before="240" w:after="240"/>
              <w:ind w:left="-20"/>
              <w:rPr>
                <w:b/>
              </w:rPr>
            </w:pPr>
            <w:r>
              <w:rPr>
                <w:b/>
              </w:rPr>
              <w:t>2.1</w:t>
            </w:r>
          </w:p>
        </w:tc>
        <w:tc>
          <w:tcPr>
            <w:tcW w:w="1924" w:type="dxa"/>
            <w:shd w:val="clear" w:color="auto" w:fill="auto"/>
            <w:tcMar>
              <w:top w:w="100" w:type="dxa"/>
              <w:left w:w="100" w:type="dxa"/>
              <w:bottom w:w="100" w:type="dxa"/>
              <w:right w:w="100" w:type="dxa"/>
            </w:tcMar>
          </w:tcPr>
          <w:p w14:paraId="6A82122F" w14:textId="77777777" w:rsidR="00992CDC" w:rsidRDefault="00696A62">
            <w:pPr>
              <w:spacing w:before="240" w:after="240"/>
              <w:ind w:left="-20"/>
              <w:rPr>
                <w:b/>
              </w:rPr>
            </w:pPr>
            <w:r>
              <w:rPr>
                <w:b/>
              </w:rPr>
              <w:t>Authors</w:t>
            </w:r>
          </w:p>
        </w:tc>
        <w:tc>
          <w:tcPr>
            <w:tcW w:w="4239" w:type="dxa"/>
            <w:shd w:val="clear" w:color="auto" w:fill="auto"/>
            <w:tcMar>
              <w:top w:w="100" w:type="dxa"/>
              <w:left w:w="100" w:type="dxa"/>
              <w:bottom w:w="100" w:type="dxa"/>
              <w:right w:w="100" w:type="dxa"/>
            </w:tcMar>
          </w:tcPr>
          <w:p w14:paraId="1B00962E" w14:textId="77777777" w:rsidR="00992CDC" w:rsidRDefault="00696A62">
            <w:pPr>
              <w:spacing w:before="240" w:after="240"/>
              <w:ind w:left="-20"/>
            </w:pPr>
            <w:r>
              <w:t xml:space="preserve">Muhamad </w:t>
            </w:r>
            <w:proofErr w:type="spellStart"/>
            <w:r>
              <w:t>Syahmi</w:t>
            </w:r>
            <w:proofErr w:type="spellEnd"/>
            <w:r>
              <w:t xml:space="preserve"> bin </w:t>
            </w:r>
            <w:proofErr w:type="spellStart"/>
            <w:r>
              <w:t>Sabudin</w:t>
            </w:r>
            <w:proofErr w:type="spellEnd"/>
          </w:p>
        </w:tc>
      </w:tr>
      <w:tr w:rsidR="00992CDC" w14:paraId="171C974F" w14:textId="77777777" w:rsidTr="00696A62">
        <w:trPr>
          <w:trHeight w:val="860"/>
        </w:trPr>
        <w:tc>
          <w:tcPr>
            <w:tcW w:w="2059" w:type="dxa"/>
            <w:vMerge w:val="restart"/>
            <w:shd w:val="clear" w:color="auto" w:fill="auto"/>
            <w:tcMar>
              <w:top w:w="100" w:type="dxa"/>
              <w:left w:w="100" w:type="dxa"/>
              <w:bottom w:w="100" w:type="dxa"/>
              <w:right w:w="100" w:type="dxa"/>
            </w:tcMar>
          </w:tcPr>
          <w:p w14:paraId="65C5234E" w14:textId="77777777" w:rsidR="00992CDC" w:rsidRDefault="00696A62">
            <w:pPr>
              <w:spacing w:before="240" w:after="240"/>
              <w:ind w:left="-20"/>
              <w:rPr>
                <w:b/>
              </w:rPr>
            </w:pPr>
            <w:r>
              <w:rPr>
                <w:b/>
              </w:rPr>
              <w:t>Context</w:t>
            </w:r>
          </w:p>
        </w:tc>
        <w:tc>
          <w:tcPr>
            <w:tcW w:w="807" w:type="dxa"/>
            <w:shd w:val="clear" w:color="auto" w:fill="auto"/>
            <w:tcMar>
              <w:top w:w="100" w:type="dxa"/>
              <w:left w:w="100" w:type="dxa"/>
              <w:bottom w:w="100" w:type="dxa"/>
              <w:right w:w="100" w:type="dxa"/>
            </w:tcMar>
          </w:tcPr>
          <w:p w14:paraId="56E8606C" w14:textId="77777777" w:rsidR="00992CDC" w:rsidRDefault="00696A62">
            <w:pPr>
              <w:spacing w:before="240" w:after="240"/>
              <w:ind w:left="-20"/>
              <w:rPr>
                <w:b/>
              </w:rPr>
            </w:pPr>
            <w:r>
              <w:rPr>
                <w:b/>
              </w:rPr>
              <w:t>3.1</w:t>
            </w:r>
          </w:p>
        </w:tc>
        <w:tc>
          <w:tcPr>
            <w:tcW w:w="1924" w:type="dxa"/>
            <w:shd w:val="clear" w:color="auto" w:fill="auto"/>
            <w:tcMar>
              <w:top w:w="100" w:type="dxa"/>
              <w:left w:w="100" w:type="dxa"/>
              <w:bottom w:w="100" w:type="dxa"/>
              <w:right w:w="100" w:type="dxa"/>
            </w:tcMar>
          </w:tcPr>
          <w:p w14:paraId="2BC7E28E" w14:textId="77777777" w:rsidR="00992CDC" w:rsidRDefault="00696A62">
            <w:pPr>
              <w:spacing w:before="240" w:after="240"/>
              <w:ind w:left="-20"/>
              <w:rPr>
                <w:b/>
              </w:rPr>
            </w:pPr>
            <w:r>
              <w:rPr>
                <w:b/>
              </w:rPr>
              <w:t>Source</w:t>
            </w:r>
          </w:p>
        </w:tc>
        <w:tc>
          <w:tcPr>
            <w:tcW w:w="4239" w:type="dxa"/>
            <w:shd w:val="clear" w:color="auto" w:fill="auto"/>
            <w:tcMar>
              <w:top w:w="100" w:type="dxa"/>
              <w:left w:w="100" w:type="dxa"/>
              <w:bottom w:w="100" w:type="dxa"/>
              <w:right w:w="100" w:type="dxa"/>
            </w:tcMar>
          </w:tcPr>
          <w:p w14:paraId="2E4B3AD4" w14:textId="77777777" w:rsidR="00992CDC" w:rsidRDefault="00696A62">
            <w:pPr>
              <w:spacing w:before="240" w:after="240"/>
              <w:ind w:left="-20"/>
            </w:pPr>
            <w:r>
              <w:t>Google Map application</w:t>
            </w:r>
          </w:p>
        </w:tc>
      </w:tr>
      <w:tr w:rsidR="00992CDC" w14:paraId="346F701F" w14:textId="77777777" w:rsidTr="00696A62">
        <w:trPr>
          <w:trHeight w:val="920"/>
        </w:trPr>
        <w:tc>
          <w:tcPr>
            <w:tcW w:w="2059" w:type="dxa"/>
            <w:vMerge/>
            <w:shd w:val="clear" w:color="auto" w:fill="auto"/>
            <w:tcMar>
              <w:top w:w="100" w:type="dxa"/>
              <w:left w:w="100" w:type="dxa"/>
              <w:bottom w:w="100" w:type="dxa"/>
              <w:right w:w="100" w:type="dxa"/>
            </w:tcMar>
          </w:tcPr>
          <w:p w14:paraId="3EE55F55"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00870B1C" w14:textId="77777777" w:rsidR="00992CDC" w:rsidRDefault="00696A62">
            <w:pPr>
              <w:spacing w:before="240" w:after="240"/>
              <w:ind w:left="-20"/>
              <w:rPr>
                <w:b/>
              </w:rPr>
            </w:pPr>
            <w:r>
              <w:rPr>
                <w:b/>
              </w:rPr>
              <w:t>3.2</w:t>
            </w:r>
          </w:p>
        </w:tc>
        <w:tc>
          <w:tcPr>
            <w:tcW w:w="1924" w:type="dxa"/>
            <w:shd w:val="clear" w:color="auto" w:fill="auto"/>
            <w:tcMar>
              <w:top w:w="100" w:type="dxa"/>
              <w:left w:w="100" w:type="dxa"/>
              <w:bottom w:w="100" w:type="dxa"/>
              <w:right w:w="100" w:type="dxa"/>
            </w:tcMar>
          </w:tcPr>
          <w:p w14:paraId="57C1F2BC" w14:textId="77777777" w:rsidR="00992CDC" w:rsidRDefault="00696A62">
            <w:pPr>
              <w:spacing w:before="240" w:after="240"/>
              <w:ind w:left="-20"/>
              <w:rPr>
                <w:b/>
              </w:rPr>
            </w:pPr>
            <w:r>
              <w:rPr>
                <w:b/>
              </w:rPr>
              <w:t>Responsible stakeholder</w:t>
            </w:r>
          </w:p>
        </w:tc>
        <w:tc>
          <w:tcPr>
            <w:tcW w:w="4239" w:type="dxa"/>
            <w:shd w:val="clear" w:color="auto" w:fill="auto"/>
            <w:tcMar>
              <w:top w:w="100" w:type="dxa"/>
              <w:left w:w="100" w:type="dxa"/>
              <w:bottom w:w="100" w:type="dxa"/>
              <w:right w:w="100" w:type="dxa"/>
            </w:tcMar>
          </w:tcPr>
          <w:p w14:paraId="4689EDAA" w14:textId="77777777" w:rsidR="00992CDC" w:rsidRDefault="00696A62">
            <w:pPr>
              <w:spacing w:before="240" w:after="240"/>
              <w:ind w:left="-20"/>
            </w:pPr>
            <w:r>
              <w:t>N/A</w:t>
            </w:r>
          </w:p>
        </w:tc>
      </w:tr>
      <w:tr w:rsidR="00992CDC" w14:paraId="30082341" w14:textId="77777777" w:rsidTr="00696A62">
        <w:trPr>
          <w:trHeight w:val="875"/>
        </w:trPr>
        <w:tc>
          <w:tcPr>
            <w:tcW w:w="2059" w:type="dxa"/>
            <w:vMerge/>
            <w:shd w:val="clear" w:color="auto" w:fill="auto"/>
            <w:tcMar>
              <w:top w:w="100" w:type="dxa"/>
              <w:left w:w="100" w:type="dxa"/>
              <w:bottom w:w="100" w:type="dxa"/>
              <w:right w:w="100" w:type="dxa"/>
            </w:tcMar>
          </w:tcPr>
          <w:p w14:paraId="322D152D"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069236DE" w14:textId="77777777" w:rsidR="00992CDC" w:rsidRDefault="00696A62">
            <w:pPr>
              <w:spacing w:before="240" w:after="240"/>
              <w:ind w:left="-20"/>
              <w:rPr>
                <w:b/>
              </w:rPr>
            </w:pPr>
            <w:r>
              <w:rPr>
                <w:b/>
              </w:rPr>
              <w:t>3.3</w:t>
            </w:r>
          </w:p>
        </w:tc>
        <w:tc>
          <w:tcPr>
            <w:tcW w:w="1924" w:type="dxa"/>
            <w:shd w:val="clear" w:color="auto" w:fill="auto"/>
            <w:tcMar>
              <w:top w:w="100" w:type="dxa"/>
              <w:left w:w="100" w:type="dxa"/>
              <w:bottom w:w="100" w:type="dxa"/>
              <w:right w:w="100" w:type="dxa"/>
            </w:tcMar>
          </w:tcPr>
          <w:p w14:paraId="324F9C1F" w14:textId="77777777" w:rsidR="00992CDC" w:rsidRDefault="00696A62">
            <w:pPr>
              <w:spacing w:before="240" w:after="240"/>
              <w:ind w:left="-20"/>
              <w:rPr>
                <w:b/>
              </w:rPr>
            </w:pPr>
            <w:r>
              <w:rPr>
                <w:b/>
              </w:rPr>
              <w:t>Using stakeholder</w:t>
            </w:r>
          </w:p>
        </w:tc>
        <w:tc>
          <w:tcPr>
            <w:tcW w:w="4239" w:type="dxa"/>
            <w:shd w:val="clear" w:color="auto" w:fill="auto"/>
            <w:tcMar>
              <w:top w:w="100" w:type="dxa"/>
              <w:left w:w="100" w:type="dxa"/>
              <w:bottom w:w="100" w:type="dxa"/>
              <w:right w:w="100" w:type="dxa"/>
            </w:tcMar>
          </w:tcPr>
          <w:p w14:paraId="332510F4" w14:textId="77777777" w:rsidR="00992CDC" w:rsidRDefault="00696A62">
            <w:pPr>
              <w:spacing w:before="240" w:after="240"/>
              <w:ind w:left="-20"/>
            </w:pPr>
            <w:r>
              <w:t>Student</w:t>
            </w:r>
          </w:p>
        </w:tc>
      </w:tr>
      <w:tr w:rsidR="00992CDC" w14:paraId="2EB167E1" w14:textId="77777777" w:rsidTr="00696A62">
        <w:trPr>
          <w:trHeight w:val="1115"/>
        </w:trPr>
        <w:tc>
          <w:tcPr>
            <w:tcW w:w="2059" w:type="dxa"/>
            <w:vMerge w:val="restart"/>
            <w:shd w:val="clear" w:color="auto" w:fill="auto"/>
            <w:tcMar>
              <w:top w:w="100" w:type="dxa"/>
              <w:left w:w="100" w:type="dxa"/>
              <w:bottom w:w="100" w:type="dxa"/>
              <w:right w:w="100" w:type="dxa"/>
            </w:tcMar>
          </w:tcPr>
          <w:p w14:paraId="433D3A72" w14:textId="77777777" w:rsidR="00992CDC" w:rsidRDefault="00696A62">
            <w:pPr>
              <w:spacing w:before="240" w:after="240"/>
              <w:ind w:left="-20"/>
              <w:rPr>
                <w:b/>
              </w:rPr>
            </w:pPr>
            <w:r>
              <w:rPr>
                <w:b/>
              </w:rPr>
              <w:t>Goal Definition</w:t>
            </w:r>
          </w:p>
        </w:tc>
        <w:tc>
          <w:tcPr>
            <w:tcW w:w="807" w:type="dxa"/>
            <w:shd w:val="clear" w:color="auto" w:fill="auto"/>
            <w:tcMar>
              <w:top w:w="100" w:type="dxa"/>
              <w:left w:w="100" w:type="dxa"/>
              <w:bottom w:w="100" w:type="dxa"/>
              <w:right w:w="100" w:type="dxa"/>
            </w:tcMar>
          </w:tcPr>
          <w:p w14:paraId="1EF80C58" w14:textId="77777777" w:rsidR="00992CDC" w:rsidRDefault="00696A62">
            <w:pPr>
              <w:spacing w:before="240" w:after="240"/>
              <w:ind w:left="-20"/>
              <w:rPr>
                <w:b/>
              </w:rPr>
            </w:pPr>
            <w:r>
              <w:rPr>
                <w:b/>
              </w:rPr>
              <w:t>4.2</w:t>
            </w:r>
          </w:p>
        </w:tc>
        <w:tc>
          <w:tcPr>
            <w:tcW w:w="1924" w:type="dxa"/>
            <w:shd w:val="clear" w:color="auto" w:fill="auto"/>
            <w:tcMar>
              <w:top w:w="100" w:type="dxa"/>
              <w:left w:w="100" w:type="dxa"/>
              <w:bottom w:w="100" w:type="dxa"/>
              <w:right w:w="100" w:type="dxa"/>
            </w:tcMar>
          </w:tcPr>
          <w:p w14:paraId="2CFE5925" w14:textId="77777777" w:rsidR="00992CDC" w:rsidRDefault="00696A62">
            <w:pPr>
              <w:spacing w:before="240" w:after="240"/>
              <w:ind w:left="-20"/>
              <w:rPr>
                <w:b/>
              </w:rPr>
            </w:pPr>
            <w:r>
              <w:rPr>
                <w:b/>
              </w:rPr>
              <w:t>Goal Description</w:t>
            </w:r>
          </w:p>
        </w:tc>
        <w:tc>
          <w:tcPr>
            <w:tcW w:w="4239" w:type="dxa"/>
            <w:shd w:val="clear" w:color="auto" w:fill="auto"/>
            <w:tcMar>
              <w:top w:w="100" w:type="dxa"/>
              <w:left w:w="100" w:type="dxa"/>
              <w:bottom w:w="100" w:type="dxa"/>
              <w:right w:w="100" w:type="dxa"/>
            </w:tcMar>
          </w:tcPr>
          <w:p w14:paraId="34AEBDBA" w14:textId="77777777" w:rsidR="00992CDC" w:rsidRDefault="00696A62">
            <w:pPr>
              <w:spacing w:before="240" w:after="240"/>
              <w:ind w:left="-20"/>
            </w:pPr>
            <w:r>
              <w:t>The system shall allow students to view the map of the hostel for the location of rooms and the facilities available at the hostel.</w:t>
            </w:r>
          </w:p>
        </w:tc>
      </w:tr>
      <w:tr w:rsidR="00992CDC" w14:paraId="0D604063" w14:textId="77777777" w:rsidTr="00696A62">
        <w:trPr>
          <w:trHeight w:val="515"/>
        </w:trPr>
        <w:tc>
          <w:tcPr>
            <w:tcW w:w="2059" w:type="dxa"/>
            <w:vMerge/>
            <w:shd w:val="clear" w:color="auto" w:fill="auto"/>
            <w:tcMar>
              <w:top w:w="100" w:type="dxa"/>
              <w:left w:w="100" w:type="dxa"/>
              <w:bottom w:w="100" w:type="dxa"/>
              <w:right w:w="100" w:type="dxa"/>
            </w:tcMar>
          </w:tcPr>
          <w:p w14:paraId="66EAFE60"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602D8855" w14:textId="77777777" w:rsidR="00992CDC" w:rsidRDefault="00696A62">
            <w:pPr>
              <w:spacing w:before="240" w:after="240"/>
              <w:ind w:left="-20"/>
              <w:rPr>
                <w:b/>
              </w:rPr>
            </w:pPr>
            <w:r>
              <w:rPr>
                <w:b/>
              </w:rPr>
              <w:t>4.3</w:t>
            </w:r>
          </w:p>
        </w:tc>
        <w:tc>
          <w:tcPr>
            <w:tcW w:w="1924" w:type="dxa"/>
            <w:shd w:val="clear" w:color="auto" w:fill="auto"/>
            <w:tcMar>
              <w:top w:w="100" w:type="dxa"/>
              <w:left w:w="100" w:type="dxa"/>
              <w:bottom w:w="100" w:type="dxa"/>
              <w:right w:w="100" w:type="dxa"/>
            </w:tcMar>
          </w:tcPr>
          <w:p w14:paraId="4DD40E74" w14:textId="77777777" w:rsidR="00992CDC" w:rsidRDefault="00696A62">
            <w:pPr>
              <w:spacing w:before="240" w:after="240"/>
              <w:ind w:left="-20"/>
              <w:rPr>
                <w:b/>
              </w:rPr>
            </w:pPr>
            <w:r>
              <w:rPr>
                <w:b/>
              </w:rPr>
              <w:t>Super-goal</w:t>
            </w:r>
          </w:p>
        </w:tc>
        <w:tc>
          <w:tcPr>
            <w:tcW w:w="4239" w:type="dxa"/>
            <w:shd w:val="clear" w:color="auto" w:fill="auto"/>
            <w:tcMar>
              <w:top w:w="100" w:type="dxa"/>
              <w:left w:w="100" w:type="dxa"/>
              <w:bottom w:w="100" w:type="dxa"/>
              <w:right w:w="100" w:type="dxa"/>
            </w:tcMar>
          </w:tcPr>
          <w:p w14:paraId="5B3B4F5B" w14:textId="77777777" w:rsidR="00992CDC" w:rsidRDefault="00696A62">
            <w:pPr>
              <w:spacing w:before="240" w:after="240"/>
              <w:ind w:left="-20"/>
            </w:pPr>
            <w:r>
              <w:t>G-1-1-1: Easier navigation of the hostel area</w:t>
            </w:r>
          </w:p>
        </w:tc>
      </w:tr>
      <w:tr w:rsidR="00992CDC" w14:paraId="0ECAB45B" w14:textId="77777777" w:rsidTr="00696A62">
        <w:trPr>
          <w:trHeight w:val="515"/>
        </w:trPr>
        <w:tc>
          <w:tcPr>
            <w:tcW w:w="2059" w:type="dxa"/>
            <w:vMerge/>
            <w:shd w:val="clear" w:color="auto" w:fill="auto"/>
            <w:tcMar>
              <w:top w:w="100" w:type="dxa"/>
              <w:left w:w="100" w:type="dxa"/>
              <w:bottom w:w="100" w:type="dxa"/>
              <w:right w:w="100" w:type="dxa"/>
            </w:tcMar>
          </w:tcPr>
          <w:p w14:paraId="4092BFC6"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58D3F668" w14:textId="77777777" w:rsidR="00992CDC" w:rsidRDefault="00696A62">
            <w:pPr>
              <w:spacing w:before="240" w:after="240"/>
              <w:ind w:left="-20"/>
              <w:rPr>
                <w:b/>
              </w:rPr>
            </w:pPr>
            <w:r>
              <w:rPr>
                <w:b/>
              </w:rPr>
              <w:t>4.4</w:t>
            </w:r>
          </w:p>
        </w:tc>
        <w:tc>
          <w:tcPr>
            <w:tcW w:w="1924" w:type="dxa"/>
            <w:shd w:val="clear" w:color="auto" w:fill="auto"/>
            <w:tcMar>
              <w:top w:w="100" w:type="dxa"/>
              <w:left w:w="100" w:type="dxa"/>
              <w:bottom w:w="100" w:type="dxa"/>
              <w:right w:w="100" w:type="dxa"/>
            </w:tcMar>
          </w:tcPr>
          <w:p w14:paraId="56A0C7B3" w14:textId="77777777" w:rsidR="00992CDC" w:rsidRDefault="00696A62">
            <w:pPr>
              <w:spacing w:before="240" w:after="240"/>
              <w:ind w:left="-20"/>
              <w:rPr>
                <w:b/>
              </w:rPr>
            </w:pPr>
            <w:r>
              <w:rPr>
                <w:b/>
              </w:rPr>
              <w:t>Sub-goals</w:t>
            </w:r>
          </w:p>
        </w:tc>
        <w:tc>
          <w:tcPr>
            <w:tcW w:w="4239" w:type="dxa"/>
            <w:shd w:val="clear" w:color="auto" w:fill="auto"/>
            <w:tcMar>
              <w:top w:w="100" w:type="dxa"/>
              <w:left w:w="100" w:type="dxa"/>
              <w:bottom w:w="100" w:type="dxa"/>
              <w:right w:w="100" w:type="dxa"/>
            </w:tcMar>
          </w:tcPr>
          <w:p w14:paraId="711A08A6" w14:textId="77777777" w:rsidR="00992CDC" w:rsidRDefault="00696A62">
            <w:pPr>
              <w:spacing w:before="240" w:after="240"/>
              <w:ind w:left="-20"/>
            </w:pPr>
            <w:r>
              <w:t>-</w:t>
            </w:r>
          </w:p>
        </w:tc>
      </w:tr>
      <w:tr w:rsidR="00992CDC" w14:paraId="3E834E22" w14:textId="77777777" w:rsidTr="00696A62">
        <w:trPr>
          <w:trHeight w:val="815"/>
        </w:trPr>
        <w:tc>
          <w:tcPr>
            <w:tcW w:w="2059" w:type="dxa"/>
            <w:vMerge/>
            <w:shd w:val="clear" w:color="auto" w:fill="auto"/>
            <w:tcMar>
              <w:top w:w="100" w:type="dxa"/>
              <w:left w:w="100" w:type="dxa"/>
              <w:bottom w:w="100" w:type="dxa"/>
              <w:right w:w="100" w:type="dxa"/>
            </w:tcMar>
          </w:tcPr>
          <w:p w14:paraId="1175B7D7"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6C1A7018" w14:textId="77777777" w:rsidR="00992CDC" w:rsidRDefault="00696A62">
            <w:pPr>
              <w:spacing w:before="240" w:after="240"/>
              <w:ind w:left="-20"/>
              <w:rPr>
                <w:b/>
              </w:rPr>
            </w:pPr>
            <w:r>
              <w:rPr>
                <w:b/>
              </w:rPr>
              <w:t>4.5</w:t>
            </w:r>
          </w:p>
        </w:tc>
        <w:tc>
          <w:tcPr>
            <w:tcW w:w="1924" w:type="dxa"/>
            <w:shd w:val="clear" w:color="auto" w:fill="auto"/>
            <w:tcMar>
              <w:top w:w="100" w:type="dxa"/>
              <w:left w:w="100" w:type="dxa"/>
              <w:bottom w:w="100" w:type="dxa"/>
              <w:right w:w="100" w:type="dxa"/>
            </w:tcMar>
          </w:tcPr>
          <w:p w14:paraId="4D4B4360" w14:textId="77777777" w:rsidR="00992CDC" w:rsidRDefault="00696A62">
            <w:pPr>
              <w:spacing w:before="240" w:after="240"/>
              <w:ind w:left="-20"/>
              <w:rPr>
                <w:b/>
              </w:rPr>
            </w:pPr>
            <w:r>
              <w:rPr>
                <w:b/>
              </w:rPr>
              <w:t>Other goal dependencies</w:t>
            </w:r>
          </w:p>
        </w:tc>
        <w:tc>
          <w:tcPr>
            <w:tcW w:w="4239" w:type="dxa"/>
            <w:shd w:val="clear" w:color="auto" w:fill="auto"/>
            <w:tcMar>
              <w:top w:w="100" w:type="dxa"/>
              <w:left w:w="100" w:type="dxa"/>
              <w:bottom w:w="100" w:type="dxa"/>
              <w:right w:w="100" w:type="dxa"/>
            </w:tcMar>
          </w:tcPr>
          <w:p w14:paraId="5B64A10D" w14:textId="77777777" w:rsidR="00992CDC" w:rsidRDefault="00696A62">
            <w:pPr>
              <w:spacing w:before="240" w:after="240"/>
              <w:ind w:left="-20"/>
            </w:pPr>
            <w:r>
              <w:t>-</w:t>
            </w:r>
          </w:p>
        </w:tc>
      </w:tr>
    </w:tbl>
    <w:p w14:paraId="0A6F9EC6" w14:textId="2F57B885" w:rsidR="00992CDC" w:rsidRDefault="00992CDC" w:rsidP="00696A62">
      <w:pPr>
        <w:spacing w:before="240" w:after="240"/>
        <w:rPr>
          <w:b/>
        </w:rPr>
      </w:pPr>
    </w:p>
    <w:p w14:paraId="772AC09B" w14:textId="77777777" w:rsidR="00992CDC" w:rsidRDefault="00696A62">
      <w:pPr>
        <w:spacing w:before="240" w:after="240"/>
        <w:ind w:left="720" w:firstLine="720"/>
        <w:rPr>
          <w:b/>
        </w:rPr>
      </w:pPr>
      <w:r>
        <w:rPr>
          <w:rFonts w:ascii="Times New Roman" w:eastAsia="Times New Roman" w:hAnsi="Times New Roman" w:cs="Times New Roman"/>
          <w:b/>
          <w:sz w:val="24"/>
          <w:szCs w:val="24"/>
        </w:rPr>
        <w:t xml:space="preserve">Table 6 : The table below shows the goal template of </w:t>
      </w:r>
      <w:r>
        <w:rPr>
          <w:b/>
        </w:rPr>
        <w:t>G-1-1-2</w:t>
      </w:r>
    </w:p>
    <w:tbl>
      <w:tblPr>
        <w:tblStyle w:val="a4"/>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60"/>
        <w:gridCol w:w="807"/>
        <w:gridCol w:w="1924"/>
        <w:gridCol w:w="4239"/>
      </w:tblGrid>
      <w:tr w:rsidR="00992CDC" w14:paraId="75034CC4" w14:textId="77777777" w:rsidTr="00696A62">
        <w:trPr>
          <w:trHeight w:val="620"/>
        </w:trPr>
        <w:tc>
          <w:tcPr>
            <w:tcW w:w="2866" w:type="dxa"/>
            <w:gridSpan w:val="2"/>
            <w:shd w:val="clear" w:color="auto" w:fill="auto"/>
            <w:tcMar>
              <w:top w:w="100" w:type="dxa"/>
              <w:left w:w="100" w:type="dxa"/>
              <w:bottom w:w="100" w:type="dxa"/>
              <w:right w:w="100" w:type="dxa"/>
            </w:tcMar>
          </w:tcPr>
          <w:p w14:paraId="3E2C00BB" w14:textId="77777777" w:rsidR="00992CDC" w:rsidRDefault="00696A62">
            <w:pPr>
              <w:spacing w:before="240" w:after="240"/>
              <w:ind w:left="-20"/>
              <w:rPr>
                <w:b/>
              </w:rPr>
            </w:pPr>
            <w:r>
              <w:rPr>
                <w:b/>
              </w:rPr>
              <w:t>No.</w:t>
            </w:r>
          </w:p>
        </w:tc>
        <w:tc>
          <w:tcPr>
            <w:tcW w:w="1924" w:type="dxa"/>
            <w:shd w:val="clear" w:color="auto" w:fill="auto"/>
            <w:tcMar>
              <w:top w:w="100" w:type="dxa"/>
              <w:left w:w="100" w:type="dxa"/>
              <w:bottom w:w="100" w:type="dxa"/>
              <w:right w:w="100" w:type="dxa"/>
            </w:tcMar>
          </w:tcPr>
          <w:p w14:paraId="3924DAAE" w14:textId="77777777" w:rsidR="00992CDC" w:rsidRDefault="00696A62">
            <w:pPr>
              <w:spacing w:before="240" w:after="240"/>
              <w:ind w:left="-20"/>
              <w:rPr>
                <w:b/>
              </w:rPr>
            </w:pPr>
            <w:r>
              <w:rPr>
                <w:b/>
              </w:rPr>
              <w:t>Section</w:t>
            </w:r>
          </w:p>
        </w:tc>
        <w:tc>
          <w:tcPr>
            <w:tcW w:w="4239" w:type="dxa"/>
            <w:shd w:val="clear" w:color="auto" w:fill="auto"/>
            <w:tcMar>
              <w:top w:w="100" w:type="dxa"/>
              <w:left w:w="100" w:type="dxa"/>
              <w:bottom w:w="100" w:type="dxa"/>
              <w:right w:w="100" w:type="dxa"/>
            </w:tcMar>
          </w:tcPr>
          <w:p w14:paraId="55E60965" w14:textId="77777777" w:rsidR="00992CDC" w:rsidRDefault="00696A62">
            <w:pPr>
              <w:spacing w:before="240" w:after="240"/>
              <w:ind w:left="-20"/>
              <w:rPr>
                <w:b/>
              </w:rPr>
            </w:pPr>
            <w:r>
              <w:rPr>
                <w:b/>
              </w:rPr>
              <w:t>Context/Explanation</w:t>
            </w:r>
          </w:p>
        </w:tc>
      </w:tr>
      <w:tr w:rsidR="00992CDC" w14:paraId="13DAB3F4" w14:textId="77777777" w:rsidTr="00696A62">
        <w:trPr>
          <w:trHeight w:val="815"/>
        </w:trPr>
        <w:tc>
          <w:tcPr>
            <w:tcW w:w="2059" w:type="dxa"/>
            <w:vMerge w:val="restart"/>
            <w:shd w:val="clear" w:color="auto" w:fill="auto"/>
            <w:tcMar>
              <w:top w:w="100" w:type="dxa"/>
              <w:left w:w="100" w:type="dxa"/>
              <w:bottom w:w="100" w:type="dxa"/>
              <w:right w:w="100" w:type="dxa"/>
            </w:tcMar>
          </w:tcPr>
          <w:p w14:paraId="1AA4FCAF" w14:textId="77777777" w:rsidR="00992CDC" w:rsidRDefault="00696A62">
            <w:pPr>
              <w:spacing w:before="240" w:after="240"/>
              <w:ind w:left="-20"/>
              <w:rPr>
                <w:b/>
              </w:rPr>
            </w:pPr>
            <w:r>
              <w:rPr>
                <w:b/>
              </w:rPr>
              <w:t>ID</w:t>
            </w:r>
          </w:p>
        </w:tc>
        <w:tc>
          <w:tcPr>
            <w:tcW w:w="807" w:type="dxa"/>
            <w:shd w:val="clear" w:color="auto" w:fill="auto"/>
            <w:tcMar>
              <w:top w:w="100" w:type="dxa"/>
              <w:left w:w="100" w:type="dxa"/>
              <w:bottom w:w="100" w:type="dxa"/>
              <w:right w:w="100" w:type="dxa"/>
            </w:tcMar>
          </w:tcPr>
          <w:p w14:paraId="467E7441" w14:textId="77777777" w:rsidR="00992CDC" w:rsidRDefault="00696A62">
            <w:pPr>
              <w:spacing w:before="240" w:after="240"/>
              <w:ind w:left="-20"/>
              <w:rPr>
                <w:b/>
              </w:rPr>
            </w:pPr>
            <w:r>
              <w:rPr>
                <w:b/>
              </w:rPr>
              <w:t>1.2</w:t>
            </w:r>
          </w:p>
        </w:tc>
        <w:tc>
          <w:tcPr>
            <w:tcW w:w="1924" w:type="dxa"/>
            <w:shd w:val="clear" w:color="auto" w:fill="auto"/>
            <w:tcMar>
              <w:top w:w="100" w:type="dxa"/>
              <w:left w:w="100" w:type="dxa"/>
              <w:bottom w:w="100" w:type="dxa"/>
              <w:right w:w="100" w:type="dxa"/>
            </w:tcMar>
          </w:tcPr>
          <w:p w14:paraId="7C3EC1AB" w14:textId="77777777" w:rsidR="00992CDC" w:rsidRDefault="00696A62">
            <w:pPr>
              <w:spacing w:before="240" w:after="240"/>
              <w:ind w:left="-20"/>
              <w:rPr>
                <w:b/>
              </w:rPr>
            </w:pPr>
            <w:r>
              <w:rPr>
                <w:b/>
              </w:rPr>
              <w:t>Identifier</w:t>
            </w:r>
          </w:p>
        </w:tc>
        <w:tc>
          <w:tcPr>
            <w:tcW w:w="4239" w:type="dxa"/>
            <w:shd w:val="clear" w:color="auto" w:fill="auto"/>
            <w:tcMar>
              <w:top w:w="100" w:type="dxa"/>
              <w:left w:w="100" w:type="dxa"/>
              <w:bottom w:w="100" w:type="dxa"/>
              <w:right w:w="100" w:type="dxa"/>
            </w:tcMar>
          </w:tcPr>
          <w:p w14:paraId="0E98B815" w14:textId="77777777" w:rsidR="00992CDC" w:rsidRDefault="00696A62">
            <w:pPr>
              <w:spacing w:before="240" w:after="240"/>
              <w:ind w:left="-20"/>
            </w:pPr>
            <w:r>
              <w:t>G-1-1-2</w:t>
            </w:r>
          </w:p>
        </w:tc>
      </w:tr>
      <w:tr w:rsidR="00992CDC" w14:paraId="5369AD72" w14:textId="77777777" w:rsidTr="00696A62">
        <w:trPr>
          <w:trHeight w:val="815"/>
        </w:trPr>
        <w:tc>
          <w:tcPr>
            <w:tcW w:w="2059" w:type="dxa"/>
            <w:vMerge/>
            <w:shd w:val="clear" w:color="auto" w:fill="auto"/>
            <w:tcMar>
              <w:top w:w="100" w:type="dxa"/>
              <w:left w:w="100" w:type="dxa"/>
              <w:bottom w:w="100" w:type="dxa"/>
              <w:right w:w="100" w:type="dxa"/>
            </w:tcMar>
          </w:tcPr>
          <w:p w14:paraId="48366591"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69E341EA" w14:textId="77777777" w:rsidR="00992CDC" w:rsidRDefault="00696A62">
            <w:pPr>
              <w:spacing w:before="240" w:after="240"/>
              <w:ind w:left="-20"/>
              <w:rPr>
                <w:b/>
              </w:rPr>
            </w:pPr>
            <w:r>
              <w:rPr>
                <w:b/>
              </w:rPr>
              <w:t>2.2</w:t>
            </w:r>
          </w:p>
        </w:tc>
        <w:tc>
          <w:tcPr>
            <w:tcW w:w="1924" w:type="dxa"/>
            <w:shd w:val="clear" w:color="auto" w:fill="auto"/>
            <w:tcMar>
              <w:top w:w="100" w:type="dxa"/>
              <w:left w:w="100" w:type="dxa"/>
              <w:bottom w:w="100" w:type="dxa"/>
              <w:right w:w="100" w:type="dxa"/>
            </w:tcMar>
          </w:tcPr>
          <w:p w14:paraId="4E64B0D5" w14:textId="77777777" w:rsidR="00992CDC" w:rsidRDefault="00696A62">
            <w:pPr>
              <w:spacing w:before="240" w:after="240"/>
              <w:ind w:left="-20"/>
              <w:rPr>
                <w:b/>
              </w:rPr>
            </w:pPr>
            <w:r>
              <w:rPr>
                <w:b/>
              </w:rPr>
              <w:t>Name</w:t>
            </w:r>
          </w:p>
        </w:tc>
        <w:tc>
          <w:tcPr>
            <w:tcW w:w="4239" w:type="dxa"/>
            <w:shd w:val="clear" w:color="auto" w:fill="auto"/>
            <w:tcMar>
              <w:top w:w="100" w:type="dxa"/>
              <w:left w:w="100" w:type="dxa"/>
              <w:bottom w:w="100" w:type="dxa"/>
              <w:right w:w="100" w:type="dxa"/>
            </w:tcMar>
          </w:tcPr>
          <w:p w14:paraId="07E0BAC4" w14:textId="77777777" w:rsidR="00992CDC" w:rsidRDefault="00696A62">
            <w:pPr>
              <w:spacing w:before="240" w:after="240"/>
              <w:ind w:left="-20"/>
            </w:pPr>
            <w:r>
              <w:t>Smooth and simple registration process</w:t>
            </w:r>
          </w:p>
        </w:tc>
      </w:tr>
      <w:tr w:rsidR="00992CDC" w14:paraId="5E1CA603" w14:textId="77777777" w:rsidTr="00696A62">
        <w:trPr>
          <w:trHeight w:val="935"/>
        </w:trPr>
        <w:tc>
          <w:tcPr>
            <w:tcW w:w="2059" w:type="dxa"/>
            <w:shd w:val="clear" w:color="auto" w:fill="auto"/>
            <w:tcMar>
              <w:top w:w="100" w:type="dxa"/>
              <w:left w:w="100" w:type="dxa"/>
              <w:bottom w:w="100" w:type="dxa"/>
              <w:right w:w="100" w:type="dxa"/>
            </w:tcMar>
          </w:tcPr>
          <w:p w14:paraId="182FC9C1" w14:textId="77777777" w:rsidR="00992CDC" w:rsidRDefault="00696A62">
            <w:pPr>
              <w:spacing w:before="240" w:after="240"/>
              <w:ind w:left="-20"/>
              <w:rPr>
                <w:b/>
              </w:rPr>
            </w:pPr>
            <w:r>
              <w:rPr>
                <w:b/>
              </w:rPr>
              <w:t>Management</w:t>
            </w:r>
          </w:p>
        </w:tc>
        <w:tc>
          <w:tcPr>
            <w:tcW w:w="807" w:type="dxa"/>
            <w:shd w:val="clear" w:color="auto" w:fill="auto"/>
            <w:tcMar>
              <w:top w:w="100" w:type="dxa"/>
              <w:left w:w="100" w:type="dxa"/>
              <w:bottom w:w="100" w:type="dxa"/>
              <w:right w:w="100" w:type="dxa"/>
            </w:tcMar>
          </w:tcPr>
          <w:p w14:paraId="7C5BB4B2" w14:textId="77777777" w:rsidR="00992CDC" w:rsidRDefault="00696A62">
            <w:pPr>
              <w:spacing w:before="240" w:after="240"/>
              <w:ind w:left="-20"/>
              <w:rPr>
                <w:b/>
              </w:rPr>
            </w:pPr>
            <w:r>
              <w:rPr>
                <w:b/>
              </w:rPr>
              <w:t>2.1</w:t>
            </w:r>
          </w:p>
        </w:tc>
        <w:tc>
          <w:tcPr>
            <w:tcW w:w="1924" w:type="dxa"/>
            <w:shd w:val="clear" w:color="auto" w:fill="auto"/>
            <w:tcMar>
              <w:top w:w="100" w:type="dxa"/>
              <w:left w:w="100" w:type="dxa"/>
              <w:bottom w:w="100" w:type="dxa"/>
              <w:right w:w="100" w:type="dxa"/>
            </w:tcMar>
          </w:tcPr>
          <w:p w14:paraId="65300AB8" w14:textId="77777777" w:rsidR="00992CDC" w:rsidRDefault="00696A62">
            <w:pPr>
              <w:spacing w:before="240" w:after="240"/>
              <w:ind w:left="-20"/>
              <w:rPr>
                <w:b/>
              </w:rPr>
            </w:pPr>
            <w:r>
              <w:rPr>
                <w:b/>
              </w:rPr>
              <w:t>Authors</w:t>
            </w:r>
          </w:p>
        </w:tc>
        <w:tc>
          <w:tcPr>
            <w:tcW w:w="4239" w:type="dxa"/>
            <w:shd w:val="clear" w:color="auto" w:fill="auto"/>
            <w:tcMar>
              <w:top w:w="100" w:type="dxa"/>
              <w:left w:w="100" w:type="dxa"/>
              <w:bottom w:w="100" w:type="dxa"/>
              <w:right w:w="100" w:type="dxa"/>
            </w:tcMar>
          </w:tcPr>
          <w:p w14:paraId="7F1830FF" w14:textId="77777777" w:rsidR="00992CDC" w:rsidRDefault="00696A62">
            <w:pPr>
              <w:spacing w:before="240" w:after="240"/>
              <w:ind w:left="-20"/>
            </w:pPr>
            <w:r>
              <w:t xml:space="preserve">Muhamad </w:t>
            </w:r>
            <w:proofErr w:type="spellStart"/>
            <w:r>
              <w:t>Syahmi</w:t>
            </w:r>
            <w:proofErr w:type="spellEnd"/>
            <w:r>
              <w:t xml:space="preserve"> bin </w:t>
            </w:r>
            <w:proofErr w:type="spellStart"/>
            <w:r>
              <w:t>Sabudin</w:t>
            </w:r>
            <w:proofErr w:type="spellEnd"/>
          </w:p>
        </w:tc>
      </w:tr>
      <w:tr w:rsidR="00992CDC" w14:paraId="69256E14" w14:textId="77777777" w:rsidTr="00696A62">
        <w:trPr>
          <w:trHeight w:val="860"/>
        </w:trPr>
        <w:tc>
          <w:tcPr>
            <w:tcW w:w="2059" w:type="dxa"/>
            <w:vMerge w:val="restart"/>
            <w:shd w:val="clear" w:color="auto" w:fill="auto"/>
            <w:tcMar>
              <w:top w:w="100" w:type="dxa"/>
              <w:left w:w="100" w:type="dxa"/>
              <w:bottom w:w="100" w:type="dxa"/>
              <w:right w:w="100" w:type="dxa"/>
            </w:tcMar>
          </w:tcPr>
          <w:p w14:paraId="0C19B934" w14:textId="77777777" w:rsidR="00992CDC" w:rsidRDefault="00696A62">
            <w:pPr>
              <w:spacing w:before="240" w:after="240"/>
              <w:ind w:left="-20"/>
              <w:rPr>
                <w:b/>
              </w:rPr>
            </w:pPr>
            <w:r>
              <w:rPr>
                <w:b/>
              </w:rPr>
              <w:lastRenderedPageBreak/>
              <w:t>Context</w:t>
            </w:r>
          </w:p>
        </w:tc>
        <w:tc>
          <w:tcPr>
            <w:tcW w:w="807" w:type="dxa"/>
            <w:shd w:val="clear" w:color="auto" w:fill="auto"/>
            <w:tcMar>
              <w:top w:w="100" w:type="dxa"/>
              <w:left w:w="100" w:type="dxa"/>
              <w:bottom w:w="100" w:type="dxa"/>
              <w:right w:w="100" w:type="dxa"/>
            </w:tcMar>
          </w:tcPr>
          <w:p w14:paraId="51E2B9E2" w14:textId="77777777" w:rsidR="00992CDC" w:rsidRDefault="00696A62">
            <w:pPr>
              <w:spacing w:before="240" w:after="240"/>
              <w:ind w:left="-20"/>
              <w:rPr>
                <w:b/>
              </w:rPr>
            </w:pPr>
            <w:r>
              <w:rPr>
                <w:b/>
              </w:rPr>
              <w:t>3.1</w:t>
            </w:r>
          </w:p>
        </w:tc>
        <w:tc>
          <w:tcPr>
            <w:tcW w:w="1924" w:type="dxa"/>
            <w:shd w:val="clear" w:color="auto" w:fill="auto"/>
            <w:tcMar>
              <w:top w:w="100" w:type="dxa"/>
              <w:left w:w="100" w:type="dxa"/>
              <w:bottom w:w="100" w:type="dxa"/>
              <w:right w:w="100" w:type="dxa"/>
            </w:tcMar>
          </w:tcPr>
          <w:p w14:paraId="02020393" w14:textId="77777777" w:rsidR="00992CDC" w:rsidRDefault="00696A62">
            <w:pPr>
              <w:spacing w:before="240" w:after="240"/>
              <w:ind w:left="-20"/>
              <w:rPr>
                <w:b/>
              </w:rPr>
            </w:pPr>
            <w:r>
              <w:rPr>
                <w:b/>
              </w:rPr>
              <w:t>Source</w:t>
            </w:r>
          </w:p>
        </w:tc>
        <w:tc>
          <w:tcPr>
            <w:tcW w:w="4239" w:type="dxa"/>
            <w:shd w:val="clear" w:color="auto" w:fill="auto"/>
            <w:tcMar>
              <w:top w:w="100" w:type="dxa"/>
              <w:left w:w="100" w:type="dxa"/>
              <w:bottom w:w="100" w:type="dxa"/>
              <w:right w:w="100" w:type="dxa"/>
            </w:tcMar>
          </w:tcPr>
          <w:p w14:paraId="224FC42B" w14:textId="77777777" w:rsidR="00992CDC" w:rsidRDefault="00696A62">
            <w:pPr>
              <w:spacing w:before="240" w:after="240"/>
              <w:ind w:left="-20"/>
            </w:pPr>
            <w:proofErr w:type="spellStart"/>
            <w:r>
              <w:t>Zaki</w:t>
            </w:r>
            <w:proofErr w:type="spellEnd"/>
            <w:r>
              <w:t xml:space="preserve"> </w:t>
            </w:r>
            <w:proofErr w:type="spellStart"/>
            <w:r>
              <w:t>Syahmi</w:t>
            </w:r>
            <w:proofErr w:type="spellEnd"/>
            <w:r>
              <w:t xml:space="preserve"> bin </w:t>
            </w:r>
            <w:proofErr w:type="spellStart"/>
            <w:r>
              <w:t>Zulkifli</w:t>
            </w:r>
            <w:proofErr w:type="spellEnd"/>
            <w:r>
              <w:t xml:space="preserve">(Hostel staff), </w:t>
            </w:r>
            <w:proofErr w:type="spellStart"/>
            <w:r>
              <w:t>Popbox</w:t>
            </w:r>
            <w:proofErr w:type="spellEnd"/>
            <w:r>
              <w:t xml:space="preserve"> kiosk.</w:t>
            </w:r>
          </w:p>
        </w:tc>
      </w:tr>
      <w:tr w:rsidR="00992CDC" w14:paraId="2D17413C" w14:textId="77777777" w:rsidTr="00696A62">
        <w:trPr>
          <w:trHeight w:val="920"/>
        </w:trPr>
        <w:tc>
          <w:tcPr>
            <w:tcW w:w="2059" w:type="dxa"/>
            <w:vMerge/>
            <w:shd w:val="clear" w:color="auto" w:fill="auto"/>
            <w:tcMar>
              <w:top w:w="100" w:type="dxa"/>
              <w:left w:w="100" w:type="dxa"/>
              <w:bottom w:w="100" w:type="dxa"/>
              <w:right w:w="100" w:type="dxa"/>
            </w:tcMar>
          </w:tcPr>
          <w:p w14:paraId="5BFCD88B"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0E0C4030" w14:textId="77777777" w:rsidR="00992CDC" w:rsidRDefault="00696A62">
            <w:pPr>
              <w:spacing w:before="240" w:after="240"/>
              <w:ind w:left="-20"/>
              <w:rPr>
                <w:b/>
              </w:rPr>
            </w:pPr>
            <w:r>
              <w:rPr>
                <w:b/>
              </w:rPr>
              <w:t>3.2</w:t>
            </w:r>
          </w:p>
        </w:tc>
        <w:tc>
          <w:tcPr>
            <w:tcW w:w="1924" w:type="dxa"/>
            <w:shd w:val="clear" w:color="auto" w:fill="auto"/>
            <w:tcMar>
              <w:top w:w="100" w:type="dxa"/>
              <w:left w:w="100" w:type="dxa"/>
              <w:bottom w:w="100" w:type="dxa"/>
              <w:right w:w="100" w:type="dxa"/>
            </w:tcMar>
          </w:tcPr>
          <w:p w14:paraId="0707364D" w14:textId="77777777" w:rsidR="00992CDC" w:rsidRDefault="00696A62">
            <w:pPr>
              <w:spacing w:before="240" w:after="240"/>
              <w:ind w:left="-20"/>
              <w:rPr>
                <w:b/>
              </w:rPr>
            </w:pPr>
            <w:r>
              <w:rPr>
                <w:b/>
              </w:rPr>
              <w:t>Responsible stakeholder</w:t>
            </w:r>
          </w:p>
        </w:tc>
        <w:tc>
          <w:tcPr>
            <w:tcW w:w="4239" w:type="dxa"/>
            <w:shd w:val="clear" w:color="auto" w:fill="auto"/>
            <w:tcMar>
              <w:top w:w="100" w:type="dxa"/>
              <w:left w:w="100" w:type="dxa"/>
              <w:bottom w:w="100" w:type="dxa"/>
              <w:right w:w="100" w:type="dxa"/>
            </w:tcMar>
          </w:tcPr>
          <w:p w14:paraId="3ABAD8AD" w14:textId="77777777" w:rsidR="00992CDC" w:rsidRDefault="00696A62">
            <w:pPr>
              <w:spacing w:before="240" w:after="240"/>
              <w:ind w:left="-20"/>
            </w:pPr>
            <w:r>
              <w:t>Hostel Management</w:t>
            </w:r>
          </w:p>
        </w:tc>
      </w:tr>
      <w:tr w:rsidR="00992CDC" w14:paraId="05658AA8" w14:textId="77777777" w:rsidTr="00696A62">
        <w:trPr>
          <w:trHeight w:val="875"/>
        </w:trPr>
        <w:tc>
          <w:tcPr>
            <w:tcW w:w="2059" w:type="dxa"/>
            <w:vMerge/>
            <w:shd w:val="clear" w:color="auto" w:fill="auto"/>
            <w:tcMar>
              <w:top w:w="100" w:type="dxa"/>
              <w:left w:w="100" w:type="dxa"/>
              <w:bottom w:w="100" w:type="dxa"/>
              <w:right w:w="100" w:type="dxa"/>
            </w:tcMar>
          </w:tcPr>
          <w:p w14:paraId="702E7336"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4106C558" w14:textId="77777777" w:rsidR="00992CDC" w:rsidRDefault="00696A62">
            <w:pPr>
              <w:spacing w:before="240" w:after="240"/>
              <w:ind w:left="-20"/>
              <w:rPr>
                <w:b/>
              </w:rPr>
            </w:pPr>
            <w:r>
              <w:rPr>
                <w:b/>
              </w:rPr>
              <w:t>3.3</w:t>
            </w:r>
          </w:p>
        </w:tc>
        <w:tc>
          <w:tcPr>
            <w:tcW w:w="1924" w:type="dxa"/>
            <w:shd w:val="clear" w:color="auto" w:fill="auto"/>
            <w:tcMar>
              <w:top w:w="100" w:type="dxa"/>
              <w:left w:w="100" w:type="dxa"/>
              <w:bottom w:w="100" w:type="dxa"/>
              <w:right w:w="100" w:type="dxa"/>
            </w:tcMar>
          </w:tcPr>
          <w:p w14:paraId="3BCD9C02" w14:textId="77777777" w:rsidR="00992CDC" w:rsidRDefault="00696A62">
            <w:pPr>
              <w:spacing w:before="240" w:after="240"/>
              <w:ind w:left="-20"/>
              <w:rPr>
                <w:b/>
              </w:rPr>
            </w:pPr>
            <w:r>
              <w:rPr>
                <w:b/>
              </w:rPr>
              <w:t>Using stakeholder</w:t>
            </w:r>
          </w:p>
        </w:tc>
        <w:tc>
          <w:tcPr>
            <w:tcW w:w="4239" w:type="dxa"/>
            <w:shd w:val="clear" w:color="auto" w:fill="auto"/>
            <w:tcMar>
              <w:top w:w="100" w:type="dxa"/>
              <w:left w:w="100" w:type="dxa"/>
              <w:bottom w:w="100" w:type="dxa"/>
              <w:right w:w="100" w:type="dxa"/>
            </w:tcMar>
          </w:tcPr>
          <w:p w14:paraId="59E6C6CD" w14:textId="77777777" w:rsidR="00992CDC" w:rsidRDefault="00696A62">
            <w:pPr>
              <w:spacing w:before="240" w:after="240"/>
              <w:ind w:left="-20"/>
            </w:pPr>
            <w:r>
              <w:t>Student</w:t>
            </w:r>
          </w:p>
        </w:tc>
      </w:tr>
      <w:tr w:rsidR="00992CDC" w14:paraId="740E9027" w14:textId="77777777" w:rsidTr="00696A62">
        <w:trPr>
          <w:trHeight w:val="1415"/>
        </w:trPr>
        <w:tc>
          <w:tcPr>
            <w:tcW w:w="2059" w:type="dxa"/>
            <w:vMerge w:val="restart"/>
            <w:shd w:val="clear" w:color="auto" w:fill="auto"/>
            <w:tcMar>
              <w:top w:w="100" w:type="dxa"/>
              <w:left w:w="100" w:type="dxa"/>
              <w:bottom w:w="100" w:type="dxa"/>
              <w:right w:w="100" w:type="dxa"/>
            </w:tcMar>
          </w:tcPr>
          <w:p w14:paraId="2384FCE4" w14:textId="77777777" w:rsidR="00992CDC" w:rsidRDefault="00696A62">
            <w:pPr>
              <w:spacing w:before="240" w:after="240"/>
              <w:ind w:left="-20"/>
              <w:rPr>
                <w:b/>
              </w:rPr>
            </w:pPr>
            <w:r>
              <w:rPr>
                <w:b/>
              </w:rPr>
              <w:t>Goal Definition</w:t>
            </w:r>
          </w:p>
        </w:tc>
        <w:tc>
          <w:tcPr>
            <w:tcW w:w="807" w:type="dxa"/>
            <w:shd w:val="clear" w:color="auto" w:fill="auto"/>
            <w:tcMar>
              <w:top w:w="100" w:type="dxa"/>
              <w:left w:w="100" w:type="dxa"/>
              <w:bottom w:w="100" w:type="dxa"/>
              <w:right w:w="100" w:type="dxa"/>
            </w:tcMar>
          </w:tcPr>
          <w:p w14:paraId="3FE67099" w14:textId="77777777" w:rsidR="00992CDC" w:rsidRDefault="00696A62">
            <w:pPr>
              <w:spacing w:before="240" w:after="240"/>
              <w:ind w:left="-20"/>
              <w:rPr>
                <w:b/>
              </w:rPr>
            </w:pPr>
            <w:r>
              <w:rPr>
                <w:b/>
              </w:rPr>
              <w:t>4.2</w:t>
            </w:r>
          </w:p>
        </w:tc>
        <w:tc>
          <w:tcPr>
            <w:tcW w:w="1924" w:type="dxa"/>
            <w:shd w:val="clear" w:color="auto" w:fill="auto"/>
            <w:tcMar>
              <w:top w:w="100" w:type="dxa"/>
              <w:left w:w="100" w:type="dxa"/>
              <w:bottom w:w="100" w:type="dxa"/>
              <w:right w:w="100" w:type="dxa"/>
            </w:tcMar>
          </w:tcPr>
          <w:p w14:paraId="067A7926" w14:textId="77777777" w:rsidR="00992CDC" w:rsidRDefault="00696A62">
            <w:pPr>
              <w:spacing w:before="240" w:after="240"/>
              <w:ind w:left="-20"/>
              <w:rPr>
                <w:b/>
              </w:rPr>
            </w:pPr>
            <w:r>
              <w:rPr>
                <w:b/>
              </w:rPr>
              <w:t>Goal Description</w:t>
            </w:r>
          </w:p>
        </w:tc>
        <w:tc>
          <w:tcPr>
            <w:tcW w:w="4239" w:type="dxa"/>
            <w:shd w:val="clear" w:color="auto" w:fill="auto"/>
            <w:tcMar>
              <w:top w:w="100" w:type="dxa"/>
              <w:left w:w="100" w:type="dxa"/>
              <w:bottom w:w="100" w:type="dxa"/>
              <w:right w:w="100" w:type="dxa"/>
            </w:tcMar>
          </w:tcPr>
          <w:p w14:paraId="238658EF" w14:textId="77777777" w:rsidR="00992CDC" w:rsidRDefault="00696A62">
            <w:pPr>
              <w:spacing w:before="240" w:after="240"/>
              <w:ind w:left="-20"/>
            </w:pPr>
            <w:r>
              <w:t>The system shall allow students to conduct hostel registration at the kiosk digitally without filling the paper forms at the management office.</w:t>
            </w:r>
          </w:p>
        </w:tc>
      </w:tr>
      <w:tr w:rsidR="00992CDC" w14:paraId="5ED19097" w14:textId="77777777" w:rsidTr="00696A62">
        <w:trPr>
          <w:trHeight w:val="515"/>
        </w:trPr>
        <w:tc>
          <w:tcPr>
            <w:tcW w:w="2059" w:type="dxa"/>
            <w:vMerge/>
            <w:shd w:val="clear" w:color="auto" w:fill="auto"/>
            <w:tcMar>
              <w:top w:w="100" w:type="dxa"/>
              <w:left w:w="100" w:type="dxa"/>
              <w:bottom w:w="100" w:type="dxa"/>
              <w:right w:w="100" w:type="dxa"/>
            </w:tcMar>
          </w:tcPr>
          <w:p w14:paraId="6DBD255F"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0C4F9B6F" w14:textId="77777777" w:rsidR="00992CDC" w:rsidRDefault="00696A62">
            <w:pPr>
              <w:spacing w:before="240" w:after="240"/>
              <w:ind w:left="-20"/>
              <w:rPr>
                <w:b/>
              </w:rPr>
            </w:pPr>
            <w:r>
              <w:rPr>
                <w:b/>
              </w:rPr>
              <w:t>4.3</w:t>
            </w:r>
          </w:p>
        </w:tc>
        <w:tc>
          <w:tcPr>
            <w:tcW w:w="1924" w:type="dxa"/>
            <w:shd w:val="clear" w:color="auto" w:fill="auto"/>
            <w:tcMar>
              <w:top w:w="100" w:type="dxa"/>
              <w:left w:w="100" w:type="dxa"/>
              <w:bottom w:w="100" w:type="dxa"/>
              <w:right w:w="100" w:type="dxa"/>
            </w:tcMar>
          </w:tcPr>
          <w:p w14:paraId="650AB6C8" w14:textId="77777777" w:rsidR="00992CDC" w:rsidRDefault="00696A62">
            <w:pPr>
              <w:spacing w:before="240" w:after="240"/>
              <w:ind w:left="-20"/>
              <w:rPr>
                <w:b/>
              </w:rPr>
            </w:pPr>
            <w:r>
              <w:rPr>
                <w:b/>
              </w:rPr>
              <w:t>Super-goal</w:t>
            </w:r>
          </w:p>
        </w:tc>
        <w:tc>
          <w:tcPr>
            <w:tcW w:w="4239" w:type="dxa"/>
            <w:shd w:val="clear" w:color="auto" w:fill="auto"/>
            <w:tcMar>
              <w:top w:w="100" w:type="dxa"/>
              <w:left w:w="100" w:type="dxa"/>
              <w:bottom w:w="100" w:type="dxa"/>
              <w:right w:w="100" w:type="dxa"/>
            </w:tcMar>
          </w:tcPr>
          <w:p w14:paraId="6712FF1B" w14:textId="77777777" w:rsidR="00992CDC" w:rsidRDefault="00696A62">
            <w:pPr>
              <w:spacing w:before="240" w:after="240"/>
              <w:ind w:left="-20"/>
            </w:pPr>
            <w:r>
              <w:t>G-1-1: Self-service registration process</w:t>
            </w:r>
          </w:p>
        </w:tc>
      </w:tr>
      <w:tr w:rsidR="00992CDC" w14:paraId="06DD12C5" w14:textId="77777777" w:rsidTr="00696A62">
        <w:trPr>
          <w:trHeight w:val="815"/>
        </w:trPr>
        <w:tc>
          <w:tcPr>
            <w:tcW w:w="2059" w:type="dxa"/>
            <w:vMerge/>
            <w:shd w:val="clear" w:color="auto" w:fill="auto"/>
            <w:tcMar>
              <w:top w:w="100" w:type="dxa"/>
              <w:left w:w="100" w:type="dxa"/>
              <w:bottom w:w="100" w:type="dxa"/>
              <w:right w:w="100" w:type="dxa"/>
            </w:tcMar>
          </w:tcPr>
          <w:p w14:paraId="28A4CC45"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553D3D9E" w14:textId="77777777" w:rsidR="00992CDC" w:rsidRDefault="00696A62">
            <w:pPr>
              <w:spacing w:before="240" w:after="240"/>
              <w:ind w:left="-20"/>
              <w:rPr>
                <w:b/>
              </w:rPr>
            </w:pPr>
            <w:r>
              <w:rPr>
                <w:b/>
              </w:rPr>
              <w:t>4.4</w:t>
            </w:r>
          </w:p>
        </w:tc>
        <w:tc>
          <w:tcPr>
            <w:tcW w:w="1924" w:type="dxa"/>
            <w:shd w:val="clear" w:color="auto" w:fill="auto"/>
            <w:tcMar>
              <w:top w:w="100" w:type="dxa"/>
              <w:left w:w="100" w:type="dxa"/>
              <w:bottom w:w="100" w:type="dxa"/>
              <w:right w:w="100" w:type="dxa"/>
            </w:tcMar>
          </w:tcPr>
          <w:p w14:paraId="2971CC56" w14:textId="77777777" w:rsidR="00992CDC" w:rsidRDefault="00696A62">
            <w:pPr>
              <w:spacing w:before="240" w:after="240"/>
              <w:ind w:left="-20"/>
              <w:rPr>
                <w:b/>
              </w:rPr>
            </w:pPr>
            <w:r>
              <w:rPr>
                <w:b/>
              </w:rPr>
              <w:t>Sub-goals</w:t>
            </w:r>
          </w:p>
        </w:tc>
        <w:tc>
          <w:tcPr>
            <w:tcW w:w="4239" w:type="dxa"/>
            <w:shd w:val="clear" w:color="auto" w:fill="auto"/>
            <w:tcMar>
              <w:top w:w="100" w:type="dxa"/>
              <w:left w:w="100" w:type="dxa"/>
              <w:bottom w:w="100" w:type="dxa"/>
              <w:right w:w="100" w:type="dxa"/>
            </w:tcMar>
          </w:tcPr>
          <w:p w14:paraId="0DB8D557" w14:textId="77777777" w:rsidR="00992CDC" w:rsidRDefault="00696A62">
            <w:pPr>
              <w:spacing w:before="240" w:after="240"/>
              <w:ind w:left="-20"/>
            </w:pPr>
            <w:r>
              <w:t>G-1-1-2-1: Check-in and Check-out at any time</w:t>
            </w:r>
          </w:p>
        </w:tc>
      </w:tr>
      <w:tr w:rsidR="00992CDC" w14:paraId="2D1CC393" w14:textId="77777777" w:rsidTr="00696A62">
        <w:trPr>
          <w:trHeight w:val="815"/>
        </w:trPr>
        <w:tc>
          <w:tcPr>
            <w:tcW w:w="2059" w:type="dxa"/>
            <w:vMerge/>
            <w:shd w:val="clear" w:color="auto" w:fill="auto"/>
            <w:tcMar>
              <w:top w:w="100" w:type="dxa"/>
              <w:left w:w="100" w:type="dxa"/>
              <w:bottom w:w="100" w:type="dxa"/>
              <w:right w:w="100" w:type="dxa"/>
            </w:tcMar>
          </w:tcPr>
          <w:p w14:paraId="6A25D0D4"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47C936DF" w14:textId="77777777" w:rsidR="00992CDC" w:rsidRDefault="00696A62">
            <w:pPr>
              <w:spacing w:before="240" w:after="240"/>
              <w:ind w:left="-20"/>
              <w:rPr>
                <w:b/>
              </w:rPr>
            </w:pPr>
            <w:r>
              <w:rPr>
                <w:b/>
              </w:rPr>
              <w:t>4.5</w:t>
            </w:r>
          </w:p>
        </w:tc>
        <w:tc>
          <w:tcPr>
            <w:tcW w:w="1924" w:type="dxa"/>
            <w:shd w:val="clear" w:color="auto" w:fill="auto"/>
            <w:tcMar>
              <w:top w:w="100" w:type="dxa"/>
              <w:left w:w="100" w:type="dxa"/>
              <w:bottom w:w="100" w:type="dxa"/>
              <w:right w:w="100" w:type="dxa"/>
            </w:tcMar>
          </w:tcPr>
          <w:p w14:paraId="0D4AEB65" w14:textId="77777777" w:rsidR="00992CDC" w:rsidRDefault="00696A62">
            <w:pPr>
              <w:spacing w:before="240" w:after="240"/>
              <w:ind w:left="-20"/>
              <w:rPr>
                <w:b/>
              </w:rPr>
            </w:pPr>
            <w:r>
              <w:rPr>
                <w:b/>
              </w:rPr>
              <w:t>Other goal dependencies</w:t>
            </w:r>
          </w:p>
        </w:tc>
        <w:tc>
          <w:tcPr>
            <w:tcW w:w="4239" w:type="dxa"/>
            <w:shd w:val="clear" w:color="auto" w:fill="auto"/>
            <w:tcMar>
              <w:top w:w="100" w:type="dxa"/>
              <w:left w:w="100" w:type="dxa"/>
              <w:bottom w:w="100" w:type="dxa"/>
              <w:right w:w="100" w:type="dxa"/>
            </w:tcMar>
          </w:tcPr>
          <w:p w14:paraId="0E354821" w14:textId="77777777" w:rsidR="00992CDC" w:rsidRDefault="00696A62">
            <w:pPr>
              <w:spacing w:before="240" w:after="240"/>
              <w:ind w:left="-20"/>
            </w:pPr>
            <w:r>
              <w:t>-</w:t>
            </w:r>
          </w:p>
        </w:tc>
      </w:tr>
    </w:tbl>
    <w:p w14:paraId="4387B0F9" w14:textId="77777777" w:rsidR="00992CDC" w:rsidRDefault="00696A62">
      <w:pPr>
        <w:spacing w:before="240" w:after="240"/>
        <w:rPr>
          <w:b/>
        </w:rPr>
      </w:pPr>
      <w:r>
        <w:rPr>
          <w:b/>
        </w:rPr>
        <w:t xml:space="preserve"> </w:t>
      </w:r>
    </w:p>
    <w:p w14:paraId="51111099" w14:textId="77777777" w:rsidR="00992CDC" w:rsidRDefault="00696A62">
      <w:pPr>
        <w:spacing w:before="240" w:after="240"/>
        <w:ind w:left="720" w:firstLine="720"/>
        <w:rPr>
          <w:b/>
        </w:rPr>
      </w:pPr>
      <w:r>
        <w:rPr>
          <w:rFonts w:ascii="Times New Roman" w:eastAsia="Times New Roman" w:hAnsi="Times New Roman" w:cs="Times New Roman"/>
          <w:b/>
          <w:sz w:val="24"/>
          <w:szCs w:val="24"/>
        </w:rPr>
        <w:t xml:space="preserve">Table 7 : The table below shows the goal template of </w:t>
      </w:r>
      <w:r>
        <w:rPr>
          <w:b/>
        </w:rPr>
        <w:t>G-1-1-2-1</w:t>
      </w:r>
    </w:p>
    <w:tbl>
      <w:tblPr>
        <w:tblStyle w:val="a5"/>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60"/>
        <w:gridCol w:w="807"/>
        <w:gridCol w:w="1924"/>
        <w:gridCol w:w="4239"/>
      </w:tblGrid>
      <w:tr w:rsidR="00992CDC" w14:paraId="44D5B865" w14:textId="77777777" w:rsidTr="00696A62">
        <w:trPr>
          <w:trHeight w:val="620"/>
        </w:trPr>
        <w:tc>
          <w:tcPr>
            <w:tcW w:w="2866" w:type="dxa"/>
            <w:gridSpan w:val="2"/>
            <w:shd w:val="clear" w:color="auto" w:fill="auto"/>
            <w:tcMar>
              <w:top w:w="100" w:type="dxa"/>
              <w:left w:w="100" w:type="dxa"/>
              <w:bottom w:w="100" w:type="dxa"/>
              <w:right w:w="100" w:type="dxa"/>
            </w:tcMar>
          </w:tcPr>
          <w:p w14:paraId="16B6945A" w14:textId="77777777" w:rsidR="00992CDC" w:rsidRDefault="00696A62">
            <w:pPr>
              <w:spacing w:before="240" w:after="240"/>
              <w:ind w:left="-20"/>
              <w:rPr>
                <w:b/>
              </w:rPr>
            </w:pPr>
            <w:r>
              <w:rPr>
                <w:b/>
              </w:rPr>
              <w:t>No.</w:t>
            </w:r>
          </w:p>
        </w:tc>
        <w:tc>
          <w:tcPr>
            <w:tcW w:w="1924" w:type="dxa"/>
            <w:shd w:val="clear" w:color="auto" w:fill="auto"/>
            <w:tcMar>
              <w:top w:w="100" w:type="dxa"/>
              <w:left w:w="100" w:type="dxa"/>
              <w:bottom w:w="100" w:type="dxa"/>
              <w:right w:w="100" w:type="dxa"/>
            </w:tcMar>
          </w:tcPr>
          <w:p w14:paraId="75660135" w14:textId="77777777" w:rsidR="00992CDC" w:rsidRDefault="00696A62">
            <w:pPr>
              <w:spacing w:before="240" w:after="240"/>
              <w:ind w:left="-20"/>
              <w:rPr>
                <w:b/>
              </w:rPr>
            </w:pPr>
            <w:r>
              <w:rPr>
                <w:b/>
              </w:rPr>
              <w:t>Section</w:t>
            </w:r>
          </w:p>
        </w:tc>
        <w:tc>
          <w:tcPr>
            <w:tcW w:w="4239" w:type="dxa"/>
            <w:shd w:val="clear" w:color="auto" w:fill="auto"/>
            <w:tcMar>
              <w:top w:w="100" w:type="dxa"/>
              <w:left w:w="100" w:type="dxa"/>
              <w:bottom w:w="100" w:type="dxa"/>
              <w:right w:w="100" w:type="dxa"/>
            </w:tcMar>
          </w:tcPr>
          <w:p w14:paraId="65493727" w14:textId="77777777" w:rsidR="00992CDC" w:rsidRDefault="00696A62">
            <w:pPr>
              <w:spacing w:before="240" w:after="240"/>
              <w:ind w:left="-20"/>
              <w:rPr>
                <w:b/>
              </w:rPr>
            </w:pPr>
            <w:r>
              <w:rPr>
                <w:b/>
              </w:rPr>
              <w:t>Context/Explanation</w:t>
            </w:r>
          </w:p>
        </w:tc>
      </w:tr>
      <w:tr w:rsidR="00992CDC" w14:paraId="184E51A3" w14:textId="77777777" w:rsidTr="00696A62">
        <w:trPr>
          <w:trHeight w:val="815"/>
        </w:trPr>
        <w:tc>
          <w:tcPr>
            <w:tcW w:w="2059" w:type="dxa"/>
            <w:vMerge w:val="restart"/>
            <w:shd w:val="clear" w:color="auto" w:fill="auto"/>
            <w:tcMar>
              <w:top w:w="100" w:type="dxa"/>
              <w:left w:w="100" w:type="dxa"/>
              <w:bottom w:w="100" w:type="dxa"/>
              <w:right w:w="100" w:type="dxa"/>
            </w:tcMar>
          </w:tcPr>
          <w:p w14:paraId="560FE3BD" w14:textId="77777777" w:rsidR="00992CDC" w:rsidRDefault="00696A62">
            <w:pPr>
              <w:spacing w:before="240" w:after="240"/>
              <w:ind w:left="-20"/>
              <w:rPr>
                <w:b/>
              </w:rPr>
            </w:pPr>
            <w:r>
              <w:rPr>
                <w:b/>
              </w:rPr>
              <w:t>ID</w:t>
            </w:r>
          </w:p>
        </w:tc>
        <w:tc>
          <w:tcPr>
            <w:tcW w:w="807" w:type="dxa"/>
            <w:shd w:val="clear" w:color="auto" w:fill="auto"/>
            <w:tcMar>
              <w:top w:w="100" w:type="dxa"/>
              <w:left w:w="100" w:type="dxa"/>
              <w:bottom w:w="100" w:type="dxa"/>
              <w:right w:w="100" w:type="dxa"/>
            </w:tcMar>
          </w:tcPr>
          <w:p w14:paraId="3AA0BCD3" w14:textId="77777777" w:rsidR="00992CDC" w:rsidRDefault="00696A62">
            <w:pPr>
              <w:spacing w:before="240" w:after="240"/>
              <w:ind w:left="-20"/>
              <w:rPr>
                <w:b/>
              </w:rPr>
            </w:pPr>
            <w:r>
              <w:rPr>
                <w:b/>
              </w:rPr>
              <w:t>1.2</w:t>
            </w:r>
          </w:p>
        </w:tc>
        <w:tc>
          <w:tcPr>
            <w:tcW w:w="1924" w:type="dxa"/>
            <w:shd w:val="clear" w:color="auto" w:fill="auto"/>
            <w:tcMar>
              <w:top w:w="100" w:type="dxa"/>
              <w:left w:w="100" w:type="dxa"/>
              <w:bottom w:w="100" w:type="dxa"/>
              <w:right w:w="100" w:type="dxa"/>
            </w:tcMar>
          </w:tcPr>
          <w:p w14:paraId="4378CB76" w14:textId="77777777" w:rsidR="00992CDC" w:rsidRDefault="00696A62">
            <w:pPr>
              <w:spacing w:before="240" w:after="240"/>
              <w:ind w:left="-20"/>
              <w:rPr>
                <w:b/>
              </w:rPr>
            </w:pPr>
            <w:r>
              <w:rPr>
                <w:b/>
              </w:rPr>
              <w:t>Identifier</w:t>
            </w:r>
          </w:p>
        </w:tc>
        <w:tc>
          <w:tcPr>
            <w:tcW w:w="4239" w:type="dxa"/>
            <w:shd w:val="clear" w:color="auto" w:fill="auto"/>
            <w:tcMar>
              <w:top w:w="100" w:type="dxa"/>
              <w:left w:w="100" w:type="dxa"/>
              <w:bottom w:w="100" w:type="dxa"/>
              <w:right w:w="100" w:type="dxa"/>
            </w:tcMar>
          </w:tcPr>
          <w:p w14:paraId="0C223B6C" w14:textId="77777777" w:rsidR="00992CDC" w:rsidRDefault="00696A62">
            <w:pPr>
              <w:spacing w:before="240" w:after="240"/>
              <w:ind w:left="-20"/>
              <w:rPr>
                <w:b/>
              </w:rPr>
            </w:pPr>
            <w:r>
              <w:rPr>
                <w:b/>
              </w:rPr>
              <w:t>G-1-1-2-1</w:t>
            </w:r>
          </w:p>
        </w:tc>
      </w:tr>
      <w:tr w:rsidR="00992CDC" w14:paraId="592CFF97" w14:textId="77777777" w:rsidTr="00696A62">
        <w:trPr>
          <w:trHeight w:val="815"/>
        </w:trPr>
        <w:tc>
          <w:tcPr>
            <w:tcW w:w="2059" w:type="dxa"/>
            <w:vMerge/>
            <w:shd w:val="clear" w:color="auto" w:fill="auto"/>
            <w:tcMar>
              <w:top w:w="100" w:type="dxa"/>
              <w:left w:w="100" w:type="dxa"/>
              <w:bottom w:w="100" w:type="dxa"/>
              <w:right w:w="100" w:type="dxa"/>
            </w:tcMar>
          </w:tcPr>
          <w:p w14:paraId="0F9EA4EC"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5429A8E1" w14:textId="77777777" w:rsidR="00992CDC" w:rsidRDefault="00696A62">
            <w:pPr>
              <w:spacing w:before="240" w:after="240"/>
              <w:ind w:left="-20"/>
              <w:rPr>
                <w:b/>
              </w:rPr>
            </w:pPr>
            <w:r>
              <w:rPr>
                <w:b/>
              </w:rPr>
              <w:t>2.2</w:t>
            </w:r>
          </w:p>
        </w:tc>
        <w:tc>
          <w:tcPr>
            <w:tcW w:w="1924" w:type="dxa"/>
            <w:shd w:val="clear" w:color="auto" w:fill="auto"/>
            <w:tcMar>
              <w:top w:w="100" w:type="dxa"/>
              <w:left w:w="100" w:type="dxa"/>
              <w:bottom w:w="100" w:type="dxa"/>
              <w:right w:w="100" w:type="dxa"/>
            </w:tcMar>
          </w:tcPr>
          <w:p w14:paraId="5D40B3F3" w14:textId="77777777" w:rsidR="00992CDC" w:rsidRDefault="00696A62">
            <w:pPr>
              <w:spacing w:before="240" w:after="240"/>
              <w:ind w:left="-20"/>
              <w:rPr>
                <w:b/>
              </w:rPr>
            </w:pPr>
            <w:r>
              <w:rPr>
                <w:b/>
              </w:rPr>
              <w:t>Name</w:t>
            </w:r>
          </w:p>
        </w:tc>
        <w:tc>
          <w:tcPr>
            <w:tcW w:w="4239" w:type="dxa"/>
            <w:shd w:val="clear" w:color="auto" w:fill="auto"/>
            <w:tcMar>
              <w:top w:w="100" w:type="dxa"/>
              <w:left w:w="100" w:type="dxa"/>
              <w:bottom w:w="100" w:type="dxa"/>
              <w:right w:w="100" w:type="dxa"/>
            </w:tcMar>
          </w:tcPr>
          <w:p w14:paraId="164466EB" w14:textId="77777777" w:rsidR="00992CDC" w:rsidRDefault="00696A62">
            <w:pPr>
              <w:spacing w:before="240" w:after="240"/>
              <w:ind w:left="-20"/>
            </w:pPr>
            <w:r>
              <w:t>24/7 registration system</w:t>
            </w:r>
          </w:p>
        </w:tc>
      </w:tr>
      <w:tr w:rsidR="00992CDC" w14:paraId="232F377B" w14:textId="77777777" w:rsidTr="00696A62">
        <w:trPr>
          <w:trHeight w:val="935"/>
        </w:trPr>
        <w:tc>
          <w:tcPr>
            <w:tcW w:w="2059" w:type="dxa"/>
            <w:shd w:val="clear" w:color="auto" w:fill="auto"/>
            <w:tcMar>
              <w:top w:w="100" w:type="dxa"/>
              <w:left w:w="100" w:type="dxa"/>
              <w:bottom w:w="100" w:type="dxa"/>
              <w:right w:w="100" w:type="dxa"/>
            </w:tcMar>
          </w:tcPr>
          <w:p w14:paraId="2E5622DE" w14:textId="77777777" w:rsidR="00992CDC" w:rsidRDefault="00696A62">
            <w:pPr>
              <w:spacing w:before="240" w:after="240"/>
              <w:ind w:left="-20"/>
              <w:rPr>
                <w:b/>
              </w:rPr>
            </w:pPr>
            <w:r>
              <w:rPr>
                <w:b/>
              </w:rPr>
              <w:lastRenderedPageBreak/>
              <w:t>Management</w:t>
            </w:r>
          </w:p>
        </w:tc>
        <w:tc>
          <w:tcPr>
            <w:tcW w:w="807" w:type="dxa"/>
            <w:shd w:val="clear" w:color="auto" w:fill="auto"/>
            <w:tcMar>
              <w:top w:w="100" w:type="dxa"/>
              <w:left w:w="100" w:type="dxa"/>
              <w:bottom w:w="100" w:type="dxa"/>
              <w:right w:w="100" w:type="dxa"/>
            </w:tcMar>
          </w:tcPr>
          <w:p w14:paraId="39845E6A" w14:textId="77777777" w:rsidR="00992CDC" w:rsidRDefault="00696A62">
            <w:pPr>
              <w:spacing w:before="240" w:after="240"/>
              <w:ind w:left="-20"/>
              <w:rPr>
                <w:b/>
              </w:rPr>
            </w:pPr>
            <w:r>
              <w:rPr>
                <w:b/>
              </w:rPr>
              <w:t>2.1</w:t>
            </w:r>
          </w:p>
        </w:tc>
        <w:tc>
          <w:tcPr>
            <w:tcW w:w="1924" w:type="dxa"/>
            <w:shd w:val="clear" w:color="auto" w:fill="auto"/>
            <w:tcMar>
              <w:top w:w="100" w:type="dxa"/>
              <w:left w:w="100" w:type="dxa"/>
              <w:bottom w:w="100" w:type="dxa"/>
              <w:right w:w="100" w:type="dxa"/>
            </w:tcMar>
          </w:tcPr>
          <w:p w14:paraId="2626D217" w14:textId="77777777" w:rsidR="00992CDC" w:rsidRDefault="00696A62">
            <w:pPr>
              <w:spacing w:before="240" w:after="240"/>
              <w:ind w:left="-20"/>
              <w:rPr>
                <w:b/>
              </w:rPr>
            </w:pPr>
            <w:r>
              <w:rPr>
                <w:b/>
              </w:rPr>
              <w:t>Authors</w:t>
            </w:r>
          </w:p>
        </w:tc>
        <w:tc>
          <w:tcPr>
            <w:tcW w:w="4239" w:type="dxa"/>
            <w:shd w:val="clear" w:color="auto" w:fill="auto"/>
            <w:tcMar>
              <w:top w:w="100" w:type="dxa"/>
              <w:left w:w="100" w:type="dxa"/>
              <w:bottom w:w="100" w:type="dxa"/>
              <w:right w:w="100" w:type="dxa"/>
            </w:tcMar>
          </w:tcPr>
          <w:p w14:paraId="3A567E11" w14:textId="77777777" w:rsidR="00992CDC" w:rsidRDefault="00696A62">
            <w:pPr>
              <w:spacing w:before="240" w:after="240"/>
              <w:ind w:left="-20"/>
            </w:pPr>
            <w:r>
              <w:t xml:space="preserve">Muhamad </w:t>
            </w:r>
            <w:proofErr w:type="spellStart"/>
            <w:r>
              <w:t>Syahmi</w:t>
            </w:r>
            <w:proofErr w:type="spellEnd"/>
            <w:r>
              <w:t xml:space="preserve"> bin </w:t>
            </w:r>
            <w:proofErr w:type="spellStart"/>
            <w:r>
              <w:t>Sabudin</w:t>
            </w:r>
            <w:proofErr w:type="spellEnd"/>
          </w:p>
        </w:tc>
      </w:tr>
      <w:tr w:rsidR="00992CDC" w14:paraId="4830A165" w14:textId="77777777" w:rsidTr="00696A62">
        <w:trPr>
          <w:trHeight w:val="860"/>
        </w:trPr>
        <w:tc>
          <w:tcPr>
            <w:tcW w:w="2059" w:type="dxa"/>
            <w:vMerge w:val="restart"/>
            <w:shd w:val="clear" w:color="auto" w:fill="auto"/>
            <w:tcMar>
              <w:top w:w="100" w:type="dxa"/>
              <w:left w:w="100" w:type="dxa"/>
              <w:bottom w:w="100" w:type="dxa"/>
              <w:right w:w="100" w:type="dxa"/>
            </w:tcMar>
          </w:tcPr>
          <w:p w14:paraId="65703356" w14:textId="77777777" w:rsidR="00992CDC" w:rsidRDefault="00696A62">
            <w:pPr>
              <w:spacing w:before="240" w:after="240"/>
              <w:ind w:left="-20"/>
              <w:rPr>
                <w:b/>
              </w:rPr>
            </w:pPr>
            <w:r>
              <w:rPr>
                <w:b/>
              </w:rPr>
              <w:t>Context</w:t>
            </w:r>
          </w:p>
        </w:tc>
        <w:tc>
          <w:tcPr>
            <w:tcW w:w="807" w:type="dxa"/>
            <w:shd w:val="clear" w:color="auto" w:fill="auto"/>
            <w:tcMar>
              <w:top w:w="100" w:type="dxa"/>
              <w:left w:w="100" w:type="dxa"/>
              <w:bottom w:w="100" w:type="dxa"/>
              <w:right w:w="100" w:type="dxa"/>
            </w:tcMar>
          </w:tcPr>
          <w:p w14:paraId="1C6E594A" w14:textId="77777777" w:rsidR="00992CDC" w:rsidRDefault="00696A62">
            <w:pPr>
              <w:spacing w:before="240" w:after="240"/>
              <w:ind w:left="-20"/>
              <w:rPr>
                <w:b/>
              </w:rPr>
            </w:pPr>
            <w:r>
              <w:rPr>
                <w:b/>
              </w:rPr>
              <w:t>3.1</w:t>
            </w:r>
          </w:p>
        </w:tc>
        <w:tc>
          <w:tcPr>
            <w:tcW w:w="1924" w:type="dxa"/>
            <w:shd w:val="clear" w:color="auto" w:fill="auto"/>
            <w:tcMar>
              <w:top w:w="100" w:type="dxa"/>
              <w:left w:w="100" w:type="dxa"/>
              <w:bottom w:w="100" w:type="dxa"/>
              <w:right w:w="100" w:type="dxa"/>
            </w:tcMar>
          </w:tcPr>
          <w:p w14:paraId="506426B3" w14:textId="77777777" w:rsidR="00992CDC" w:rsidRDefault="00696A62">
            <w:pPr>
              <w:spacing w:before="240" w:after="240"/>
              <w:ind w:left="-20"/>
              <w:rPr>
                <w:b/>
              </w:rPr>
            </w:pPr>
            <w:r>
              <w:rPr>
                <w:b/>
              </w:rPr>
              <w:t>Source</w:t>
            </w:r>
          </w:p>
        </w:tc>
        <w:tc>
          <w:tcPr>
            <w:tcW w:w="4239" w:type="dxa"/>
            <w:shd w:val="clear" w:color="auto" w:fill="auto"/>
            <w:tcMar>
              <w:top w:w="100" w:type="dxa"/>
              <w:left w:w="100" w:type="dxa"/>
              <w:bottom w:w="100" w:type="dxa"/>
              <w:right w:w="100" w:type="dxa"/>
            </w:tcMar>
          </w:tcPr>
          <w:p w14:paraId="2D2D916C" w14:textId="77777777" w:rsidR="00992CDC" w:rsidRDefault="00696A62">
            <w:pPr>
              <w:spacing w:before="240" w:after="240"/>
              <w:ind w:left="-20"/>
            </w:pPr>
            <w:proofErr w:type="spellStart"/>
            <w:r>
              <w:t>Zaki</w:t>
            </w:r>
            <w:proofErr w:type="spellEnd"/>
            <w:r>
              <w:t xml:space="preserve"> </w:t>
            </w:r>
            <w:proofErr w:type="spellStart"/>
            <w:r>
              <w:t>Syahmi</w:t>
            </w:r>
            <w:proofErr w:type="spellEnd"/>
            <w:r>
              <w:t xml:space="preserve"> bin </w:t>
            </w:r>
            <w:proofErr w:type="spellStart"/>
            <w:r>
              <w:t>Zulkifli</w:t>
            </w:r>
            <w:proofErr w:type="spellEnd"/>
            <w:r>
              <w:t xml:space="preserve"> (Hostel staff), </w:t>
            </w:r>
            <w:proofErr w:type="spellStart"/>
            <w:r>
              <w:t>Popbox</w:t>
            </w:r>
            <w:proofErr w:type="spellEnd"/>
            <w:r>
              <w:t xml:space="preserve"> kiosk</w:t>
            </w:r>
          </w:p>
        </w:tc>
      </w:tr>
      <w:tr w:rsidR="00992CDC" w14:paraId="7DD4566A" w14:textId="77777777" w:rsidTr="00696A62">
        <w:trPr>
          <w:trHeight w:val="920"/>
        </w:trPr>
        <w:tc>
          <w:tcPr>
            <w:tcW w:w="2059" w:type="dxa"/>
            <w:vMerge/>
            <w:shd w:val="clear" w:color="auto" w:fill="auto"/>
            <w:tcMar>
              <w:top w:w="100" w:type="dxa"/>
              <w:left w:w="100" w:type="dxa"/>
              <w:bottom w:w="100" w:type="dxa"/>
              <w:right w:w="100" w:type="dxa"/>
            </w:tcMar>
          </w:tcPr>
          <w:p w14:paraId="0CAC6C46"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4DC25EF8" w14:textId="77777777" w:rsidR="00992CDC" w:rsidRDefault="00696A62">
            <w:pPr>
              <w:spacing w:before="240" w:after="240"/>
              <w:ind w:left="-20"/>
              <w:rPr>
                <w:b/>
              </w:rPr>
            </w:pPr>
            <w:r>
              <w:rPr>
                <w:b/>
              </w:rPr>
              <w:t>3.2</w:t>
            </w:r>
          </w:p>
        </w:tc>
        <w:tc>
          <w:tcPr>
            <w:tcW w:w="1924" w:type="dxa"/>
            <w:shd w:val="clear" w:color="auto" w:fill="auto"/>
            <w:tcMar>
              <w:top w:w="100" w:type="dxa"/>
              <w:left w:w="100" w:type="dxa"/>
              <w:bottom w:w="100" w:type="dxa"/>
              <w:right w:w="100" w:type="dxa"/>
            </w:tcMar>
          </w:tcPr>
          <w:p w14:paraId="34C22A02" w14:textId="77777777" w:rsidR="00992CDC" w:rsidRDefault="00696A62">
            <w:pPr>
              <w:spacing w:before="240" w:after="240"/>
              <w:ind w:left="-20"/>
              <w:rPr>
                <w:b/>
              </w:rPr>
            </w:pPr>
            <w:r>
              <w:rPr>
                <w:b/>
              </w:rPr>
              <w:t>Responsible stakeholder</w:t>
            </w:r>
          </w:p>
        </w:tc>
        <w:tc>
          <w:tcPr>
            <w:tcW w:w="4239" w:type="dxa"/>
            <w:shd w:val="clear" w:color="auto" w:fill="auto"/>
            <w:tcMar>
              <w:top w:w="100" w:type="dxa"/>
              <w:left w:w="100" w:type="dxa"/>
              <w:bottom w:w="100" w:type="dxa"/>
              <w:right w:w="100" w:type="dxa"/>
            </w:tcMar>
          </w:tcPr>
          <w:p w14:paraId="17D2675F" w14:textId="77777777" w:rsidR="00992CDC" w:rsidRDefault="00696A62">
            <w:pPr>
              <w:spacing w:before="240" w:after="240"/>
              <w:ind w:left="-20"/>
            </w:pPr>
            <w:r>
              <w:t>Hostel management</w:t>
            </w:r>
          </w:p>
        </w:tc>
      </w:tr>
      <w:tr w:rsidR="00992CDC" w14:paraId="25AA5C24" w14:textId="77777777" w:rsidTr="00696A62">
        <w:trPr>
          <w:trHeight w:val="875"/>
        </w:trPr>
        <w:tc>
          <w:tcPr>
            <w:tcW w:w="2059" w:type="dxa"/>
            <w:vMerge/>
            <w:shd w:val="clear" w:color="auto" w:fill="auto"/>
            <w:tcMar>
              <w:top w:w="100" w:type="dxa"/>
              <w:left w:w="100" w:type="dxa"/>
              <w:bottom w:w="100" w:type="dxa"/>
              <w:right w:w="100" w:type="dxa"/>
            </w:tcMar>
          </w:tcPr>
          <w:p w14:paraId="56041578"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75B88B43" w14:textId="77777777" w:rsidR="00992CDC" w:rsidRDefault="00696A62">
            <w:pPr>
              <w:spacing w:before="240" w:after="240"/>
              <w:ind w:left="-20"/>
              <w:rPr>
                <w:b/>
              </w:rPr>
            </w:pPr>
            <w:r>
              <w:rPr>
                <w:b/>
              </w:rPr>
              <w:t>3.3</w:t>
            </w:r>
          </w:p>
        </w:tc>
        <w:tc>
          <w:tcPr>
            <w:tcW w:w="1924" w:type="dxa"/>
            <w:shd w:val="clear" w:color="auto" w:fill="auto"/>
            <w:tcMar>
              <w:top w:w="100" w:type="dxa"/>
              <w:left w:w="100" w:type="dxa"/>
              <w:bottom w:w="100" w:type="dxa"/>
              <w:right w:w="100" w:type="dxa"/>
            </w:tcMar>
          </w:tcPr>
          <w:p w14:paraId="43C36E0B" w14:textId="77777777" w:rsidR="00992CDC" w:rsidRDefault="00696A62">
            <w:pPr>
              <w:spacing w:before="240" w:after="240"/>
              <w:ind w:left="-20"/>
              <w:rPr>
                <w:b/>
              </w:rPr>
            </w:pPr>
            <w:r>
              <w:rPr>
                <w:b/>
              </w:rPr>
              <w:t>Using stakeholder</w:t>
            </w:r>
          </w:p>
        </w:tc>
        <w:tc>
          <w:tcPr>
            <w:tcW w:w="4239" w:type="dxa"/>
            <w:shd w:val="clear" w:color="auto" w:fill="auto"/>
            <w:tcMar>
              <w:top w:w="100" w:type="dxa"/>
              <w:left w:w="100" w:type="dxa"/>
              <w:bottom w:w="100" w:type="dxa"/>
              <w:right w:w="100" w:type="dxa"/>
            </w:tcMar>
          </w:tcPr>
          <w:p w14:paraId="3B617AA2" w14:textId="77777777" w:rsidR="00992CDC" w:rsidRDefault="00696A62">
            <w:pPr>
              <w:spacing w:before="240" w:after="240"/>
              <w:ind w:left="-20"/>
            </w:pPr>
            <w:r>
              <w:t>Student</w:t>
            </w:r>
          </w:p>
        </w:tc>
      </w:tr>
      <w:tr w:rsidR="00992CDC" w14:paraId="2D737408" w14:textId="77777777" w:rsidTr="00696A62">
        <w:trPr>
          <w:trHeight w:val="1115"/>
        </w:trPr>
        <w:tc>
          <w:tcPr>
            <w:tcW w:w="2059" w:type="dxa"/>
            <w:vMerge w:val="restart"/>
            <w:shd w:val="clear" w:color="auto" w:fill="auto"/>
            <w:tcMar>
              <w:top w:w="100" w:type="dxa"/>
              <w:left w:w="100" w:type="dxa"/>
              <w:bottom w:w="100" w:type="dxa"/>
              <w:right w:w="100" w:type="dxa"/>
            </w:tcMar>
          </w:tcPr>
          <w:p w14:paraId="139D88E7" w14:textId="77777777" w:rsidR="00992CDC" w:rsidRDefault="00696A62">
            <w:pPr>
              <w:spacing w:before="240" w:after="240"/>
              <w:ind w:left="-20"/>
              <w:rPr>
                <w:b/>
              </w:rPr>
            </w:pPr>
            <w:r>
              <w:rPr>
                <w:b/>
              </w:rPr>
              <w:t>Goal Definition</w:t>
            </w:r>
          </w:p>
        </w:tc>
        <w:tc>
          <w:tcPr>
            <w:tcW w:w="807" w:type="dxa"/>
            <w:shd w:val="clear" w:color="auto" w:fill="auto"/>
            <w:tcMar>
              <w:top w:w="100" w:type="dxa"/>
              <w:left w:w="100" w:type="dxa"/>
              <w:bottom w:w="100" w:type="dxa"/>
              <w:right w:w="100" w:type="dxa"/>
            </w:tcMar>
          </w:tcPr>
          <w:p w14:paraId="1D99C5C2" w14:textId="77777777" w:rsidR="00992CDC" w:rsidRDefault="00696A62">
            <w:pPr>
              <w:spacing w:before="240" w:after="240"/>
              <w:ind w:left="-20"/>
              <w:rPr>
                <w:b/>
              </w:rPr>
            </w:pPr>
            <w:r>
              <w:rPr>
                <w:b/>
              </w:rPr>
              <w:t>4.2</w:t>
            </w:r>
          </w:p>
        </w:tc>
        <w:tc>
          <w:tcPr>
            <w:tcW w:w="1924" w:type="dxa"/>
            <w:shd w:val="clear" w:color="auto" w:fill="auto"/>
            <w:tcMar>
              <w:top w:w="100" w:type="dxa"/>
              <w:left w:w="100" w:type="dxa"/>
              <w:bottom w:w="100" w:type="dxa"/>
              <w:right w:w="100" w:type="dxa"/>
            </w:tcMar>
          </w:tcPr>
          <w:p w14:paraId="2F447407" w14:textId="77777777" w:rsidR="00992CDC" w:rsidRDefault="00696A62">
            <w:pPr>
              <w:spacing w:before="240" w:after="240"/>
              <w:ind w:left="-20"/>
              <w:rPr>
                <w:b/>
              </w:rPr>
            </w:pPr>
            <w:r>
              <w:rPr>
                <w:b/>
              </w:rPr>
              <w:t>Goal Description</w:t>
            </w:r>
          </w:p>
        </w:tc>
        <w:tc>
          <w:tcPr>
            <w:tcW w:w="4239" w:type="dxa"/>
            <w:shd w:val="clear" w:color="auto" w:fill="auto"/>
            <w:tcMar>
              <w:top w:w="100" w:type="dxa"/>
              <w:left w:w="100" w:type="dxa"/>
              <w:bottom w:w="100" w:type="dxa"/>
              <w:right w:w="100" w:type="dxa"/>
            </w:tcMar>
          </w:tcPr>
          <w:p w14:paraId="7023EE22" w14:textId="77777777" w:rsidR="00992CDC" w:rsidRDefault="00696A62">
            <w:pPr>
              <w:spacing w:before="240" w:after="240"/>
              <w:ind w:left="-20"/>
            </w:pPr>
            <w:r>
              <w:t>The system shall allow students check-in and check-out of their room at any time without the limitation of the office.</w:t>
            </w:r>
          </w:p>
        </w:tc>
      </w:tr>
      <w:tr w:rsidR="00992CDC" w14:paraId="29C668D4" w14:textId="77777777" w:rsidTr="00696A62">
        <w:trPr>
          <w:trHeight w:val="815"/>
        </w:trPr>
        <w:tc>
          <w:tcPr>
            <w:tcW w:w="2059" w:type="dxa"/>
            <w:vMerge/>
            <w:shd w:val="clear" w:color="auto" w:fill="auto"/>
            <w:tcMar>
              <w:top w:w="100" w:type="dxa"/>
              <w:left w:w="100" w:type="dxa"/>
              <w:bottom w:w="100" w:type="dxa"/>
              <w:right w:w="100" w:type="dxa"/>
            </w:tcMar>
          </w:tcPr>
          <w:p w14:paraId="41371D1D"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7A64C2F0" w14:textId="77777777" w:rsidR="00992CDC" w:rsidRDefault="00696A62">
            <w:pPr>
              <w:spacing w:before="240" w:after="240"/>
              <w:ind w:left="-20"/>
              <w:rPr>
                <w:b/>
              </w:rPr>
            </w:pPr>
            <w:r>
              <w:rPr>
                <w:b/>
              </w:rPr>
              <w:t>4.3</w:t>
            </w:r>
          </w:p>
        </w:tc>
        <w:tc>
          <w:tcPr>
            <w:tcW w:w="1924" w:type="dxa"/>
            <w:shd w:val="clear" w:color="auto" w:fill="auto"/>
            <w:tcMar>
              <w:top w:w="100" w:type="dxa"/>
              <w:left w:w="100" w:type="dxa"/>
              <w:bottom w:w="100" w:type="dxa"/>
              <w:right w:w="100" w:type="dxa"/>
            </w:tcMar>
          </w:tcPr>
          <w:p w14:paraId="0697767D" w14:textId="77777777" w:rsidR="00992CDC" w:rsidRDefault="00696A62">
            <w:pPr>
              <w:spacing w:before="240" w:after="240"/>
              <w:ind w:left="-20"/>
              <w:rPr>
                <w:b/>
              </w:rPr>
            </w:pPr>
            <w:r>
              <w:rPr>
                <w:b/>
              </w:rPr>
              <w:t>Super-goal</w:t>
            </w:r>
          </w:p>
        </w:tc>
        <w:tc>
          <w:tcPr>
            <w:tcW w:w="4239" w:type="dxa"/>
            <w:shd w:val="clear" w:color="auto" w:fill="auto"/>
            <w:tcMar>
              <w:top w:w="100" w:type="dxa"/>
              <w:left w:w="100" w:type="dxa"/>
              <w:bottom w:w="100" w:type="dxa"/>
              <w:right w:w="100" w:type="dxa"/>
            </w:tcMar>
          </w:tcPr>
          <w:p w14:paraId="7BA95247" w14:textId="77777777" w:rsidR="00992CDC" w:rsidRDefault="00696A62">
            <w:pPr>
              <w:spacing w:before="240" w:after="240"/>
              <w:ind w:left="-20"/>
            </w:pPr>
            <w:r>
              <w:t>G-1-1-2: Smooth and simple registration process</w:t>
            </w:r>
          </w:p>
        </w:tc>
      </w:tr>
      <w:tr w:rsidR="00992CDC" w14:paraId="4EDD9424" w14:textId="77777777" w:rsidTr="00696A62">
        <w:trPr>
          <w:trHeight w:val="515"/>
        </w:trPr>
        <w:tc>
          <w:tcPr>
            <w:tcW w:w="2059" w:type="dxa"/>
            <w:vMerge/>
            <w:shd w:val="clear" w:color="auto" w:fill="auto"/>
            <w:tcMar>
              <w:top w:w="100" w:type="dxa"/>
              <w:left w:w="100" w:type="dxa"/>
              <w:bottom w:w="100" w:type="dxa"/>
              <w:right w:w="100" w:type="dxa"/>
            </w:tcMar>
          </w:tcPr>
          <w:p w14:paraId="3BB04A62"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7522625F" w14:textId="77777777" w:rsidR="00992CDC" w:rsidRDefault="00696A62">
            <w:pPr>
              <w:spacing w:before="240" w:after="240"/>
              <w:ind w:left="-20"/>
              <w:rPr>
                <w:b/>
              </w:rPr>
            </w:pPr>
            <w:r>
              <w:rPr>
                <w:b/>
              </w:rPr>
              <w:t>4.4</w:t>
            </w:r>
          </w:p>
        </w:tc>
        <w:tc>
          <w:tcPr>
            <w:tcW w:w="1924" w:type="dxa"/>
            <w:shd w:val="clear" w:color="auto" w:fill="auto"/>
            <w:tcMar>
              <w:top w:w="100" w:type="dxa"/>
              <w:left w:w="100" w:type="dxa"/>
              <w:bottom w:w="100" w:type="dxa"/>
              <w:right w:w="100" w:type="dxa"/>
            </w:tcMar>
          </w:tcPr>
          <w:p w14:paraId="4324CF5F" w14:textId="77777777" w:rsidR="00992CDC" w:rsidRDefault="00696A62">
            <w:pPr>
              <w:spacing w:before="240" w:after="240"/>
              <w:ind w:left="-20"/>
              <w:rPr>
                <w:b/>
              </w:rPr>
            </w:pPr>
            <w:r>
              <w:rPr>
                <w:b/>
              </w:rPr>
              <w:t>Sub-goals</w:t>
            </w:r>
          </w:p>
        </w:tc>
        <w:tc>
          <w:tcPr>
            <w:tcW w:w="4239" w:type="dxa"/>
            <w:shd w:val="clear" w:color="auto" w:fill="auto"/>
            <w:tcMar>
              <w:top w:w="100" w:type="dxa"/>
              <w:left w:w="100" w:type="dxa"/>
              <w:bottom w:w="100" w:type="dxa"/>
              <w:right w:w="100" w:type="dxa"/>
            </w:tcMar>
          </w:tcPr>
          <w:p w14:paraId="763448E6" w14:textId="77777777" w:rsidR="00992CDC" w:rsidRDefault="00696A62">
            <w:pPr>
              <w:spacing w:before="240" w:after="240"/>
              <w:ind w:left="-20"/>
            </w:pPr>
            <w:r>
              <w:t>-</w:t>
            </w:r>
          </w:p>
        </w:tc>
      </w:tr>
      <w:tr w:rsidR="00992CDC" w14:paraId="23CCD11C" w14:textId="77777777" w:rsidTr="00696A62">
        <w:trPr>
          <w:trHeight w:val="815"/>
        </w:trPr>
        <w:tc>
          <w:tcPr>
            <w:tcW w:w="2059" w:type="dxa"/>
            <w:vMerge/>
            <w:shd w:val="clear" w:color="auto" w:fill="auto"/>
            <w:tcMar>
              <w:top w:w="100" w:type="dxa"/>
              <w:left w:w="100" w:type="dxa"/>
              <w:bottom w:w="100" w:type="dxa"/>
              <w:right w:w="100" w:type="dxa"/>
            </w:tcMar>
          </w:tcPr>
          <w:p w14:paraId="25891B32"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17E51925" w14:textId="77777777" w:rsidR="00992CDC" w:rsidRDefault="00696A62">
            <w:pPr>
              <w:spacing w:before="240" w:after="240"/>
              <w:ind w:left="-20"/>
              <w:rPr>
                <w:b/>
              </w:rPr>
            </w:pPr>
            <w:r>
              <w:rPr>
                <w:b/>
              </w:rPr>
              <w:t>4.5</w:t>
            </w:r>
          </w:p>
        </w:tc>
        <w:tc>
          <w:tcPr>
            <w:tcW w:w="1924" w:type="dxa"/>
            <w:shd w:val="clear" w:color="auto" w:fill="auto"/>
            <w:tcMar>
              <w:top w:w="100" w:type="dxa"/>
              <w:left w:w="100" w:type="dxa"/>
              <w:bottom w:w="100" w:type="dxa"/>
              <w:right w:w="100" w:type="dxa"/>
            </w:tcMar>
          </w:tcPr>
          <w:p w14:paraId="4B025AF6" w14:textId="77777777" w:rsidR="00992CDC" w:rsidRDefault="00696A62">
            <w:pPr>
              <w:spacing w:before="240" w:after="240"/>
              <w:ind w:left="-20"/>
              <w:rPr>
                <w:b/>
              </w:rPr>
            </w:pPr>
            <w:r>
              <w:rPr>
                <w:b/>
              </w:rPr>
              <w:t>Other goal dependencies</w:t>
            </w:r>
          </w:p>
        </w:tc>
        <w:tc>
          <w:tcPr>
            <w:tcW w:w="4239" w:type="dxa"/>
            <w:shd w:val="clear" w:color="auto" w:fill="auto"/>
            <w:tcMar>
              <w:top w:w="100" w:type="dxa"/>
              <w:left w:w="100" w:type="dxa"/>
              <w:bottom w:w="100" w:type="dxa"/>
              <w:right w:w="100" w:type="dxa"/>
            </w:tcMar>
          </w:tcPr>
          <w:p w14:paraId="346863E3" w14:textId="77777777" w:rsidR="00992CDC" w:rsidRDefault="00696A62">
            <w:pPr>
              <w:spacing w:before="240" w:after="240"/>
              <w:ind w:left="-20"/>
            </w:pPr>
            <w:r>
              <w:t>-</w:t>
            </w:r>
          </w:p>
        </w:tc>
      </w:tr>
    </w:tbl>
    <w:p w14:paraId="71F1B8B6" w14:textId="77777777" w:rsidR="00992CDC" w:rsidRDefault="00992CDC">
      <w:pPr>
        <w:spacing w:before="240" w:after="240"/>
        <w:rPr>
          <w:b/>
        </w:rPr>
      </w:pPr>
    </w:p>
    <w:p w14:paraId="61481374" w14:textId="77777777" w:rsidR="00992CDC" w:rsidRDefault="00696A62">
      <w:pPr>
        <w:spacing w:before="240" w:after="240"/>
        <w:ind w:left="720" w:firstLine="720"/>
        <w:rPr>
          <w:b/>
        </w:rPr>
      </w:pPr>
      <w:r>
        <w:rPr>
          <w:rFonts w:ascii="Times New Roman" w:eastAsia="Times New Roman" w:hAnsi="Times New Roman" w:cs="Times New Roman"/>
          <w:b/>
          <w:sz w:val="24"/>
          <w:szCs w:val="24"/>
        </w:rPr>
        <w:t xml:space="preserve">Table 8 : The table below shows the goal template of </w:t>
      </w:r>
      <w:r>
        <w:rPr>
          <w:b/>
        </w:rPr>
        <w:t>G-1-1-3</w:t>
      </w:r>
    </w:p>
    <w:tbl>
      <w:tblPr>
        <w:tblStyle w:val="a6"/>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60"/>
        <w:gridCol w:w="807"/>
        <w:gridCol w:w="1924"/>
        <w:gridCol w:w="4239"/>
      </w:tblGrid>
      <w:tr w:rsidR="00992CDC" w14:paraId="7926B18B" w14:textId="77777777" w:rsidTr="00696A62">
        <w:trPr>
          <w:trHeight w:val="620"/>
        </w:trPr>
        <w:tc>
          <w:tcPr>
            <w:tcW w:w="2866" w:type="dxa"/>
            <w:gridSpan w:val="2"/>
            <w:shd w:val="clear" w:color="auto" w:fill="auto"/>
            <w:tcMar>
              <w:top w:w="100" w:type="dxa"/>
              <w:left w:w="100" w:type="dxa"/>
              <w:bottom w:w="100" w:type="dxa"/>
              <w:right w:w="100" w:type="dxa"/>
            </w:tcMar>
          </w:tcPr>
          <w:p w14:paraId="251F345D" w14:textId="77777777" w:rsidR="00992CDC" w:rsidRDefault="00696A62">
            <w:pPr>
              <w:spacing w:before="240" w:after="240"/>
              <w:ind w:left="-20"/>
              <w:rPr>
                <w:b/>
              </w:rPr>
            </w:pPr>
            <w:r>
              <w:rPr>
                <w:b/>
              </w:rPr>
              <w:t>No.</w:t>
            </w:r>
          </w:p>
        </w:tc>
        <w:tc>
          <w:tcPr>
            <w:tcW w:w="1924" w:type="dxa"/>
            <w:shd w:val="clear" w:color="auto" w:fill="auto"/>
            <w:tcMar>
              <w:top w:w="100" w:type="dxa"/>
              <w:left w:w="100" w:type="dxa"/>
              <w:bottom w:w="100" w:type="dxa"/>
              <w:right w:w="100" w:type="dxa"/>
            </w:tcMar>
          </w:tcPr>
          <w:p w14:paraId="3928AADA" w14:textId="77777777" w:rsidR="00992CDC" w:rsidRDefault="00696A62">
            <w:pPr>
              <w:spacing w:before="240" w:after="240"/>
              <w:ind w:left="-20"/>
              <w:rPr>
                <w:b/>
              </w:rPr>
            </w:pPr>
            <w:r>
              <w:rPr>
                <w:b/>
              </w:rPr>
              <w:t>Section</w:t>
            </w:r>
          </w:p>
        </w:tc>
        <w:tc>
          <w:tcPr>
            <w:tcW w:w="4239" w:type="dxa"/>
            <w:shd w:val="clear" w:color="auto" w:fill="auto"/>
            <w:tcMar>
              <w:top w:w="100" w:type="dxa"/>
              <w:left w:w="100" w:type="dxa"/>
              <w:bottom w:w="100" w:type="dxa"/>
              <w:right w:w="100" w:type="dxa"/>
            </w:tcMar>
          </w:tcPr>
          <w:p w14:paraId="682F4994" w14:textId="77777777" w:rsidR="00992CDC" w:rsidRDefault="00696A62">
            <w:pPr>
              <w:spacing w:before="240" w:after="240"/>
              <w:ind w:left="-20"/>
              <w:rPr>
                <w:b/>
              </w:rPr>
            </w:pPr>
            <w:r>
              <w:rPr>
                <w:b/>
              </w:rPr>
              <w:t>Context/Explanation</w:t>
            </w:r>
          </w:p>
        </w:tc>
      </w:tr>
      <w:tr w:rsidR="00992CDC" w14:paraId="31E31D94" w14:textId="77777777" w:rsidTr="00696A62">
        <w:trPr>
          <w:trHeight w:val="815"/>
        </w:trPr>
        <w:tc>
          <w:tcPr>
            <w:tcW w:w="2059" w:type="dxa"/>
            <w:vMerge w:val="restart"/>
            <w:shd w:val="clear" w:color="auto" w:fill="auto"/>
            <w:tcMar>
              <w:top w:w="100" w:type="dxa"/>
              <w:left w:w="100" w:type="dxa"/>
              <w:bottom w:w="100" w:type="dxa"/>
              <w:right w:w="100" w:type="dxa"/>
            </w:tcMar>
          </w:tcPr>
          <w:p w14:paraId="5C760839" w14:textId="77777777" w:rsidR="00992CDC" w:rsidRDefault="00696A62">
            <w:pPr>
              <w:spacing w:before="240" w:after="240"/>
              <w:ind w:left="-20"/>
              <w:rPr>
                <w:b/>
              </w:rPr>
            </w:pPr>
            <w:r>
              <w:rPr>
                <w:b/>
              </w:rPr>
              <w:t>ID</w:t>
            </w:r>
          </w:p>
        </w:tc>
        <w:tc>
          <w:tcPr>
            <w:tcW w:w="807" w:type="dxa"/>
            <w:shd w:val="clear" w:color="auto" w:fill="auto"/>
            <w:tcMar>
              <w:top w:w="100" w:type="dxa"/>
              <w:left w:w="100" w:type="dxa"/>
              <w:bottom w:w="100" w:type="dxa"/>
              <w:right w:w="100" w:type="dxa"/>
            </w:tcMar>
          </w:tcPr>
          <w:p w14:paraId="37264DBF" w14:textId="77777777" w:rsidR="00992CDC" w:rsidRDefault="00696A62">
            <w:pPr>
              <w:spacing w:before="240" w:after="240"/>
              <w:ind w:left="-20"/>
              <w:rPr>
                <w:b/>
              </w:rPr>
            </w:pPr>
            <w:r>
              <w:rPr>
                <w:b/>
              </w:rPr>
              <w:t>1.2</w:t>
            </w:r>
          </w:p>
        </w:tc>
        <w:tc>
          <w:tcPr>
            <w:tcW w:w="1924" w:type="dxa"/>
            <w:shd w:val="clear" w:color="auto" w:fill="auto"/>
            <w:tcMar>
              <w:top w:w="100" w:type="dxa"/>
              <w:left w:w="100" w:type="dxa"/>
              <w:bottom w:w="100" w:type="dxa"/>
              <w:right w:w="100" w:type="dxa"/>
            </w:tcMar>
          </w:tcPr>
          <w:p w14:paraId="53816676" w14:textId="77777777" w:rsidR="00992CDC" w:rsidRDefault="00696A62">
            <w:pPr>
              <w:spacing w:before="240" w:after="240"/>
              <w:ind w:left="-20"/>
              <w:rPr>
                <w:b/>
              </w:rPr>
            </w:pPr>
            <w:r>
              <w:rPr>
                <w:b/>
              </w:rPr>
              <w:t>Identifier</w:t>
            </w:r>
          </w:p>
        </w:tc>
        <w:tc>
          <w:tcPr>
            <w:tcW w:w="4239" w:type="dxa"/>
            <w:shd w:val="clear" w:color="auto" w:fill="auto"/>
            <w:tcMar>
              <w:top w:w="100" w:type="dxa"/>
              <w:left w:w="100" w:type="dxa"/>
              <w:bottom w:w="100" w:type="dxa"/>
              <w:right w:w="100" w:type="dxa"/>
            </w:tcMar>
          </w:tcPr>
          <w:p w14:paraId="2644A10C" w14:textId="77777777" w:rsidR="00992CDC" w:rsidRDefault="00696A62">
            <w:pPr>
              <w:spacing w:before="240" w:after="240"/>
              <w:ind w:left="-20"/>
            </w:pPr>
            <w:r>
              <w:t>G-1-1-3</w:t>
            </w:r>
          </w:p>
        </w:tc>
      </w:tr>
      <w:tr w:rsidR="00992CDC" w14:paraId="60BE3904" w14:textId="77777777" w:rsidTr="00696A62">
        <w:trPr>
          <w:trHeight w:val="815"/>
        </w:trPr>
        <w:tc>
          <w:tcPr>
            <w:tcW w:w="2059" w:type="dxa"/>
            <w:vMerge/>
            <w:shd w:val="clear" w:color="auto" w:fill="auto"/>
            <w:tcMar>
              <w:top w:w="100" w:type="dxa"/>
              <w:left w:w="100" w:type="dxa"/>
              <w:bottom w:w="100" w:type="dxa"/>
              <w:right w:w="100" w:type="dxa"/>
            </w:tcMar>
          </w:tcPr>
          <w:p w14:paraId="70F296E5"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2593D11E" w14:textId="77777777" w:rsidR="00992CDC" w:rsidRDefault="00696A62">
            <w:pPr>
              <w:spacing w:before="240" w:after="240"/>
              <w:ind w:left="-20"/>
              <w:rPr>
                <w:b/>
              </w:rPr>
            </w:pPr>
            <w:r>
              <w:rPr>
                <w:b/>
              </w:rPr>
              <w:t>2.2</w:t>
            </w:r>
          </w:p>
        </w:tc>
        <w:tc>
          <w:tcPr>
            <w:tcW w:w="1924" w:type="dxa"/>
            <w:shd w:val="clear" w:color="auto" w:fill="auto"/>
            <w:tcMar>
              <w:top w:w="100" w:type="dxa"/>
              <w:left w:w="100" w:type="dxa"/>
              <w:bottom w:w="100" w:type="dxa"/>
              <w:right w:w="100" w:type="dxa"/>
            </w:tcMar>
          </w:tcPr>
          <w:p w14:paraId="32CA448A" w14:textId="77777777" w:rsidR="00992CDC" w:rsidRDefault="00696A62">
            <w:pPr>
              <w:spacing w:before="240" w:after="240"/>
              <w:ind w:left="-20"/>
              <w:rPr>
                <w:b/>
              </w:rPr>
            </w:pPr>
            <w:r>
              <w:rPr>
                <w:b/>
              </w:rPr>
              <w:t>Name</w:t>
            </w:r>
          </w:p>
        </w:tc>
        <w:tc>
          <w:tcPr>
            <w:tcW w:w="4239" w:type="dxa"/>
            <w:shd w:val="clear" w:color="auto" w:fill="auto"/>
            <w:tcMar>
              <w:top w:w="100" w:type="dxa"/>
              <w:left w:w="100" w:type="dxa"/>
              <w:bottom w:w="100" w:type="dxa"/>
              <w:right w:w="100" w:type="dxa"/>
            </w:tcMar>
          </w:tcPr>
          <w:p w14:paraId="14B43767" w14:textId="77777777" w:rsidR="00992CDC" w:rsidRDefault="00696A62">
            <w:pPr>
              <w:spacing w:before="240" w:after="240"/>
              <w:ind w:left="-20"/>
            </w:pPr>
            <w:r>
              <w:t>Fast payment process</w:t>
            </w:r>
          </w:p>
        </w:tc>
      </w:tr>
      <w:tr w:rsidR="00992CDC" w14:paraId="50D8D408" w14:textId="77777777" w:rsidTr="00696A62">
        <w:trPr>
          <w:trHeight w:val="935"/>
        </w:trPr>
        <w:tc>
          <w:tcPr>
            <w:tcW w:w="2059" w:type="dxa"/>
            <w:shd w:val="clear" w:color="auto" w:fill="auto"/>
            <w:tcMar>
              <w:top w:w="100" w:type="dxa"/>
              <w:left w:w="100" w:type="dxa"/>
              <w:bottom w:w="100" w:type="dxa"/>
              <w:right w:w="100" w:type="dxa"/>
            </w:tcMar>
          </w:tcPr>
          <w:p w14:paraId="7C9E3D0B" w14:textId="77777777" w:rsidR="00992CDC" w:rsidRDefault="00696A62">
            <w:pPr>
              <w:spacing w:before="240" w:after="240"/>
              <w:ind w:left="-20"/>
              <w:rPr>
                <w:b/>
              </w:rPr>
            </w:pPr>
            <w:r>
              <w:rPr>
                <w:b/>
              </w:rPr>
              <w:t>Management</w:t>
            </w:r>
          </w:p>
        </w:tc>
        <w:tc>
          <w:tcPr>
            <w:tcW w:w="807" w:type="dxa"/>
            <w:shd w:val="clear" w:color="auto" w:fill="auto"/>
            <w:tcMar>
              <w:top w:w="100" w:type="dxa"/>
              <w:left w:w="100" w:type="dxa"/>
              <w:bottom w:w="100" w:type="dxa"/>
              <w:right w:w="100" w:type="dxa"/>
            </w:tcMar>
          </w:tcPr>
          <w:p w14:paraId="5D98D318" w14:textId="77777777" w:rsidR="00992CDC" w:rsidRDefault="00696A62">
            <w:pPr>
              <w:spacing w:before="240" w:after="240"/>
              <w:ind w:left="-20"/>
              <w:rPr>
                <w:b/>
              </w:rPr>
            </w:pPr>
            <w:r>
              <w:rPr>
                <w:b/>
              </w:rPr>
              <w:t>2.1</w:t>
            </w:r>
          </w:p>
        </w:tc>
        <w:tc>
          <w:tcPr>
            <w:tcW w:w="1924" w:type="dxa"/>
            <w:shd w:val="clear" w:color="auto" w:fill="auto"/>
            <w:tcMar>
              <w:top w:w="100" w:type="dxa"/>
              <w:left w:w="100" w:type="dxa"/>
              <w:bottom w:w="100" w:type="dxa"/>
              <w:right w:w="100" w:type="dxa"/>
            </w:tcMar>
          </w:tcPr>
          <w:p w14:paraId="4AE7228C" w14:textId="77777777" w:rsidR="00992CDC" w:rsidRDefault="00696A62">
            <w:pPr>
              <w:spacing w:before="240" w:after="240"/>
              <w:ind w:left="-20"/>
              <w:rPr>
                <w:b/>
              </w:rPr>
            </w:pPr>
            <w:r>
              <w:rPr>
                <w:b/>
              </w:rPr>
              <w:t>Authors</w:t>
            </w:r>
          </w:p>
        </w:tc>
        <w:tc>
          <w:tcPr>
            <w:tcW w:w="4239" w:type="dxa"/>
            <w:shd w:val="clear" w:color="auto" w:fill="auto"/>
            <w:tcMar>
              <w:top w:w="100" w:type="dxa"/>
              <w:left w:w="100" w:type="dxa"/>
              <w:bottom w:w="100" w:type="dxa"/>
              <w:right w:w="100" w:type="dxa"/>
            </w:tcMar>
          </w:tcPr>
          <w:p w14:paraId="2025451B" w14:textId="77777777" w:rsidR="00992CDC" w:rsidRDefault="00696A62">
            <w:pPr>
              <w:spacing w:before="240" w:after="240"/>
              <w:ind w:left="-20"/>
            </w:pPr>
            <w:r>
              <w:t xml:space="preserve">Muhamad </w:t>
            </w:r>
            <w:proofErr w:type="spellStart"/>
            <w:r>
              <w:t>Syahmi</w:t>
            </w:r>
            <w:proofErr w:type="spellEnd"/>
            <w:r>
              <w:t xml:space="preserve"> bin </w:t>
            </w:r>
            <w:proofErr w:type="spellStart"/>
            <w:r>
              <w:t>Sabudin</w:t>
            </w:r>
            <w:proofErr w:type="spellEnd"/>
          </w:p>
        </w:tc>
      </w:tr>
      <w:tr w:rsidR="00992CDC" w14:paraId="2DA175E9" w14:textId="77777777" w:rsidTr="00696A62">
        <w:trPr>
          <w:trHeight w:val="860"/>
        </w:trPr>
        <w:tc>
          <w:tcPr>
            <w:tcW w:w="2059" w:type="dxa"/>
            <w:vMerge w:val="restart"/>
            <w:shd w:val="clear" w:color="auto" w:fill="auto"/>
            <w:tcMar>
              <w:top w:w="100" w:type="dxa"/>
              <w:left w:w="100" w:type="dxa"/>
              <w:bottom w:w="100" w:type="dxa"/>
              <w:right w:w="100" w:type="dxa"/>
            </w:tcMar>
          </w:tcPr>
          <w:p w14:paraId="294B0BBA" w14:textId="77777777" w:rsidR="00992CDC" w:rsidRDefault="00696A62">
            <w:pPr>
              <w:spacing w:before="240" w:after="240"/>
              <w:ind w:left="-20"/>
              <w:rPr>
                <w:b/>
              </w:rPr>
            </w:pPr>
            <w:r>
              <w:rPr>
                <w:b/>
              </w:rPr>
              <w:t>Context</w:t>
            </w:r>
          </w:p>
        </w:tc>
        <w:tc>
          <w:tcPr>
            <w:tcW w:w="807" w:type="dxa"/>
            <w:shd w:val="clear" w:color="auto" w:fill="auto"/>
            <w:tcMar>
              <w:top w:w="100" w:type="dxa"/>
              <w:left w:w="100" w:type="dxa"/>
              <w:bottom w:w="100" w:type="dxa"/>
              <w:right w:w="100" w:type="dxa"/>
            </w:tcMar>
          </w:tcPr>
          <w:p w14:paraId="3F0DA9B9" w14:textId="77777777" w:rsidR="00992CDC" w:rsidRDefault="00696A62">
            <w:pPr>
              <w:spacing w:before="240" w:after="240"/>
              <w:ind w:left="-20"/>
              <w:rPr>
                <w:b/>
              </w:rPr>
            </w:pPr>
            <w:r>
              <w:rPr>
                <w:b/>
              </w:rPr>
              <w:t>3.1</w:t>
            </w:r>
          </w:p>
        </w:tc>
        <w:tc>
          <w:tcPr>
            <w:tcW w:w="1924" w:type="dxa"/>
            <w:shd w:val="clear" w:color="auto" w:fill="auto"/>
            <w:tcMar>
              <w:top w:w="100" w:type="dxa"/>
              <w:left w:w="100" w:type="dxa"/>
              <w:bottom w:w="100" w:type="dxa"/>
              <w:right w:w="100" w:type="dxa"/>
            </w:tcMar>
          </w:tcPr>
          <w:p w14:paraId="0A34FF2B" w14:textId="77777777" w:rsidR="00992CDC" w:rsidRDefault="00696A62">
            <w:pPr>
              <w:spacing w:before="240" w:after="240"/>
              <w:ind w:left="-20"/>
              <w:rPr>
                <w:b/>
              </w:rPr>
            </w:pPr>
            <w:r>
              <w:rPr>
                <w:b/>
              </w:rPr>
              <w:t>Source</w:t>
            </w:r>
          </w:p>
        </w:tc>
        <w:tc>
          <w:tcPr>
            <w:tcW w:w="4239" w:type="dxa"/>
            <w:shd w:val="clear" w:color="auto" w:fill="auto"/>
            <w:tcMar>
              <w:top w:w="100" w:type="dxa"/>
              <w:left w:w="100" w:type="dxa"/>
              <w:bottom w:w="100" w:type="dxa"/>
              <w:right w:w="100" w:type="dxa"/>
            </w:tcMar>
          </w:tcPr>
          <w:p w14:paraId="2E2DC9BF" w14:textId="77777777" w:rsidR="00992CDC" w:rsidRDefault="00696A62">
            <w:pPr>
              <w:spacing w:before="240" w:after="240"/>
              <w:ind w:left="-20"/>
            </w:pPr>
            <w:proofErr w:type="spellStart"/>
            <w:r>
              <w:t>Zaki</w:t>
            </w:r>
            <w:proofErr w:type="spellEnd"/>
            <w:r>
              <w:t xml:space="preserve"> </w:t>
            </w:r>
            <w:proofErr w:type="spellStart"/>
            <w:r>
              <w:t>Syahmi</w:t>
            </w:r>
            <w:proofErr w:type="spellEnd"/>
            <w:r>
              <w:t xml:space="preserve"> bin </w:t>
            </w:r>
            <w:proofErr w:type="spellStart"/>
            <w:r>
              <w:t>Zulkifli</w:t>
            </w:r>
            <w:proofErr w:type="spellEnd"/>
            <w:r>
              <w:t xml:space="preserve"> (Hostel staff), McDonalds </w:t>
            </w:r>
            <w:proofErr w:type="spellStart"/>
            <w:r>
              <w:t>self service</w:t>
            </w:r>
            <w:proofErr w:type="spellEnd"/>
            <w:r>
              <w:t xml:space="preserve"> kiosk.</w:t>
            </w:r>
          </w:p>
        </w:tc>
      </w:tr>
      <w:tr w:rsidR="00992CDC" w14:paraId="55A56616" w14:textId="77777777" w:rsidTr="00696A62">
        <w:trPr>
          <w:trHeight w:val="920"/>
        </w:trPr>
        <w:tc>
          <w:tcPr>
            <w:tcW w:w="2059" w:type="dxa"/>
            <w:vMerge/>
            <w:shd w:val="clear" w:color="auto" w:fill="auto"/>
            <w:tcMar>
              <w:top w:w="100" w:type="dxa"/>
              <w:left w:w="100" w:type="dxa"/>
              <w:bottom w:w="100" w:type="dxa"/>
              <w:right w:w="100" w:type="dxa"/>
            </w:tcMar>
          </w:tcPr>
          <w:p w14:paraId="26353719"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628F908C" w14:textId="77777777" w:rsidR="00992CDC" w:rsidRDefault="00696A62">
            <w:pPr>
              <w:spacing w:before="240" w:after="240"/>
              <w:ind w:left="-20"/>
              <w:rPr>
                <w:b/>
              </w:rPr>
            </w:pPr>
            <w:r>
              <w:rPr>
                <w:b/>
              </w:rPr>
              <w:t>3.2</w:t>
            </w:r>
          </w:p>
        </w:tc>
        <w:tc>
          <w:tcPr>
            <w:tcW w:w="1924" w:type="dxa"/>
            <w:shd w:val="clear" w:color="auto" w:fill="auto"/>
            <w:tcMar>
              <w:top w:w="100" w:type="dxa"/>
              <w:left w:w="100" w:type="dxa"/>
              <w:bottom w:w="100" w:type="dxa"/>
              <w:right w:w="100" w:type="dxa"/>
            </w:tcMar>
          </w:tcPr>
          <w:p w14:paraId="38A93C3A" w14:textId="77777777" w:rsidR="00992CDC" w:rsidRDefault="00696A62">
            <w:pPr>
              <w:spacing w:before="240" w:after="240"/>
              <w:ind w:left="-20"/>
              <w:rPr>
                <w:b/>
              </w:rPr>
            </w:pPr>
            <w:r>
              <w:rPr>
                <w:b/>
              </w:rPr>
              <w:t>Responsible stakeholder</w:t>
            </w:r>
          </w:p>
        </w:tc>
        <w:tc>
          <w:tcPr>
            <w:tcW w:w="4239" w:type="dxa"/>
            <w:shd w:val="clear" w:color="auto" w:fill="auto"/>
            <w:tcMar>
              <w:top w:w="100" w:type="dxa"/>
              <w:left w:w="100" w:type="dxa"/>
              <w:bottom w:w="100" w:type="dxa"/>
              <w:right w:w="100" w:type="dxa"/>
            </w:tcMar>
          </w:tcPr>
          <w:p w14:paraId="4F785017" w14:textId="77777777" w:rsidR="00992CDC" w:rsidRDefault="00696A62">
            <w:pPr>
              <w:spacing w:before="240" w:after="240"/>
              <w:ind w:left="-20"/>
            </w:pPr>
            <w:r>
              <w:t>Hostel management, payment provider</w:t>
            </w:r>
          </w:p>
        </w:tc>
      </w:tr>
      <w:tr w:rsidR="00992CDC" w14:paraId="47DD86F2" w14:textId="77777777" w:rsidTr="00696A62">
        <w:trPr>
          <w:trHeight w:val="875"/>
        </w:trPr>
        <w:tc>
          <w:tcPr>
            <w:tcW w:w="2059" w:type="dxa"/>
            <w:vMerge/>
            <w:shd w:val="clear" w:color="auto" w:fill="auto"/>
            <w:tcMar>
              <w:top w:w="100" w:type="dxa"/>
              <w:left w:w="100" w:type="dxa"/>
              <w:bottom w:w="100" w:type="dxa"/>
              <w:right w:w="100" w:type="dxa"/>
            </w:tcMar>
          </w:tcPr>
          <w:p w14:paraId="454A2AC4"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495773B3" w14:textId="77777777" w:rsidR="00992CDC" w:rsidRDefault="00696A62">
            <w:pPr>
              <w:spacing w:before="240" w:after="240"/>
              <w:ind w:left="-20"/>
              <w:rPr>
                <w:b/>
              </w:rPr>
            </w:pPr>
            <w:r>
              <w:rPr>
                <w:b/>
              </w:rPr>
              <w:t>3.3</w:t>
            </w:r>
          </w:p>
        </w:tc>
        <w:tc>
          <w:tcPr>
            <w:tcW w:w="1924" w:type="dxa"/>
            <w:shd w:val="clear" w:color="auto" w:fill="auto"/>
            <w:tcMar>
              <w:top w:w="100" w:type="dxa"/>
              <w:left w:w="100" w:type="dxa"/>
              <w:bottom w:w="100" w:type="dxa"/>
              <w:right w:w="100" w:type="dxa"/>
            </w:tcMar>
          </w:tcPr>
          <w:p w14:paraId="3AFE7358" w14:textId="77777777" w:rsidR="00992CDC" w:rsidRDefault="00696A62">
            <w:pPr>
              <w:spacing w:before="240" w:after="240"/>
              <w:ind w:left="-20"/>
              <w:rPr>
                <w:b/>
              </w:rPr>
            </w:pPr>
            <w:r>
              <w:rPr>
                <w:b/>
              </w:rPr>
              <w:t>Using stakeholder</w:t>
            </w:r>
          </w:p>
        </w:tc>
        <w:tc>
          <w:tcPr>
            <w:tcW w:w="4239" w:type="dxa"/>
            <w:shd w:val="clear" w:color="auto" w:fill="auto"/>
            <w:tcMar>
              <w:top w:w="100" w:type="dxa"/>
              <w:left w:w="100" w:type="dxa"/>
              <w:bottom w:w="100" w:type="dxa"/>
              <w:right w:w="100" w:type="dxa"/>
            </w:tcMar>
          </w:tcPr>
          <w:p w14:paraId="4E9BBE3A" w14:textId="77777777" w:rsidR="00992CDC" w:rsidRDefault="00696A62">
            <w:pPr>
              <w:spacing w:before="240" w:after="240"/>
              <w:ind w:left="-20"/>
            </w:pPr>
            <w:r>
              <w:t>Student</w:t>
            </w:r>
          </w:p>
        </w:tc>
      </w:tr>
      <w:tr w:rsidR="00992CDC" w14:paraId="2623764F" w14:textId="77777777" w:rsidTr="00696A62">
        <w:trPr>
          <w:trHeight w:val="815"/>
        </w:trPr>
        <w:tc>
          <w:tcPr>
            <w:tcW w:w="2059" w:type="dxa"/>
            <w:vMerge w:val="restart"/>
            <w:shd w:val="clear" w:color="auto" w:fill="auto"/>
            <w:tcMar>
              <w:top w:w="100" w:type="dxa"/>
              <w:left w:w="100" w:type="dxa"/>
              <w:bottom w:w="100" w:type="dxa"/>
              <w:right w:w="100" w:type="dxa"/>
            </w:tcMar>
          </w:tcPr>
          <w:p w14:paraId="188EBD85" w14:textId="77777777" w:rsidR="00992CDC" w:rsidRDefault="00696A62">
            <w:pPr>
              <w:spacing w:before="240" w:after="240"/>
              <w:ind w:left="-20"/>
              <w:rPr>
                <w:b/>
              </w:rPr>
            </w:pPr>
            <w:r>
              <w:rPr>
                <w:b/>
              </w:rPr>
              <w:t>Goal Definition</w:t>
            </w:r>
          </w:p>
        </w:tc>
        <w:tc>
          <w:tcPr>
            <w:tcW w:w="807" w:type="dxa"/>
            <w:shd w:val="clear" w:color="auto" w:fill="auto"/>
            <w:tcMar>
              <w:top w:w="100" w:type="dxa"/>
              <w:left w:w="100" w:type="dxa"/>
              <w:bottom w:w="100" w:type="dxa"/>
              <w:right w:w="100" w:type="dxa"/>
            </w:tcMar>
          </w:tcPr>
          <w:p w14:paraId="3709555C" w14:textId="77777777" w:rsidR="00992CDC" w:rsidRDefault="00696A62">
            <w:pPr>
              <w:spacing w:before="240" w:after="240"/>
              <w:ind w:left="-20"/>
              <w:rPr>
                <w:b/>
              </w:rPr>
            </w:pPr>
            <w:r>
              <w:rPr>
                <w:b/>
              </w:rPr>
              <w:t>4.2</w:t>
            </w:r>
          </w:p>
        </w:tc>
        <w:tc>
          <w:tcPr>
            <w:tcW w:w="1924" w:type="dxa"/>
            <w:shd w:val="clear" w:color="auto" w:fill="auto"/>
            <w:tcMar>
              <w:top w:w="100" w:type="dxa"/>
              <w:left w:w="100" w:type="dxa"/>
              <w:bottom w:w="100" w:type="dxa"/>
              <w:right w:w="100" w:type="dxa"/>
            </w:tcMar>
          </w:tcPr>
          <w:p w14:paraId="7C1C6D2E" w14:textId="77777777" w:rsidR="00992CDC" w:rsidRDefault="00696A62">
            <w:pPr>
              <w:spacing w:before="240" w:after="240"/>
              <w:ind w:left="-20"/>
              <w:rPr>
                <w:b/>
              </w:rPr>
            </w:pPr>
            <w:r>
              <w:rPr>
                <w:b/>
              </w:rPr>
              <w:t>Goal Description</w:t>
            </w:r>
          </w:p>
        </w:tc>
        <w:tc>
          <w:tcPr>
            <w:tcW w:w="4239" w:type="dxa"/>
            <w:shd w:val="clear" w:color="auto" w:fill="auto"/>
            <w:tcMar>
              <w:top w:w="100" w:type="dxa"/>
              <w:left w:w="100" w:type="dxa"/>
              <w:bottom w:w="100" w:type="dxa"/>
              <w:right w:w="100" w:type="dxa"/>
            </w:tcMar>
          </w:tcPr>
          <w:p w14:paraId="699577D8" w14:textId="77777777" w:rsidR="00992CDC" w:rsidRDefault="00696A62">
            <w:pPr>
              <w:spacing w:before="240" w:after="240"/>
              <w:ind w:left="-20"/>
            </w:pPr>
            <w:r>
              <w:t>The system shall allow students pay for their hostel fees directly at the kiosk</w:t>
            </w:r>
          </w:p>
        </w:tc>
      </w:tr>
      <w:tr w:rsidR="00992CDC" w14:paraId="73882D65" w14:textId="77777777" w:rsidTr="00696A62">
        <w:trPr>
          <w:trHeight w:val="515"/>
        </w:trPr>
        <w:tc>
          <w:tcPr>
            <w:tcW w:w="2059" w:type="dxa"/>
            <w:vMerge/>
            <w:shd w:val="clear" w:color="auto" w:fill="auto"/>
            <w:tcMar>
              <w:top w:w="100" w:type="dxa"/>
              <w:left w:w="100" w:type="dxa"/>
              <w:bottom w:w="100" w:type="dxa"/>
              <w:right w:w="100" w:type="dxa"/>
            </w:tcMar>
          </w:tcPr>
          <w:p w14:paraId="397E6A33"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41BCF487" w14:textId="77777777" w:rsidR="00992CDC" w:rsidRDefault="00696A62">
            <w:pPr>
              <w:spacing w:before="240" w:after="240"/>
              <w:ind w:left="-20"/>
              <w:rPr>
                <w:b/>
              </w:rPr>
            </w:pPr>
            <w:r>
              <w:rPr>
                <w:b/>
              </w:rPr>
              <w:t>4.3</w:t>
            </w:r>
          </w:p>
        </w:tc>
        <w:tc>
          <w:tcPr>
            <w:tcW w:w="1924" w:type="dxa"/>
            <w:shd w:val="clear" w:color="auto" w:fill="auto"/>
            <w:tcMar>
              <w:top w:w="100" w:type="dxa"/>
              <w:left w:w="100" w:type="dxa"/>
              <w:bottom w:w="100" w:type="dxa"/>
              <w:right w:w="100" w:type="dxa"/>
            </w:tcMar>
          </w:tcPr>
          <w:p w14:paraId="08FDBC42" w14:textId="77777777" w:rsidR="00992CDC" w:rsidRDefault="00696A62">
            <w:pPr>
              <w:spacing w:before="240" w:after="240"/>
              <w:ind w:left="-20"/>
              <w:rPr>
                <w:b/>
              </w:rPr>
            </w:pPr>
            <w:r>
              <w:rPr>
                <w:b/>
              </w:rPr>
              <w:t>Super-goal</w:t>
            </w:r>
          </w:p>
        </w:tc>
        <w:tc>
          <w:tcPr>
            <w:tcW w:w="4239" w:type="dxa"/>
            <w:shd w:val="clear" w:color="auto" w:fill="auto"/>
            <w:tcMar>
              <w:top w:w="100" w:type="dxa"/>
              <w:left w:w="100" w:type="dxa"/>
              <w:bottom w:w="100" w:type="dxa"/>
              <w:right w:w="100" w:type="dxa"/>
            </w:tcMar>
          </w:tcPr>
          <w:p w14:paraId="092BE1F5" w14:textId="77777777" w:rsidR="00992CDC" w:rsidRDefault="00696A62">
            <w:pPr>
              <w:spacing w:before="240" w:after="240"/>
              <w:ind w:left="-20"/>
            </w:pPr>
            <w:r>
              <w:t>G-1-1: Self-service registration process</w:t>
            </w:r>
          </w:p>
        </w:tc>
      </w:tr>
      <w:tr w:rsidR="00992CDC" w14:paraId="3ADBCBB0" w14:textId="77777777" w:rsidTr="00696A62">
        <w:trPr>
          <w:trHeight w:val="515"/>
        </w:trPr>
        <w:tc>
          <w:tcPr>
            <w:tcW w:w="2059" w:type="dxa"/>
            <w:vMerge/>
            <w:shd w:val="clear" w:color="auto" w:fill="auto"/>
            <w:tcMar>
              <w:top w:w="100" w:type="dxa"/>
              <w:left w:w="100" w:type="dxa"/>
              <w:bottom w:w="100" w:type="dxa"/>
              <w:right w:w="100" w:type="dxa"/>
            </w:tcMar>
          </w:tcPr>
          <w:p w14:paraId="4A428123"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746108E2" w14:textId="77777777" w:rsidR="00992CDC" w:rsidRDefault="00696A62">
            <w:pPr>
              <w:spacing w:before="240" w:after="240"/>
              <w:ind w:left="-20"/>
              <w:rPr>
                <w:b/>
              </w:rPr>
            </w:pPr>
            <w:r>
              <w:rPr>
                <w:b/>
              </w:rPr>
              <w:t>4.4</w:t>
            </w:r>
          </w:p>
        </w:tc>
        <w:tc>
          <w:tcPr>
            <w:tcW w:w="1924" w:type="dxa"/>
            <w:shd w:val="clear" w:color="auto" w:fill="auto"/>
            <w:tcMar>
              <w:top w:w="100" w:type="dxa"/>
              <w:left w:w="100" w:type="dxa"/>
              <w:bottom w:w="100" w:type="dxa"/>
              <w:right w:w="100" w:type="dxa"/>
            </w:tcMar>
          </w:tcPr>
          <w:p w14:paraId="499EB8E4" w14:textId="77777777" w:rsidR="00992CDC" w:rsidRDefault="00696A62">
            <w:pPr>
              <w:spacing w:before="240" w:after="240"/>
              <w:ind w:left="-20"/>
              <w:rPr>
                <w:b/>
              </w:rPr>
            </w:pPr>
            <w:r>
              <w:rPr>
                <w:b/>
              </w:rPr>
              <w:t>Sub-goals</w:t>
            </w:r>
          </w:p>
        </w:tc>
        <w:tc>
          <w:tcPr>
            <w:tcW w:w="4239" w:type="dxa"/>
            <w:shd w:val="clear" w:color="auto" w:fill="auto"/>
            <w:tcMar>
              <w:top w:w="100" w:type="dxa"/>
              <w:left w:w="100" w:type="dxa"/>
              <w:bottom w:w="100" w:type="dxa"/>
              <w:right w:w="100" w:type="dxa"/>
            </w:tcMar>
          </w:tcPr>
          <w:p w14:paraId="6927E728" w14:textId="77777777" w:rsidR="00992CDC" w:rsidRDefault="00696A62">
            <w:pPr>
              <w:spacing w:before="240" w:after="240"/>
              <w:ind w:left="-20"/>
            </w:pPr>
            <w:r>
              <w:t>G-1-1-3-1: Multiple choice of payment</w:t>
            </w:r>
          </w:p>
        </w:tc>
      </w:tr>
      <w:tr w:rsidR="00992CDC" w14:paraId="0C329A93" w14:textId="77777777" w:rsidTr="00696A62">
        <w:trPr>
          <w:trHeight w:val="815"/>
        </w:trPr>
        <w:tc>
          <w:tcPr>
            <w:tcW w:w="2059" w:type="dxa"/>
            <w:vMerge/>
            <w:shd w:val="clear" w:color="auto" w:fill="auto"/>
            <w:tcMar>
              <w:top w:w="100" w:type="dxa"/>
              <w:left w:w="100" w:type="dxa"/>
              <w:bottom w:w="100" w:type="dxa"/>
              <w:right w:w="100" w:type="dxa"/>
            </w:tcMar>
          </w:tcPr>
          <w:p w14:paraId="1D21F6D5"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3B06FF54" w14:textId="77777777" w:rsidR="00992CDC" w:rsidRDefault="00696A62">
            <w:pPr>
              <w:spacing w:before="240" w:after="240"/>
              <w:ind w:left="-20"/>
              <w:rPr>
                <w:b/>
              </w:rPr>
            </w:pPr>
            <w:r>
              <w:rPr>
                <w:b/>
              </w:rPr>
              <w:t>4.5</w:t>
            </w:r>
          </w:p>
        </w:tc>
        <w:tc>
          <w:tcPr>
            <w:tcW w:w="1924" w:type="dxa"/>
            <w:shd w:val="clear" w:color="auto" w:fill="auto"/>
            <w:tcMar>
              <w:top w:w="100" w:type="dxa"/>
              <w:left w:w="100" w:type="dxa"/>
              <w:bottom w:w="100" w:type="dxa"/>
              <w:right w:w="100" w:type="dxa"/>
            </w:tcMar>
          </w:tcPr>
          <w:p w14:paraId="167E0AF7" w14:textId="77777777" w:rsidR="00992CDC" w:rsidRDefault="00696A62">
            <w:pPr>
              <w:spacing w:before="240" w:after="240"/>
              <w:ind w:left="-20"/>
              <w:rPr>
                <w:b/>
              </w:rPr>
            </w:pPr>
            <w:r>
              <w:rPr>
                <w:b/>
              </w:rPr>
              <w:t>Other goal dependencies</w:t>
            </w:r>
          </w:p>
        </w:tc>
        <w:tc>
          <w:tcPr>
            <w:tcW w:w="4239" w:type="dxa"/>
            <w:shd w:val="clear" w:color="auto" w:fill="auto"/>
            <w:tcMar>
              <w:top w:w="100" w:type="dxa"/>
              <w:left w:w="100" w:type="dxa"/>
              <w:bottom w:w="100" w:type="dxa"/>
              <w:right w:w="100" w:type="dxa"/>
            </w:tcMar>
          </w:tcPr>
          <w:p w14:paraId="7C776A36" w14:textId="77777777" w:rsidR="00992CDC" w:rsidRDefault="00696A62">
            <w:pPr>
              <w:spacing w:before="240" w:after="240"/>
              <w:ind w:left="-20"/>
            </w:pPr>
            <w:r>
              <w:t>-</w:t>
            </w:r>
          </w:p>
        </w:tc>
      </w:tr>
    </w:tbl>
    <w:p w14:paraId="0A88E8BA" w14:textId="05892813" w:rsidR="00992CDC" w:rsidRDefault="00992CDC">
      <w:pPr>
        <w:spacing w:before="240" w:after="240"/>
        <w:rPr>
          <w:b/>
        </w:rPr>
      </w:pPr>
    </w:p>
    <w:p w14:paraId="4154DC18" w14:textId="77777777" w:rsidR="00992CDC" w:rsidRDefault="00696A62">
      <w:pPr>
        <w:spacing w:before="240" w:after="240"/>
        <w:ind w:left="720" w:firstLine="720"/>
        <w:rPr>
          <w:b/>
        </w:rPr>
      </w:pPr>
      <w:r>
        <w:rPr>
          <w:rFonts w:ascii="Times New Roman" w:eastAsia="Times New Roman" w:hAnsi="Times New Roman" w:cs="Times New Roman"/>
          <w:b/>
          <w:sz w:val="24"/>
          <w:szCs w:val="24"/>
        </w:rPr>
        <w:t xml:space="preserve">Table 9 : The table below shows the goal template of </w:t>
      </w:r>
      <w:r>
        <w:rPr>
          <w:b/>
        </w:rPr>
        <w:t>G-1-1-3-1</w:t>
      </w:r>
    </w:p>
    <w:tbl>
      <w:tblPr>
        <w:tblStyle w:val="a7"/>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60"/>
        <w:gridCol w:w="807"/>
        <w:gridCol w:w="1924"/>
        <w:gridCol w:w="4239"/>
      </w:tblGrid>
      <w:tr w:rsidR="00992CDC" w14:paraId="7F0B9E9A" w14:textId="77777777" w:rsidTr="00696A62">
        <w:trPr>
          <w:trHeight w:val="620"/>
        </w:trPr>
        <w:tc>
          <w:tcPr>
            <w:tcW w:w="2866" w:type="dxa"/>
            <w:gridSpan w:val="2"/>
            <w:shd w:val="clear" w:color="auto" w:fill="auto"/>
            <w:tcMar>
              <w:top w:w="100" w:type="dxa"/>
              <w:left w:w="100" w:type="dxa"/>
              <w:bottom w:w="100" w:type="dxa"/>
              <w:right w:w="100" w:type="dxa"/>
            </w:tcMar>
          </w:tcPr>
          <w:p w14:paraId="6F8C6B38" w14:textId="77777777" w:rsidR="00992CDC" w:rsidRDefault="00696A62">
            <w:pPr>
              <w:spacing w:before="240" w:after="240"/>
              <w:ind w:left="-20"/>
              <w:rPr>
                <w:b/>
              </w:rPr>
            </w:pPr>
            <w:r>
              <w:rPr>
                <w:b/>
              </w:rPr>
              <w:t>No.</w:t>
            </w:r>
          </w:p>
        </w:tc>
        <w:tc>
          <w:tcPr>
            <w:tcW w:w="1924" w:type="dxa"/>
            <w:shd w:val="clear" w:color="auto" w:fill="auto"/>
            <w:tcMar>
              <w:top w:w="100" w:type="dxa"/>
              <w:left w:w="100" w:type="dxa"/>
              <w:bottom w:w="100" w:type="dxa"/>
              <w:right w:w="100" w:type="dxa"/>
            </w:tcMar>
          </w:tcPr>
          <w:p w14:paraId="78FA2FC3" w14:textId="77777777" w:rsidR="00992CDC" w:rsidRDefault="00696A62">
            <w:pPr>
              <w:spacing w:before="240" w:after="240"/>
              <w:ind w:left="-20"/>
              <w:rPr>
                <w:b/>
              </w:rPr>
            </w:pPr>
            <w:r>
              <w:rPr>
                <w:b/>
              </w:rPr>
              <w:t>Section</w:t>
            </w:r>
          </w:p>
        </w:tc>
        <w:tc>
          <w:tcPr>
            <w:tcW w:w="4239" w:type="dxa"/>
            <w:shd w:val="clear" w:color="auto" w:fill="auto"/>
            <w:tcMar>
              <w:top w:w="100" w:type="dxa"/>
              <w:left w:w="100" w:type="dxa"/>
              <w:bottom w:w="100" w:type="dxa"/>
              <w:right w:w="100" w:type="dxa"/>
            </w:tcMar>
          </w:tcPr>
          <w:p w14:paraId="310745C0" w14:textId="77777777" w:rsidR="00992CDC" w:rsidRDefault="00696A62">
            <w:pPr>
              <w:spacing w:before="240" w:after="240"/>
              <w:ind w:left="-20"/>
              <w:rPr>
                <w:b/>
              </w:rPr>
            </w:pPr>
            <w:r>
              <w:rPr>
                <w:b/>
              </w:rPr>
              <w:t>Context/Explanation</w:t>
            </w:r>
          </w:p>
        </w:tc>
      </w:tr>
      <w:tr w:rsidR="00992CDC" w14:paraId="037FA5B4" w14:textId="77777777" w:rsidTr="00696A62">
        <w:trPr>
          <w:trHeight w:val="815"/>
        </w:trPr>
        <w:tc>
          <w:tcPr>
            <w:tcW w:w="2059" w:type="dxa"/>
            <w:vMerge w:val="restart"/>
            <w:shd w:val="clear" w:color="auto" w:fill="auto"/>
            <w:tcMar>
              <w:top w:w="100" w:type="dxa"/>
              <w:left w:w="100" w:type="dxa"/>
              <w:bottom w:w="100" w:type="dxa"/>
              <w:right w:w="100" w:type="dxa"/>
            </w:tcMar>
          </w:tcPr>
          <w:p w14:paraId="7BD08190" w14:textId="77777777" w:rsidR="00992CDC" w:rsidRDefault="00696A62">
            <w:pPr>
              <w:spacing w:before="240" w:after="240"/>
              <w:ind w:left="-20"/>
              <w:rPr>
                <w:b/>
              </w:rPr>
            </w:pPr>
            <w:r>
              <w:rPr>
                <w:b/>
              </w:rPr>
              <w:t>ID</w:t>
            </w:r>
          </w:p>
        </w:tc>
        <w:tc>
          <w:tcPr>
            <w:tcW w:w="807" w:type="dxa"/>
            <w:shd w:val="clear" w:color="auto" w:fill="auto"/>
            <w:tcMar>
              <w:top w:w="100" w:type="dxa"/>
              <w:left w:w="100" w:type="dxa"/>
              <w:bottom w:w="100" w:type="dxa"/>
              <w:right w:w="100" w:type="dxa"/>
            </w:tcMar>
          </w:tcPr>
          <w:p w14:paraId="090768D4" w14:textId="77777777" w:rsidR="00992CDC" w:rsidRDefault="00696A62">
            <w:pPr>
              <w:spacing w:before="240" w:after="240"/>
              <w:ind w:left="-20"/>
              <w:rPr>
                <w:b/>
              </w:rPr>
            </w:pPr>
            <w:r>
              <w:rPr>
                <w:b/>
              </w:rPr>
              <w:t>1.2</w:t>
            </w:r>
          </w:p>
        </w:tc>
        <w:tc>
          <w:tcPr>
            <w:tcW w:w="1924" w:type="dxa"/>
            <w:shd w:val="clear" w:color="auto" w:fill="auto"/>
            <w:tcMar>
              <w:top w:w="100" w:type="dxa"/>
              <w:left w:w="100" w:type="dxa"/>
              <w:bottom w:w="100" w:type="dxa"/>
              <w:right w:w="100" w:type="dxa"/>
            </w:tcMar>
          </w:tcPr>
          <w:p w14:paraId="7C4D35B3" w14:textId="77777777" w:rsidR="00992CDC" w:rsidRDefault="00696A62">
            <w:pPr>
              <w:spacing w:before="240" w:after="240"/>
              <w:ind w:left="-20"/>
              <w:rPr>
                <w:b/>
              </w:rPr>
            </w:pPr>
            <w:r>
              <w:rPr>
                <w:b/>
              </w:rPr>
              <w:t>Identifier</w:t>
            </w:r>
          </w:p>
        </w:tc>
        <w:tc>
          <w:tcPr>
            <w:tcW w:w="4239" w:type="dxa"/>
            <w:shd w:val="clear" w:color="auto" w:fill="auto"/>
            <w:tcMar>
              <w:top w:w="100" w:type="dxa"/>
              <w:left w:w="100" w:type="dxa"/>
              <w:bottom w:w="100" w:type="dxa"/>
              <w:right w:w="100" w:type="dxa"/>
            </w:tcMar>
          </w:tcPr>
          <w:p w14:paraId="39120612" w14:textId="77777777" w:rsidR="00992CDC" w:rsidRDefault="00696A62">
            <w:pPr>
              <w:spacing w:before="240" w:after="240"/>
              <w:ind w:left="-20"/>
            </w:pPr>
            <w:r>
              <w:t>G-1-1-3-1</w:t>
            </w:r>
          </w:p>
        </w:tc>
      </w:tr>
      <w:tr w:rsidR="00992CDC" w14:paraId="28289AA1" w14:textId="77777777" w:rsidTr="00696A62">
        <w:trPr>
          <w:trHeight w:val="815"/>
        </w:trPr>
        <w:tc>
          <w:tcPr>
            <w:tcW w:w="2059" w:type="dxa"/>
            <w:vMerge/>
            <w:shd w:val="clear" w:color="auto" w:fill="auto"/>
            <w:tcMar>
              <w:top w:w="100" w:type="dxa"/>
              <w:left w:w="100" w:type="dxa"/>
              <w:bottom w:w="100" w:type="dxa"/>
              <w:right w:w="100" w:type="dxa"/>
            </w:tcMar>
          </w:tcPr>
          <w:p w14:paraId="5304909A"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712C5635" w14:textId="77777777" w:rsidR="00992CDC" w:rsidRDefault="00696A62">
            <w:pPr>
              <w:spacing w:before="240" w:after="240"/>
              <w:ind w:left="-20"/>
              <w:rPr>
                <w:b/>
              </w:rPr>
            </w:pPr>
            <w:r>
              <w:rPr>
                <w:b/>
              </w:rPr>
              <w:t>2.2</w:t>
            </w:r>
          </w:p>
        </w:tc>
        <w:tc>
          <w:tcPr>
            <w:tcW w:w="1924" w:type="dxa"/>
            <w:shd w:val="clear" w:color="auto" w:fill="auto"/>
            <w:tcMar>
              <w:top w:w="100" w:type="dxa"/>
              <w:left w:w="100" w:type="dxa"/>
              <w:bottom w:w="100" w:type="dxa"/>
              <w:right w:w="100" w:type="dxa"/>
            </w:tcMar>
          </w:tcPr>
          <w:p w14:paraId="4CF42F88" w14:textId="77777777" w:rsidR="00992CDC" w:rsidRDefault="00696A62">
            <w:pPr>
              <w:spacing w:before="240" w:after="240"/>
              <w:ind w:left="-20"/>
              <w:rPr>
                <w:b/>
              </w:rPr>
            </w:pPr>
            <w:r>
              <w:rPr>
                <w:b/>
              </w:rPr>
              <w:t>Name</w:t>
            </w:r>
          </w:p>
        </w:tc>
        <w:tc>
          <w:tcPr>
            <w:tcW w:w="4239" w:type="dxa"/>
            <w:shd w:val="clear" w:color="auto" w:fill="auto"/>
            <w:tcMar>
              <w:top w:w="100" w:type="dxa"/>
              <w:left w:w="100" w:type="dxa"/>
              <w:bottom w:w="100" w:type="dxa"/>
              <w:right w:w="100" w:type="dxa"/>
            </w:tcMar>
          </w:tcPr>
          <w:p w14:paraId="4ED04D0C" w14:textId="77777777" w:rsidR="00992CDC" w:rsidRDefault="00696A62">
            <w:pPr>
              <w:spacing w:before="240" w:after="240"/>
              <w:ind w:left="-20"/>
            </w:pPr>
            <w:r>
              <w:t>Multiple choice of payment</w:t>
            </w:r>
          </w:p>
        </w:tc>
      </w:tr>
      <w:tr w:rsidR="00992CDC" w14:paraId="472CD9ED" w14:textId="77777777" w:rsidTr="00696A62">
        <w:trPr>
          <w:trHeight w:val="935"/>
        </w:trPr>
        <w:tc>
          <w:tcPr>
            <w:tcW w:w="2059" w:type="dxa"/>
            <w:shd w:val="clear" w:color="auto" w:fill="auto"/>
            <w:tcMar>
              <w:top w:w="100" w:type="dxa"/>
              <w:left w:w="100" w:type="dxa"/>
              <w:bottom w:w="100" w:type="dxa"/>
              <w:right w:w="100" w:type="dxa"/>
            </w:tcMar>
          </w:tcPr>
          <w:p w14:paraId="38C0E117" w14:textId="77777777" w:rsidR="00992CDC" w:rsidRDefault="00696A62">
            <w:pPr>
              <w:spacing w:before="240" w:after="240"/>
              <w:ind w:left="-20"/>
              <w:rPr>
                <w:b/>
              </w:rPr>
            </w:pPr>
            <w:r>
              <w:rPr>
                <w:b/>
              </w:rPr>
              <w:t>Management</w:t>
            </w:r>
          </w:p>
        </w:tc>
        <w:tc>
          <w:tcPr>
            <w:tcW w:w="807" w:type="dxa"/>
            <w:shd w:val="clear" w:color="auto" w:fill="auto"/>
            <w:tcMar>
              <w:top w:w="100" w:type="dxa"/>
              <w:left w:w="100" w:type="dxa"/>
              <w:bottom w:w="100" w:type="dxa"/>
              <w:right w:w="100" w:type="dxa"/>
            </w:tcMar>
          </w:tcPr>
          <w:p w14:paraId="5A87F796" w14:textId="77777777" w:rsidR="00992CDC" w:rsidRDefault="00696A62">
            <w:pPr>
              <w:spacing w:before="240" w:after="240"/>
              <w:ind w:left="-20"/>
              <w:rPr>
                <w:b/>
              </w:rPr>
            </w:pPr>
            <w:r>
              <w:rPr>
                <w:b/>
              </w:rPr>
              <w:t>2.1</w:t>
            </w:r>
          </w:p>
        </w:tc>
        <w:tc>
          <w:tcPr>
            <w:tcW w:w="1924" w:type="dxa"/>
            <w:shd w:val="clear" w:color="auto" w:fill="auto"/>
            <w:tcMar>
              <w:top w:w="100" w:type="dxa"/>
              <w:left w:w="100" w:type="dxa"/>
              <w:bottom w:w="100" w:type="dxa"/>
              <w:right w:w="100" w:type="dxa"/>
            </w:tcMar>
          </w:tcPr>
          <w:p w14:paraId="2D32133B" w14:textId="77777777" w:rsidR="00992CDC" w:rsidRDefault="00696A62">
            <w:pPr>
              <w:spacing w:before="240" w:after="240"/>
              <w:ind w:left="-20"/>
              <w:rPr>
                <w:b/>
              </w:rPr>
            </w:pPr>
            <w:r>
              <w:rPr>
                <w:b/>
              </w:rPr>
              <w:t>Authors</w:t>
            </w:r>
          </w:p>
        </w:tc>
        <w:tc>
          <w:tcPr>
            <w:tcW w:w="4239" w:type="dxa"/>
            <w:shd w:val="clear" w:color="auto" w:fill="auto"/>
            <w:tcMar>
              <w:top w:w="100" w:type="dxa"/>
              <w:left w:w="100" w:type="dxa"/>
              <w:bottom w:w="100" w:type="dxa"/>
              <w:right w:w="100" w:type="dxa"/>
            </w:tcMar>
          </w:tcPr>
          <w:p w14:paraId="75187AD3" w14:textId="77777777" w:rsidR="00992CDC" w:rsidRDefault="00696A62">
            <w:pPr>
              <w:spacing w:before="240" w:after="240"/>
              <w:ind w:left="-20"/>
            </w:pPr>
            <w:r>
              <w:t xml:space="preserve">Muhamad </w:t>
            </w:r>
            <w:proofErr w:type="spellStart"/>
            <w:r>
              <w:t>Syahmi</w:t>
            </w:r>
            <w:proofErr w:type="spellEnd"/>
            <w:r>
              <w:t xml:space="preserve"> bin </w:t>
            </w:r>
            <w:proofErr w:type="spellStart"/>
            <w:r>
              <w:t>Sabudin</w:t>
            </w:r>
            <w:proofErr w:type="spellEnd"/>
          </w:p>
        </w:tc>
      </w:tr>
      <w:tr w:rsidR="00992CDC" w14:paraId="0F16A1C1" w14:textId="77777777" w:rsidTr="00696A62">
        <w:trPr>
          <w:trHeight w:val="860"/>
        </w:trPr>
        <w:tc>
          <w:tcPr>
            <w:tcW w:w="2059" w:type="dxa"/>
            <w:vMerge w:val="restart"/>
            <w:shd w:val="clear" w:color="auto" w:fill="auto"/>
            <w:tcMar>
              <w:top w:w="100" w:type="dxa"/>
              <w:left w:w="100" w:type="dxa"/>
              <w:bottom w:w="100" w:type="dxa"/>
              <w:right w:w="100" w:type="dxa"/>
            </w:tcMar>
          </w:tcPr>
          <w:p w14:paraId="1EB13AE2" w14:textId="77777777" w:rsidR="00992CDC" w:rsidRDefault="00696A62">
            <w:pPr>
              <w:spacing w:before="240" w:after="240"/>
              <w:ind w:left="-20"/>
              <w:rPr>
                <w:b/>
              </w:rPr>
            </w:pPr>
            <w:r>
              <w:rPr>
                <w:b/>
              </w:rPr>
              <w:t>Context</w:t>
            </w:r>
          </w:p>
        </w:tc>
        <w:tc>
          <w:tcPr>
            <w:tcW w:w="807" w:type="dxa"/>
            <w:shd w:val="clear" w:color="auto" w:fill="auto"/>
            <w:tcMar>
              <w:top w:w="100" w:type="dxa"/>
              <w:left w:w="100" w:type="dxa"/>
              <w:bottom w:w="100" w:type="dxa"/>
              <w:right w:w="100" w:type="dxa"/>
            </w:tcMar>
          </w:tcPr>
          <w:p w14:paraId="102CA527" w14:textId="77777777" w:rsidR="00992CDC" w:rsidRDefault="00696A62">
            <w:pPr>
              <w:spacing w:before="240" w:after="240"/>
              <w:ind w:left="-20"/>
              <w:rPr>
                <w:b/>
              </w:rPr>
            </w:pPr>
            <w:r>
              <w:rPr>
                <w:b/>
              </w:rPr>
              <w:t>3.1</w:t>
            </w:r>
          </w:p>
        </w:tc>
        <w:tc>
          <w:tcPr>
            <w:tcW w:w="1924" w:type="dxa"/>
            <w:shd w:val="clear" w:color="auto" w:fill="auto"/>
            <w:tcMar>
              <w:top w:w="100" w:type="dxa"/>
              <w:left w:w="100" w:type="dxa"/>
              <w:bottom w:w="100" w:type="dxa"/>
              <w:right w:w="100" w:type="dxa"/>
            </w:tcMar>
          </w:tcPr>
          <w:p w14:paraId="1BC893B9" w14:textId="77777777" w:rsidR="00992CDC" w:rsidRDefault="00696A62">
            <w:pPr>
              <w:spacing w:before="240" w:after="240"/>
              <w:ind w:left="-20"/>
              <w:rPr>
                <w:b/>
              </w:rPr>
            </w:pPr>
            <w:r>
              <w:rPr>
                <w:b/>
              </w:rPr>
              <w:t>Source</w:t>
            </w:r>
          </w:p>
        </w:tc>
        <w:tc>
          <w:tcPr>
            <w:tcW w:w="4239" w:type="dxa"/>
            <w:shd w:val="clear" w:color="auto" w:fill="auto"/>
            <w:tcMar>
              <w:top w:w="100" w:type="dxa"/>
              <w:left w:w="100" w:type="dxa"/>
              <w:bottom w:w="100" w:type="dxa"/>
              <w:right w:w="100" w:type="dxa"/>
            </w:tcMar>
          </w:tcPr>
          <w:p w14:paraId="78D7EFC7" w14:textId="77777777" w:rsidR="00992CDC" w:rsidRDefault="00696A62">
            <w:pPr>
              <w:spacing w:before="240" w:after="240"/>
              <w:ind w:left="-20"/>
            </w:pPr>
            <w:proofErr w:type="spellStart"/>
            <w:r>
              <w:t>Zaki</w:t>
            </w:r>
            <w:proofErr w:type="spellEnd"/>
            <w:r>
              <w:t xml:space="preserve"> </w:t>
            </w:r>
            <w:proofErr w:type="spellStart"/>
            <w:r>
              <w:t>Syahmi</w:t>
            </w:r>
            <w:proofErr w:type="spellEnd"/>
            <w:r>
              <w:t xml:space="preserve"> bin </w:t>
            </w:r>
            <w:proofErr w:type="spellStart"/>
            <w:r>
              <w:t>Zulkifli</w:t>
            </w:r>
            <w:proofErr w:type="spellEnd"/>
            <w:r>
              <w:t xml:space="preserve"> (Hostel staff), McDonalds </w:t>
            </w:r>
            <w:proofErr w:type="spellStart"/>
            <w:r>
              <w:t>self service</w:t>
            </w:r>
            <w:proofErr w:type="spellEnd"/>
            <w:r>
              <w:t xml:space="preserve"> kiosk</w:t>
            </w:r>
          </w:p>
        </w:tc>
      </w:tr>
      <w:tr w:rsidR="00992CDC" w14:paraId="14D635C7" w14:textId="77777777" w:rsidTr="00696A62">
        <w:trPr>
          <w:trHeight w:val="920"/>
        </w:trPr>
        <w:tc>
          <w:tcPr>
            <w:tcW w:w="2059" w:type="dxa"/>
            <w:vMerge/>
            <w:shd w:val="clear" w:color="auto" w:fill="auto"/>
            <w:tcMar>
              <w:top w:w="100" w:type="dxa"/>
              <w:left w:w="100" w:type="dxa"/>
              <w:bottom w:w="100" w:type="dxa"/>
              <w:right w:w="100" w:type="dxa"/>
            </w:tcMar>
          </w:tcPr>
          <w:p w14:paraId="72481159"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51CE71ED" w14:textId="77777777" w:rsidR="00992CDC" w:rsidRDefault="00696A62">
            <w:pPr>
              <w:spacing w:before="240" w:after="240"/>
              <w:ind w:left="-20"/>
              <w:rPr>
                <w:b/>
              </w:rPr>
            </w:pPr>
            <w:r>
              <w:rPr>
                <w:b/>
              </w:rPr>
              <w:t>3.2</w:t>
            </w:r>
          </w:p>
        </w:tc>
        <w:tc>
          <w:tcPr>
            <w:tcW w:w="1924" w:type="dxa"/>
            <w:shd w:val="clear" w:color="auto" w:fill="auto"/>
            <w:tcMar>
              <w:top w:w="100" w:type="dxa"/>
              <w:left w:w="100" w:type="dxa"/>
              <w:bottom w:w="100" w:type="dxa"/>
              <w:right w:w="100" w:type="dxa"/>
            </w:tcMar>
          </w:tcPr>
          <w:p w14:paraId="77F56ED4" w14:textId="77777777" w:rsidR="00992CDC" w:rsidRDefault="00696A62">
            <w:pPr>
              <w:spacing w:before="240" w:after="240"/>
              <w:ind w:left="-20"/>
              <w:rPr>
                <w:b/>
              </w:rPr>
            </w:pPr>
            <w:r>
              <w:rPr>
                <w:b/>
              </w:rPr>
              <w:t>Responsible stakeholder</w:t>
            </w:r>
          </w:p>
        </w:tc>
        <w:tc>
          <w:tcPr>
            <w:tcW w:w="4239" w:type="dxa"/>
            <w:shd w:val="clear" w:color="auto" w:fill="auto"/>
            <w:tcMar>
              <w:top w:w="100" w:type="dxa"/>
              <w:left w:w="100" w:type="dxa"/>
              <w:bottom w:w="100" w:type="dxa"/>
              <w:right w:w="100" w:type="dxa"/>
            </w:tcMar>
          </w:tcPr>
          <w:p w14:paraId="1DA9C423" w14:textId="77777777" w:rsidR="00992CDC" w:rsidRDefault="00696A62">
            <w:pPr>
              <w:spacing w:before="240" w:after="240"/>
              <w:ind w:left="-20"/>
            </w:pPr>
            <w:r>
              <w:t>Hostel management, payment provider</w:t>
            </w:r>
          </w:p>
        </w:tc>
      </w:tr>
      <w:tr w:rsidR="00992CDC" w14:paraId="135412CD" w14:textId="77777777" w:rsidTr="00696A62">
        <w:trPr>
          <w:trHeight w:val="875"/>
        </w:trPr>
        <w:tc>
          <w:tcPr>
            <w:tcW w:w="2059" w:type="dxa"/>
            <w:vMerge/>
            <w:shd w:val="clear" w:color="auto" w:fill="auto"/>
            <w:tcMar>
              <w:top w:w="100" w:type="dxa"/>
              <w:left w:w="100" w:type="dxa"/>
              <w:bottom w:w="100" w:type="dxa"/>
              <w:right w:w="100" w:type="dxa"/>
            </w:tcMar>
          </w:tcPr>
          <w:p w14:paraId="78D9DC92"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58EFBF9A" w14:textId="77777777" w:rsidR="00992CDC" w:rsidRDefault="00696A62">
            <w:pPr>
              <w:spacing w:before="240" w:after="240"/>
              <w:ind w:left="-20"/>
              <w:rPr>
                <w:b/>
              </w:rPr>
            </w:pPr>
            <w:r>
              <w:rPr>
                <w:b/>
              </w:rPr>
              <w:t>3.3</w:t>
            </w:r>
          </w:p>
        </w:tc>
        <w:tc>
          <w:tcPr>
            <w:tcW w:w="1924" w:type="dxa"/>
            <w:shd w:val="clear" w:color="auto" w:fill="auto"/>
            <w:tcMar>
              <w:top w:w="100" w:type="dxa"/>
              <w:left w:w="100" w:type="dxa"/>
              <w:bottom w:w="100" w:type="dxa"/>
              <w:right w:w="100" w:type="dxa"/>
            </w:tcMar>
          </w:tcPr>
          <w:p w14:paraId="00966CD0" w14:textId="77777777" w:rsidR="00992CDC" w:rsidRDefault="00696A62">
            <w:pPr>
              <w:spacing w:before="240" w:after="240"/>
              <w:ind w:left="-20"/>
              <w:rPr>
                <w:b/>
              </w:rPr>
            </w:pPr>
            <w:r>
              <w:rPr>
                <w:b/>
              </w:rPr>
              <w:t>Using stakeholder</w:t>
            </w:r>
          </w:p>
        </w:tc>
        <w:tc>
          <w:tcPr>
            <w:tcW w:w="4239" w:type="dxa"/>
            <w:shd w:val="clear" w:color="auto" w:fill="auto"/>
            <w:tcMar>
              <w:top w:w="100" w:type="dxa"/>
              <w:left w:w="100" w:type="dxa"/>
              <w:bottom w:w="100" w:type="dxa"/>
              <w:right w:w="100" w:type="dxa"/>
            </w:tcMar>
          </w:tcPr>
          <w:p w14:paraId="25D91053" w14:textId="77777777" w:rsidR="00992CDC" w:rsidRDefault="00696A62">
            <w:pPr>
              <w:spacing w:before="240" w:after="240"/>
              <w:ind w:left="-20"/>
            </w:pPr>
            <w:r>
              <w:t>Student</w:t>
            </w:r>
          </w:p>
        </w:tc>
      </w:tr>
      <w:tr w:rsidR="00992CDC" w14:paraId="010A9948" w14:textId="77777777" w:rsidTr="00696A62">
        <w:trPr>
          <w:trHeight w:val="1115"/>
        </w:trPr>
        <w:tc>
          <w:tcPr>
            <w:tcW w:w="2059" w:type="dxa"/>
            <w:vMerge w:val="restart"/>
            <w:shd w:val="clear" w:color="auto" w:fill="auto"/>
            <w:tcMar>
              <w:top w:w="100" w:type="dxa"/>
              <w:left w:w="100" w:type="dxa"/>
              <w:bottom w:w="100" w:type="dxa"/>
              <w:right w:w="100" w:type="dxa"/>
            </w:tcMar>
          </w:tcPr>
          <w:p w14:paraId="1B620EDD" w14:textId="77777777" w:rsidR="00992CDC" w:rsidRDefault="00696A62">
            <w:pPr>
              <w:spacing w:before="240" w:after="240"/>
              <w:ind w:left="-20"/>
              <w:rPr>
                <w:b/>
              </w:rPr>
            </w:pPr>
            <w:r>
              <w:rPr>
                <w:b/>
              </w:rPr>
              <w:t>Goal Definition</w:t>
            </w:r>
          </w:p>
        </w:tc>
        <w:tc>
          <w:tcPr>
            <w:tcW w:w="807" w:type="dxa"/>
            <w:shd w:val="clear" w:color="auto" w:fill="auto"/>
            <w:tcMar>
              <w:top w:w="100" w:type="dxa"/>
              <w:left w:w="100" w:type="dxa"/>
              <w:bottom w:w="100" w:type="dxa"/>
              <w:right w:w="100" w:type="dxa"/>
            </w:tcMar>
          </w:tcPr>
          <w:p w14:paraId="1BE101F3" w14:textId="77777777" w:rsidR="00992CDC" w:rsidRDefault="00696A62">
            <w:pPr>
              <w:spacing w:before="240" w:after="240"/>
              <w:ind w:left="-20"/>
              <w:rPr>
                <w:b/>
              </w:rPr>
            </w:pPr>
            <w:r>
              <w:rPr>
                <w:b/>
              </w:rPr>
              <w:t>4.2</w:t>
            </w:r>
          </w:p>
        </w:tc>
        <w:tc>
          <w:tcPr>
            <w:tcW w:w="1924" w:type="dxa"/>
            <w:shd w:val="clear" w:color="auto" w:fill="auto"/>
            <w:tcMar>
              <w:top w:w="100" w:type="dxa"/>
              <w:left w:w="100" w:type="dxa"/>
              <w:bottom w:w="100" w:type="dxa"/>
              <w:right w:w="100" w:type="dxa"/>
            </w:tcMar>
          </w:tcPr>
          <w:p w14:paraId="22149850" w14:textId="77777777" w:rsidR="00992CDC" w:rsidRDefault="00696A62">
            <w:pPr>
              <w:spacing w:before="240" w:after="240"/>
              <w:ind w:left="-20"/>
              <w:rPr>
                <w:b/>
              </w:rPr>
            </w:pPr>
            <w:r>
              <w:rPr>
                <w:b/>
              </w:rPr>
              <w:t>Goal Description</w:t>
            </w:r>
          </w:p>
        </w:tc>
        <w:tc>
          <w:tcPr>
            <w:tcW w:w="4239" w:type="dxa"/>
            <w:shd w:val="clear" w:color="auto" w:fill="auto"/>
            <w:tcMar>
              <w:top w:w="100" w:type="dxa"/>
              <w:left w:w="100" w:type="dxa"/>
              <w:bottom w:w="100" w:type="dxa"/>
              <w:right w:w="100" w:type="dxa"/>
            </w:tcMar>
          </w:tcPr>
          <w:p w14:paraId="0B240CC5" w14:textId="77777777" w:rsidR="00992CDC" w:rsidRDefault="00696A62">
            <w:pPr>
              <w:spacing w:before="240" w:after="240"/>
              <w:ind w:left="-20"/>
            </w:pPr>
            <w:r>
              <w:t>The system shall allow students to choose between paying through online banking or their credit card.</w:t>
            </w:r>
          </w:p>
        </w:tc>
      </w:tr>
      <w:tr w:rsidR="00992CDC" w14:paraId="4BE046B2" w14:textId="77777777" w:rsidTr="00696A62">
        <w:trPr>
          <w:trHeight w:val="515"/>
        </w:trPr>
        <w:tc>
          <w:tcPr>
            <w:tcW w:w="2059" w:type="dxa"/>
            <w:vMerge/>
            <w:shd w:val="clear" w:color="auto" w:fill="auto"/>
            <w:tcMar>
              <w:top w:w="100" w:type="dxa"/>
              <w:left w:w="100" w:type="dxa"/>
              <w:bottom w:w="100" w:type="dxa"/>
              <w:right w:w="100" w:type="dxa"/>
            </w:tcMar>
          </w:tcPr>
          <w:p w14:paraId="0EA7015D"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37EC1056" w14:textId="77777777" w:rsidR="00992CDC" w:rsidRDefault="00696A62">
            <w:pPr>
              <w:spacing w:before="240" w:after="240"/>
              <w:ind w:left="-20"/>
              <w:rPr>
                <w:b/>
              </w:rPr>
            </w:pPr>
            <w:r>
              <w:rPr>
                <w:b/>
              </w:rPr>
              <w:t>4.3</w:t>
            </w:r>
          </w:p>
        </w:tc>
        <w:tc>
          <w:tcPr>
            <w:tcW w:w="1924" w:type="dxa"/>
            <w:shd w:val="clear" w:color="auto" w:fill="auto"/>
            <w:tcMar>
              <w:top w:w="100" w:type="dxa"/>
              <w:left w:w="100" w:type="dxa"/>
              <w:bottom w:w="100" w:type="dxa"/>
              <w:right w:w="100" w:type="dxa"/>
            </w:tcMar>
          </w:tcPr>
          <w:p w14:paraId="763B7BC5" w14:textId="77777777" w:rsidR="00992CDC" w:rsidRDefault="00696A62">
            <w:pPr>
              <w:spacing w:before="240" w:after="240"/>
              <w:ind w:left="-20"/>
              <w:rPr>
                <w:b/>
              </w:rPr>
            </w:pPr>
            <w:r>
              <w:rPr>
                <w:b/>
              </w:rPr>
              <w:t>Super-goal</w:t>
            </w:r>
          </w:p>
        </w:tc>
        <w:tc>
          <w:tcPr>
            <w:tcW w:w="4239" w:type="dxa"/>
            <w:shd w:val="clear" w:color="auto" w:fill="auto"/>
            <w:tcMar>
              <w:top w:w="100" w:type="dxa"/>
              <w:left w:w="100" w:type="dxa"/>
              <w:bottom w:w="100" w:type="dxa"/>
              <w:right w:w="100" w:type="dxa"/>
            </w:tcMar>
          </w:tcPr>
          <w:p w14:paraId="63082E2C" w14:textId="77777777" w:rsidR="00992CDC" w:rsidRDefault="00696A62">
            <w:pPr>
              <w:spacing w:before="240" w:after="240"/>
              <w:ind w:left="-20"/>
            </w:pPr>
            <w:r>
              <w:t>G-1-1-3: Fast payment process</w:t>
            </w:r>
          </w:p>
        </w:tc>
      </w:tr>
      <w:tr w:rsidR="00992CDC" w14:paraId="5063DEB0" w14:textId="77777777" w:rsidTr="00696A62">
        <w:trPr>
          <w:trHeight w:val="515"/>
        </w:trPr>
        <w:tc>
          <w:tcPr>
            <w:tcW w:w="2059" w:type="dxa"/>
            <w:vMerge/>
            <w:shd w:val="clear" w:color="auto" w:fill="auto"/>
            <w:tcMar>
              <w:top w:w="100" w:type="dxa"/>
              <w:left w:w="100" w:type="dxa"/>
              <w:bottom w:w="100" w:type="dxa"/>
              <w:right w:w="100" w:type="dxa"/>
            </w:tcMar>
          </w:tcPr>
          <w:p w14:paraId="7604E60A"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34FA037F" w14:textId="77777777" w:rsidR="00992CDC" w:rsidRDefault="00696A62">
            <w:pPr>
              <w:spacing w:before="240" w:after="240"/>
              <w:ind w:left="-20"/>
              <w:rPr>
                <w:b/>
              </w:rPr>
            </w:pPr>
            <w:r>
              <w:rPr>
                <w:b/>
              </w:rPr>
              <w:t>4.4</w:t>
            </w:r>
          </w:p>
        </w:tc>
        <w:tc>
          <w:tcPr>
            <w:tcW w:w="1924" w:type="dxa"/>
            <w:shd w:val="clear" w:color="auto" w:fill="auto"/>
            <w:tcMar>
              <w:top w:w="100" w:type="dxa"/>
              <w:left w:w="100" w:type="dxa"/>
              <w:bottom w:w="100" w:type="dxa"/>
              <w:right w:w="100" w:type="dxa"/>
            </w:tcMar>
          </w:tcPr>
          <w:p w14:paraId="7664EE55" w14:textId="77777777" w:rsidR="00992CDC" w:rsidRDefault="00696A62">
            <w:pPr>
              <w:spacing w:before="240" w:after="240"/>
              <w:ind w:left="-20"/>
              <w:rPr>
                <w:b/>
              </w:rPr>
            </w:pPr>
            <w:r>
              <w:rPr>
                <w:b/>
              </w:rPr>
              <w:t>Sub-goals</w:t>
            </w:r>
          </w:p>
        </w:tc>
        <w:tc>
          <w:tcPr>
            <w:tcW w:w="4239" w:type="dxa"/>
            <w:shd w:val="clear" w:color="auto" w:fill="auto"/>
            <w:tcMar>
              <w:top w:w="100" w:type="dxa"/>
              <w:left w:w="100" w:type="dxa"/>
              <w:bottom w:w="100" w:type="dxa"/>
              <w:right w:w="100" w:type="dxa"/>
            </w:tcMar>
          </w:tcPr>
          <w:p w14:paraId="191832DC" w14:textId="77777777" w:rsidR="00992CDC" w:rsidRDefault="00696A62">
            <w:pPr>
              <w:spacing w:before="240" w:after="240"/>
              <w:ind w:left="-20"/>
            </w:pPr>
            <w:r>
              <w:t>-</w:t>
            </w:r>
          </w:p>
        </w:tc>
      </w:tr>
      <w:tr w:rsidR="00992CDC" w14:paraId="1D5BD4D6" w14:textId="77777777" w:rsidTr="00696A62">
        <w:trPr>
          <w:trHeight w:val="815"/>
        </w:trPr>
        <w:tc>
          <w:tcPr>
            <w:tcW w:w="2059" w:type="dxa"/>
            <w:vMerge/>
            <w:shd w:val="clear" w:color="auto" w:fill="auto"/>
            <w:tcMar>
              <w:top w:w="100" w:type="dxa"/>
              <w:left w:w="100" w:type="dxa"/>
              <w:bottom w:w="100" w:type="dxa"/>
              <w:right w:w="100" w:type="dxa"/>
            </w:tcMar>
          </w:tcPr>
          <w:p w14:paraId="2262EBB1"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47F8B267" w14:textId="77777777" w:rsidR="00992CDC" w:rsidRDefault="00696A62">
            <w:pPr>
              <w:spacing w:before="240" w:after="240"/>
              <w:ind w:left="-20"/>
              <w:rPr>
                <w:b/>
              </w:rPr>
            </w:pPr>
            <w:r>
              <w:rPr>
                <w:b/>
              </w:rPr>
              <w:t>4.5</w:t>
            </w:r>
          </w:p>
        </w:tc>
        <w:tc>
          <w:tcPr>
            <w:tcW w:w="1924" w:type="dxa"/>
            <w:shd w:val="clear" w:color="auto" w:fill="auto"/>
            <w:tcMar>
              <w:top w:w="100" w:type="dxa"/>
              <w:left w:w="100" w:type="dxa"/>
              <w:bottom w:w="100" w:type="dxa"/>
              <w:right w:w="100" w:type="dxa"/>
            </w:tcMar>
          </w:tcPr>
          <w:p w14:paraId="2AE0EFBD" w14:textId="77777777" w:rsidR="00992CDC" w:rsidRDefault="00696A62">
            <w:pPr>
              <w:spacing w:before="240" w:after="240"/>
              <w:ind w:left="-20"/>
              <w:rPr>
                <w:b/>
              </w:rPr>
            </w:pPr>
            <w:r>
              <w:rPr>
                <w:b/>
              </w:rPr>
              <w:t>Other goal dependencies</w:t>
            </w:r>
          </w:p>
        </w:tc>
        <w:tc>
          <w:tcPr>
            <w:tcW w:w="4239" w:type="dxa"/>
            <w:shd w:val="clear" w:color="auto" w:fill="auto"/>
            <w:tcMar>
              <w:top w:w="100" w:type="dxa"/>
              <w:left w:w="100" w:type="dxa"/>
              <w:bottom w:w="100" w:type="dxa"/>
              <w:right w:w="100" w:type="dxa"/>
            </w:tcMar>
          </w:tcPr>
          <w:p w14:paraId="1259E2BB" w14:textId="77777777" w:rsidR="00992CDC" w:rsidRDefault="00696A62">
            <w:pPr>
              <w:spacing w:before="240" w:after="240"/>
              <w:ind w:left="-20"/>
            </w:pPr>
            <w:r>
              <w:t>-</w:t>
            </w:r>
          </w:p>
        </w:tc>
      </w:tr>
    </w:tbl>
    <w:p w14:paraId="6700D25B" w14:textId="77777777" w:rsidR="00992CDC" w:rsidRDefault="00696A62">
      <w:pPr>
        <w:spacing w:before="240" w:after="240"/>
        <w:rPr>
          <w:b/>
        </w:rPr>
      </w:pPr>
      <w:r>
        <w:rPr>
          <w:b/>
        </w:rPr>
        <w:t xml:space="preserve"> </w:t>
      </w:r>
    </w:p>
    <w:p w14:paraId="2592EB3D" w14:textId="77777777" w:rsidR="00992CDC" w:rsidRDefault="00696A62">
      <w:pPr>
        <w:spacing w:before="240" w:after="240"/>
        <w:rPr>
          <w:b/>
        </w:rPr>
      </w:pPr>
      <w:r>
        <w:rPr>
          <w:b/>
        </w:rPr>
        <w:t xml:space="preserve"> </w:t>
      </w:r>
    </w:p>
    <w:p w14:paraId="10575882" w14:textId="6F89B7F2" w:rsidR="00696A62" w:rsidRDefault="00696A62">
      <w:pPr>
        <w:spacing w:before="240" w:after="240"/>
        <w:rPr>
          <w:b/>
        </w:rPr>
      </w:pPr>
      <w:r>
        <w:rPr>
          <w:b/>
        </w:rPr>
        <w:t xml:space="preserve"> </w:t>
      </w:r>
    </w:p>
    <w:p w14:paraId="3494C06F" w14:textId="1264E994" w:rsidR="00992CDC" w:rsidRDefault="00696A62" w:rsidP="00696A62">
      <w:pPr>
        <w:rPr>
          <w:b/>
        </w:rPr>
      </w:pPr>
      <w:r>
        <w:rPr>
          <w:b/>
        </w:rPr>
        <w:br w:type="page"/>
      </w:r>
    </w:p>
    <w:p w14:paraId="49A74070" w14:textId="77777777" w:rsidR="00992CDC" w:rsidRDefault="00696A62">
      <w:pPr>
        <w:spacing w:before="240" w:after="240"/>
        <w:ind w:left="720" w:firstLine="720"/>
        <w:rPr>
          <w:b/>
        </w:rPr>
      </w:pPr>
      <w:r>
        <w:rPr>
          <w:rFonts w:ascii="Times New Roman" w:eastAsia="Times New Roman" w:hAnsi="Times New Roman" w:cs="Times New Roman"/>
          <w:b/>
          <w:sz w:val="24"/>
          <w:szCs w:val="24"/>
        </w:rPr>
        <w:lastRenderedPageBreak/>
        <w:t xml:space="preserve">Table 10 : The table below shows the goal template of </w:t>
      </w:r>
      <w:r>
        <w:rPr>
          <w:b/>
        </w:rPr>
        <w:t>G-1-1-4</w:t>
      </w:r>
    </w:p>
    <w:tbl>
      <w:tblPr>
        <w:tblStyle w:val="a8"/>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60"/>
        <w:gridCol w:w="807"/>
        <w:gridCol w:w="1924"/>
        <w:gridCol w:w="4239"/>
      </w:tblGrid>
      <w:tr w:rsidR="00992CDC" w14:paraId="03A57546" w14:textId="77777777" w:rsidTr="00696A62">
        <w:trPr>
          <w:trHeight w:val="620"/>
        </w:trPr>
        <w:tc>
          <w:tcPr>
            <w:tcW w:w="2866" w:type="dxa"/>
            <w:gridSpan w:val="2"/>
            <w:shd w:val="clear" w:color="auto" w:fill="auto"/>
            <w:tcMar>
              <w:top w:w="100" w:type="dxa"/>
              <w:left w:w="100" w:type="dxa"/>
              <w:bottom w:w="100" w:type="dxa"/>
              <w:right w:w="100" w:type="dxa"/>
            </w:tcMar>
          </w:tcPr>
          <w:p w14:paraId="305FD890" w14:textId="77777777" w:rsidR="00992CDC" w:rsidRDefault="00696A62">
            <w:pPr>
              <w:spacing w:before="240" w:after="240"/>
              <w:ind w:left="-20"/>
              <w:rPr>
                <w:b/>
              </w:rPr>
            </w:pPr>
            <w:r>
              <w:rPr>
                <w:b/>
              </w:rPr>
              <w:t>No.</w:t>
            </w:r>
          </w:p>
        </w:tc>
        <w:tc>
          <w:tcPr>
            <w:tcW w:w="1924" w:type="dxa"/>
            <w:shd w:val="clear" w:color="auto" w:fill="auto"/>
            <w:tcMar>
              <w:top w:w="100" w:type="dxa"/>
              <w:left w:w="100" w:type="dxa"/>
              <w:bottom w:w="100" w:type="dxa"/>
              <w:right w:w="100" w:type="dxa"/>
            </w:tcMar>
          </w:tcPr>
          <w:p w14:paraId="6803D7EA" w14:textId="77777777" w:rsidR="00992CDC" w:rsidRDefault="00696A62">
            <w:pPr>
              <w:spacing w:before="240" w:after="240"/>
              <w:ind w:left="-20"/>
              <w:rPr>
                <w:b/>
              </w:rPr>
            </w:pPr>
            <w:r>
              <w:rPr>
                <w:b/>
              </w:rPr>
              <w:t>Section</w:t>
            </w:r>
          </w:p>
        </w:tc>
        <w:tc>
          <w:tcPr>
            <w:tcW w:w="4239" w:type="dxa"/>
            <w:shd w:val="clear" w:color="auto" w:fill="auto"/>
            <w:tcMar>
              <w:top w:w="100" w:type="dxa"/>
              <w:left w:w="100" w:type="dxa"/>
              <w:bottom w:w="100" w:type="dxa"/>
              <w:right w:w="100" w:type="dxa"/>
            </w:tcMar>
          </w:tcPr>
          <w:p w14:paraId="767F1069" w14:textId="77777777" w:rsidR="00992CDC" w:rsidRDefault="00696A62">
            <w:pPr>
              <w:spacing w:before="240" w:after="240"/>
              <w:ind w:left="-20"/>
              <w:rPr>
                <w:b/>
              </w:rPr>
            </w:pPr>
            <w:r>
              <w:rPr>
                <w:b/>
              </w:rPr>
              <w:t>Context/Explanation</w:t>
            </w:r>
          </w:p>
        </w:tc>
      </w:tr>
      <w:tr w:rsidR="00992CDC" w14:paraId="16536B5E" w14:textId="77777777" w:rsidTr="00696A62">
        <w:trPr>
          <w:trHeight w:val="815"/>
        </w:trPr>
        <w:tc>
          <w:tcPr>
            <w:tcW w:w="2059" w:type="dxa"/>
            <w:vMerge w:val="restart"/>
            <w:shd w:val="clear" w:color="auto" w:fill="auto"/>
            <w:tcMar>
              <w:top w:w="100" w:type="dxa"/>
              <w:left w:w="100" w:type="dxa"/>
              <w:bottom w:w="100" w:type="dxa"/>
              <w:right w:w="100" w:type="dxa"/>
            </w:tcMar>
          </w:tcPr>
          <w:p w14:paraId="7D90ABE8" w14:textId="77777777" w:rsidR="00992CDC" w:rsidRDefault="00696A62">
            <w:pPr>
              <w:spacing w:before="240" w:after="240"/>
              <w:ind w:left="-20"/>
              <w:rPr>
                <w:b/>
              </w:rPr>
            </w:pPr>
            <w:r>
              <w:rPr>
                <w:b/>
              </w:rPr>
              <w:t>ID</w:t>
            </w:r>
          </w:p>
        </w:tc>
        <w:tc>
          <w:tcPr>
            <w:tcW w:w="807" w:type="dxa"/>
            <w:shd w:val="clear" w:color="auto" w:fill="auto"/>
            <w:tcMar>
              <w:top w:w="100" w:type="dxa"/>
              <w:left w:w="100" w:type="dxa"/>
              <w:bottom w:w="100" w:type="dxa"/>
              <w:right w:w="100" w:type="dxa"/>
            </w:tcMar>
          </w:tcPr>
          <w:p w14:paraId="321FED4D" w14:textId="77777777" w:rsidR="00992CDC" w:rsidRDefault="00696A62">
            <w:pPr>
              <w:spacing w:before="240" w:after="240"/>
              <w:ind w:left="-20"/>
              <w:rPr>
                <w:b/>
              </w:rPr>
            </w:pPr>
            <w:r>
              <w:rPr>
                <w:b/>
              </w:rPr>
              <w:t>1.2</w:t>
            </w:r>
          </w:p>
        </w:tc>
        <w:tc>
          <w:tcPr>
            <w:tcW w:w="1924" w:type="dxa"/>
            <w:shd w:val="clear" w:color="auto" w:fill="auto"/>
            <w:tcMar>
              <w:top w:w="100" w:type="dxa"/>
              <w:left w:w="100" w:type="dxa"/>
              <w:bottom w:w="100" w:type="dxa"/>
              <w:right w:w="100" w:type="dxa"/>
            </w:tcMar>
          </w:tcPr>
          <w:p w14:paraId="0DDF6CEE" w14:textId="77777777" w:rsidR="00992CDC" w:rsidRDefault="00696A62">
            <w:pPr>
              <w:spacing w:before="240" w:after="240"/>
              <w:ind w:left="-20"/>
              <w:rPr>
                <w:b/>
              </w:rPr>
            </w:pPr>
            <w:r>
              <w:rPr>
                <w:b/>
              </w:rPr>
              <w:t>Identifier</w:t>
            </w:r>
          </w:p>
        </w:tc>
        <w:tc>
          <w:tcPr>
            <w:tcW w:w="4239" w:type="dxa"/>
            <w:shd w:val="clear" w:color="auto" w:fill="auto"/>
            <w:tcMar>
              <w:top w:w="100" w:type="dxa"/>
              <w:left w:w="100" w:type="dxa"/>
              <w:bottom w:w="100" w:type="dxa"/>
              <w:right w:w="100" w:type="dxa"/>
            </w:tcMar>
          </w:tcPr>
          <w:p w14:paraId="4F62A4A7" w14:textId="77777777" w:rsidR="00992CDC" w:rsidRDefault="00696A62">
            <w:pPr>
              <w:spacing w:before="240" w:after="240"/>
              <w:ind w:left="-20"/>
              <w:rPr>
                <w:b/>
              </w:rPr>
            </w:pPr>
            <w:r>
              <w:rPr>
                <w:b/>
              </w:rPr>
              <w:t>G-1-1-4</w:t>
            </w:r>
          </w:p>
        </w:tc>
      </w:tr>
      <w:tr w:rsidR="00992CDC" w14:paraId="03CE66C6" w14:textId="77777777" w:rsidTr="00696A62">
        <w:trPr>
          <w:trHeight w:val="815"/>
        </w:trPr>
        <w:tc>
          <w:tcPr>
            <w:tcW w:w="2059" w:type="dxa"/>
            <w:vMerge/>
            <w:shd w:val="clear" w:color="auto" w:fill="auto"/>
            <w:tcMar>
              <w:top w:w="100" w:type="dxa"/>
              <w:left w:w="100" w:type="dxa"/>
              <w:bottom w:w="100" w:type="dxa"/>
              <w:right w:w="100" w:type="dxa"/>
            </w:tcMar>
          </w:tcPr>
          <w:p w14:paraId="194AC0AE"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63CE8A48" w14:textId="77777777" w:rsidR="00992CDC" w:rsidRDefault="00696A62">
            <w:pPr>
              <w:spacing w:before="240" w:after="240"/>
              <w:ind w:left="-20"/>
              <w:rPr>
                <w:b/>
              </w:rPr>
            </w:pPr>
            <w:r>
              <w:rPr>
                <w:b/>
              </w:rPr>
              <w:t>2.2</w:t>
            </w:r>
          </w:p>
        </w:tc>
        <w:tc>
          <w:tcPr>
            <w:tcW w:w="1924" w:type="dxa"/>
            <w:shd w:val="clear" w:color="auto" w:fill="auto"/>
            <w:tcMar>
              <w:top w:w="100" w:type="dxa"/>
              <w:left w:w="100" w:type="dxa"/>
              <w:bottom w:w="100" w:type="dxa"/>
              <w:right w:w="100" w:type="dxa"/>
            </w:tcMar>
          </w:tcPr>
          <w:p w14:paraId="059BD968" w14:textId="77777777" w:rsidR="00992CDC" w:rsidRDefault="00696A62">
            <w:pPr>
              <w:spacing w:before="240" w:after="240"/>
              <w:ind w:left="-20"/>
              <w:rPr>
                <w:b/>
              </w:rPr>
            </w:pPr>
            <w:r>
              <w:rPr>
                <w:b/>
              </w:rPr>
              <w:t>Name</w:t>
            </w:r>
          </w:p>
        </w:tc>
        <w:tc>
          <w:tcPr>
            <w:tcW w:w="4239" w:type="dxa"/>
            <w:shd w:val="clear" w:color="auto" w:fill="auto"/>
            <w:tcMar>
              <w:top w:w="100" w:type="dxa"/>
              <w:left w:w="100" w:type="dxa"/>
              <w:bottom w:w="100" w:type="dxa"/>
              <w:right w:w="100" w:type="dxa"/>
            </w:tcMar>
          </w:tcPr>
          <w:p w14:paraId="46F017D0" w14:textId="77777777" w:rsidR="00992CDC" w:rsidRDefault="00696A62">
            <w:pPr>
              <w:spacing w:before="240" w:after="240"/>
              <w:ind w:left="-20"/>
            </w:pPr>
            <w:r>
              <w:t>Service desk</w:t>
            </w:r>
          </w:p>
        </w:tc>
      </w:tr>
      <w:tr w:rsidR="00992CDC" w14:paraId="292D0F69" w14:textId="77777777" w:rsidTr="00696A62">
        <w:trPr>
          <w:trHeight w:val="935"/>
        </w:trPr>
        <w:tc>
          <w:tcPr>
            <w:tcW w:w="2059" w:type="dxa"/>
            <w:shd w:val="clear" w:color="auto" w:fill="auto"/>
            <w:tcMar>
              <w:top w:w="100" w:type="dxa"/>
              <w:left w:w="100" w:type="dxa"/>
              <w:bottom w:w="100" w:type="dxa"/>
              <w:right w:w="100" w:type="dxa"/>
            </w:tcMar>
          </w:tcPr>
          <w:p w14:paraId="20497619" w14:textId="77777777" w:rsidR="00992CDC" w:rsidRDefault="00696A62">
            <w:pPr>
              <w:spacing w:before="240" w:after="240"/>
              <w:ind w:left="-20"/>
              <w:rPr>
                <w:b/>
              </w:rPr>
            </w:pPr>
            <w:r>
              <w:rPr>
                <w:b/>
              </w:rPr>
              <w:t>Management</w:t>
            </w:r>
          </w:p>
        </w:tc>
        <w:tc>
          <w:tcPr>
            <w:tcW w:w="807" w:type="dxa"/>
            <w:shd w:val="clear" w:color="auto" w:fill="auto"/>
            <w:tcMar>
              <w:top w:w="100" w:type="dxa"/>
              <w:left w:w="100" w:type="dxa"/>
              <w:bottom w:w="100" w:type="dxa"/>
              <w:right w:w="100" w:type="dxa"/>
            </w:tcMar>
          </w:tcPr>
          <w:p w14:paraId="3D447174" w14:textId="77777777" w:rsidR="00992CDC" w:rsidRDefault="00696A62">
            <w:pPr>
              <w:spacing w:before="240" w:after="240"/>
              <w:ind w:left="-20"/>
              <w:rPr>
                <w:b/>
              </w:rPr>
            </w:pPr>
            <w:r>
              <w:rPr>
                <w:b/>
              </w:rPr>
              <w:t>2.1</w:t>
            </w:r>
          </w:p>
        </w:tc>
        <w:tc>
          <w:tcPr>
            <w:tcW w:w="1924" w:type="dxa"/>
            <w:shd w:val="clear" w:color="auto" w:fill="auto"/>
            <w:tcMar>
              <w:top w:w="100" w:type="dxa"/>
              <w:left w:w="100" w:type="dxa"/>
              <w:bottom w:w="100" w:type="dxa"/>
              <w:right w:w="100" w:type="dxa"/>
            </w:tcMar>
          </w:tcPr>
          <w:p w14:paraId="05C136DA" w14:textId="77777777" w:rsidR="00992CDC" w:rsidRDefault="00696A62">
            <w:pPr>
              <w:spacing w:before="240" w:after="240"/>
              <w:ind w:left="-20"/>
              <w:rPr>
                <w:b/>
              </w:rPr>
            </w:pPr>
            <w:r>
              <w:rPr>
                <w:b/>
              </w:rPr>
              <w:t>Authors</w:t>
            </w:r>
          </w:p>
        </w:tc>
        <w:tc>
          <w:tcPr>
            <w:tcW w:w="4239" w:type="dxa"/>
            <w:shd w:val="clear" w:color="auto" w:fill="auto"/>
            <w:tcMar>
              <w:top w:w="100" w:type="dxa"/>
              <w:left w:w="100" w:type="dxa"/>
              <w:bottom w:w="100" w:type="dxa"/>
              <w:right w:w="100" w:type="dxa"/>
            </w:tcMar>
          </w:tcPr>
          <w:p w14:paraId="6061F627" w14:textId="77777777" w:rsidR="00992CDC" w:rsidRDefault="00696A62">
            <w:pPr>
              <w:spacing w:before="240" w:after="240"/>
              <w:ind w:left="-20"/>
            </w:pPr>
            <w:r>
              <w:t xml:space="preserve">Muhamad </w:t>
            </w:r>
            <w:proofErr w:type="spellStart"/>
            <w:r>
              <w:t>Syahmi</w:t>
            </w:r>
            <w:proofErr w:type="spellEnd"/>
            <w:r>
              <w:t xml:space="preserve"> bin </w:t>
            </w:r>
            <w:proofErr w:type="spellStart"/>
            <w:r>
              <w:t>Sabudin</w:t>
            </w:r>
            <w:proofErr w:type="spellEnd"/>
          </w:p>
        </w:tc>
      </w:tr>
      <w:tr w:rsidR="00992CDC" w14:paraId="33FF279B" w14:textId="77777777" w:rsidTr="00696A62">
        <w:trPr>
          <w:trHeight w:val="860"/>
        </w:trPr>
        <w:tc>
          <w:tcPr>
            <w:tcW w:w="2059" w:type="dxa"/>
            <w:vMerge w:val="restart"/>
            <w:shd w:val="clear" w:color="auto" w:fill="auto"/>
            <w:tcMar>
              <w:top w:w="100" w:type="dxa"/>
              <w:left w:w="100" w:type="dxa"/>
              <w:bottom w:w="100" w:type="dxa"/>
              <w:right w:w="100" w:type="dxa"/>
            </w:tcMar>
          </w:tcPr>
          <w:p w14:paraId="40B4EF6F" w14:textId="77777777" w:rsidR="00992CDC" w:rsidRDefault="00696A62">
            <w:pPr>
              <w:spacing w:before="240" w:after="240"/>
              <w:ind w:left="-20"/>
              <w:rPr>
                <w:b/>
              </w:rPr>
            </w:pPr>
            <w:r>
              <w:rPr>
                <w:b/>
              </w:rPr>
              <w:t>Context</w:t>
            </w:r>
          </w:p>
        </w:tc>
        <w:tc>
          <w:tcPr>
            <w:tcW w:w="807" w:type="dxa"/>
            <w:shd w:val="clear" w:color="auto" w:fill="auto"/>
            <w:tcMar>
              <w:top w:w="100" w:type="dxa"/>
              <w:left w:w="100" w:type="dxa"/>
              <w:bottom w:w="100" w:type="dxa"/>
              <w:right w:w="100" w:type="dxa"/>
            </w:tcMar>
          </w:tcPr>
          <w:p w14:paraId="78524951" w14:textId="77777777" w:rsidR="00992CDC" w:rsidRDefault="00696A62">
            <w:pPr>
              <w:spacing w:before="240" w:after="240"/>
              <w:ind w:left="-20"/>
              <w:rPr>
                <w:b/>
              </w:rPr>
            </w:pPr>
            <w:r>
              <w:rPr>
                <w:b/>
              </w:rPr>
              <w:t>3.1</w:t>
            </w:r>
          </w:p>
        </w:tc>
        <w:tc>
          <w:tcPr>
            <w:tcW w:w="1924" w:type="dxa"/>
            <w:shd w:val="clear" w:color="auto" w:fill="auto"/>
            <w:tcMar>
              <w:top w:w="100" w:type="dxa"/>
              <w:left w:w="100" w:type="dxa"/>
              <w:bottom w:w="100" w:type="dxa"/>
              <w:right w:w="100" w:type="dxa"/>
            </w:tcMar>
          </w:tcPr>
          <w:p w14:paraId="07D39A05" w14:textId="77777777" w:rsidR="00992CDC" w:rsidRDefault="00696A62">
            <w:pPr>
              <w:spacing w:before="240" w:after="240"/>
              <w:ind w:left="-20"/>
              <w:rPr>
                <w:b/>
              </w:rPr>
            </w:pPr>
            <w:r>
              <w:rPr>
                <w:b/>
              </w:rPr>
              <w:t>Source</w:t>
            </w:r>
          </w:p>
        </w:tc>
        <w:tc>
          <w:tcPr>
            <w:tcW w:w="4239" w:type="dxa"/>
            <w:shd w:val="clear" w:color="auto" w:fill="auto"/>
            <w:tcMar>
              <w:top w:w="100" w:type="dxa"/>
              <w:left w:w="100" w:type="dxa"/>
              <w:bottom w:w="100" w:type="dxa"/>
              <w:right w:w="100" w:type="dxa"/>
            </w:tcMar>
          </w:tcPr>
          <w:p w14:paraId="5BC87361" w14:textId="77777777" w:rsidR="00992CDC" w:rsidRDefault="00696A62">
            <w:pPr>
              <w:spacing w:before="240" w:after="240"/>
              <w:ind w:left="-20"/>
            </w:pPr>
            <w:proofErr w:type="spellStart"/>
            <w:r>
              <w:t>Zaki</w:t>
            </w:r>
            <w:proofErr w:type="spellEnd"/>
            <w:r>
              <w:t xml:space="preserve"> </w:t>
            </w:r>
            <w:proofErr w:type="spellStart"/>
            <w:r>
              <w:t>Syahmi</w:t>
            </w:r>
            <w:proofErr w:type="spellEnd"/>
            <w:r>
              <w:t xml:space="preserve"> bin </w:t>
            </w:r>
            <w:proofErr w:type="spellStart"/>
            <w:r>
              <w:t>Zulkifli</w:t>
            </w:r>
            <w:proofErr w:type="spellEnd"/>
            <w:r>
              <w:t xml:space="preserve"> (Hostel staff), </w:t>
            </w:r>
            <w:proofErr w:type="spellStart"/>
            <w:r>
              <w:t>CamSys</w:t>
            </w:r>
            <w:proofErr w:type="spellEnd"/>
          </w:p>
        </w:tc>
      </w:tr>
      <w:tr w:rsidR="00992CDC" w14:paraId="3BE5F99C" w14:textId="77777777" w:rsidTr="00696A62">
        <w:trPr>
          <w:trHeight w:val="920"/>
        </w:trPr>
        <w:tc>
          <w:tcPr>
            <w:tcW w:w="2059" w:type="dxa"/>
            <w:vMerge/>
            <w:shd w:val="clear" w:color="auto" w:fill="auto"/>
            <w:tcMar>
              <w:top w:w="100" w:type="dxa"/>
              <w:left w:w="100" w:type="dxa"/>
              <w:bottom w:w="100" w:type="dxa"/>
              <w:right w:w="100" w:type="dxa"/>
            </w:tcMar>
          </w:tcPr>
          <w:p w14:paraId="5E9F3734"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1D15B430" w14:textId="77777777" w:rsidR="00992CDC" w:rsidRDefault="00696A62">
            <w:pPr>
              <w:spacing w:before="240" w:after="240"/>
              <w:ind w:left="-20"/>
              <w:rPr>
                <w:b/>
              </w:rPr>
            </w:pPr>
            <w:r>
              <w:rPr>
                <w:b/>
              </w:rPr>
              <w:t>3.2</w:t>
            </w:r>
          </w:p>
        </w:tc>
        <w:tc>
          <w:tcPr>
            <w:tcW w:w="1924" w:type="dxa"/>
            <w:shd w:val="clear" w:color="auto" w:fill="auto"/>
            <w:tcMar>
              <w:top w:w="100" w:type="dxa"/>
              <w:left w:w="100" w:type="dxa"/>
              <w:bottom w:w="100" w:type="dxa"/>
              <w:right w:w="100" w:type="dxa"/>
            </w:tcMar>
          </w:tcPr>
          <w:p w14:paraId="64AE574C" w14:textId="77777777" w:rsidR="00992CDC" w:rsidRDefault="00696A62">
            <w:pPr>
              <w:spacing w:before="240" w:after="240"/>
              <w:ind w:left="-20"/>
              <w:rPr>
                <w:b/>
              </w:rPr>
            </w:pPr>
            <w:r>
              <w:rPr>
                <w:b/>
              </w:rPr>
              <w:t>Responsible stakeholder</w:t>
            </w:r>
          </w:p>
        </w:tc>
        <w:tc>
          <w:tcPr>
            <w:tcW w:w="4239" w:type="dxa"/>
            <w:shd w:val="clear" w:color="auto" w:fill="auto"/>
            <w:tcMar>
              <w:top w:w="100" w:type="dxa"/>
              <w:left w:w="100" w:type="dxa"/>
              <w:bottom w:w="100" w:type="dxa"/>
              <w:right w:w="100" w:type="dxa"/>
            </w:tcMar>
          </w:tcPr>
          <w:p w14:paraId="0F57F1DA" w14:textId="77777777" w:rsidR="00992CDC" w:rsidRDefault="00696A62">
            <w:pPr>
              <w:spacing w:before="240" w:after="240"/>
              <w:ind w:left="-20"/>
            </w:pPr>
            <w:r>
              <w:t>Hostel management</w:t>
            </w:r>
          </w:p>
        </w:tc>
      </w:tr>
      <w:tr w:rsidR="00992CDC" w14:paraId="2138BBEC" w14:textId="77777777" w:rsidTr="00696A62">
        <w:trPr>
          <w:trHeight w:val="875"/>
        </w:trPr>
        <w:tc>
          <w:tcPr>
            <w:tcW w:w="2059" w:type="dxa"/>
            <w:vMerge/>
            <w:shd w:val="clear" w:color="auto" w:fill="auto"/>
            <w:tcMar>
              <w:top w:w="100" w:type="dxa"/>
              <w:left w:w="100" w:type="dxa"/>
              <w:bottom w:w="100" w:type="dxa"/>
              <w:right w:w="100" w:type="dxa"/>
            </w:tcMar>
          </w:tcPr>
          <w:p w14:paraId="00A59F1B"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6CD58295" w14:textId="77777777" w:rsidR="00992CDC" w:rsidRDefault="00696A62">
            <w:pPr>
              <w:spacing w:before="240" w:after="240"/>
              <w:ind w:left="-20"/>
              <w:rPr>
                <w:b/>
              </w:rPr>
            </w:pPr>
            <w:r>
              <w:rPr>
                <w:b/>
              </w:rPr>
              <w:t>3.3</w:t>
            </w:r>
          </w:p>
        </w:tc>
        <w:tc>
          <w:tcPr>
            <w:tcW w:w="1924" w:type="dxa"/>
            <w:shd w:val="clear" w:color="auto" w:fill="auto"/>
            <w:tcMar>
              <w:top w:w="100" w:type="dxa"/>
              <w:left w:w="100" w:type="dxa"/>
              <w:bottom w:w="100" w:type="dxa"/>
              <w:right w:w="100" w:type="dxa"/>
            </w:tcMar>
          </w:tcPr>
          <w:p w14:paraId="55FF7BAD" w14:textId="77777777" w:rsidR="00992CDC" w:rsidRDefault="00696A62">
            <w:pPr>
              <w:spacing w:before="240" w:after="240"/>
              <w:ind w:left="-20"/>
              <w:rPr>
                <w:b/>
              </w:rPr>
            </w:pPr>
            <w:r>
              <w:rPr>
                <w:b/>
              </w:rPr>
              <w:t>Using stakeholder</w:t>
            </w:r>
          </w:p>
        </w:tc>
        <w:tc>
          <w:tcPr>
            <w:tcW w:w="4239" w:type="dxa"/>
            <w:shd w:val="clear" w:color="auto" w:fill="auto"/>
            <w:tcMar>
              <w:top w:w="100" w:type="dxa"/>
              <w:left w:w="100" w:type="dxa"/>
              <w:bottom w:w="100" w:type="dxa"/>
              <w:right w:w="100" w:type="dxa"/>
            </w:tcMar>
          </w:tcPr>
          <w:p w14:paraId="4538704B" w14:textId="77777777" w:rsidR="00992CDC" w:rsidRDefault="00696A62">
            <w:pPr>
              <w:spacing w:before="240" w:after="240"/>
              <w:ind w:left="-20"/>
            </w:pPr>
            <w:r>
              <w:t>Student</w:t>
            </w:r>
          </w:p>
        </w:tc>
      </w:tr>
      <w:tr w:rsidR="00992CDC" w14:paraId="148F7B51" w14:textId="77777777" w:rsidTr="00696A62">
        <w:trPr>
          <w:trHeight w:val="1115"/>
        </w:trPr>
        <w:tc>
          <w:tcPr>
            <w:tcW w:w="2059" w:type="dxa"/>
            <w:vMerge w:val="restart"/>
            <w:shd w:val="clear" w:color="auto" w:fill="auto"/>
            <w:tcMar>
              <w:top w:w="100" w:type="dxa"/>
              <w:left w:w="100" w:type="dxa"/>
              <w:bottom w:w="100" w:type="dxa"/>
              <w:right w:w="100" w:type="dxa"/>
            </w:tcMar>
          </w:tcPr>
          <w:p w14:paraId="188E1BF0" w14:textId="77777777" w:rsidR="00992CDC" w:rsidRDefault="00696A62">
            <w:pPr>
              <w:spacing w:before="240" w:after="240"/>
              <w:ind w:left="-20"/>
              <w:rPr>
                <w:b/>
              </w:rPr>
            </w:pPr>
            <w:r>
              <w:rPr>
                <w:b/>
              </w:rPr>
              <w:t>Goal Definition</w:t>
            </w:r>
          </w:p>
        </w:tc>
        <w:tc>
          <w:tcPr>
            <w:tcW w:w="807" w:type="dxa"/>
            <w:shd w:val="clear" w:color="auto" w:fill="auto"/>
            <w:tcMar>
              <w:top w:w="100" w:type="dxa"/>
              <w:left w:w="100" w:type="dxa"/>
              <w:bottom w:w="100" w:type="dxa"/>
              <w:right w:w="100" w:type="dxa"/>
            </w:tcMar>
          </w:tcPr>
          <w:p w14:paraId="1ED27971" w14:textId="77777777" w:rsidR="00992CDC" w:rsidRDefault="00696A62">
            <w:pPr>
              <w:spacing w:before="240" w:after="240"/>
              <w:ind w:left="-20"/>
              <w:rPr>
                <w:b/>
              </w:rPr>
            </w:pPr>
            <w:r>
              <w:rPr>
                <w:b/>
              </w:rPr>
              <w:t>4.2</w:t>
            </w:r>
          </w:p>
        </w:tc>
        <w:tc>
          <w:tcPr>
            <w:tcW w:w="1924" w:type="dxa"/>
            <w:shd w:val="clear" w:color="auto" w:fill="auto"/>
            <w:tcMar>
              <w:top w:w="100" w:type="dxa"/>
              <w:left w:w="100" w:type="dxa"/>
              <w:bottom w:w="100" w:type="dxa"/>
              <w:right w:w="100" w:type="dxa"/>
            </w:tcMar>
          </w:tcPr>
          <w:p w14:paraId="0B89A0D2" w14:textId="77777777" w:rsidR="00992CDC" w:rsidRDefault="00696A62">
            <w:pPr>
              <w:spacing w:before="240" w:after="240"/>
              <w:ind w:left="-20"/>
              <w:rPr>
                <w:b/>
              </w:rPr>
            </w:pPr>
            <w:r>
              <w:rPr>
                <w:b/>
              </w:rPr>
              <w:t>Goal Description</w:t>
            </w:r>
          </w:p>
        </w:tc>
        <w:tc>
          <w:tcPr>
            <w:tcW w:w="4239" w:type="dxa"/>
            <w:shd w:val="clear" w:color="auto" w:fill="auto"/>
            <w:tcMar>
              <w:top w:w="100" w:type="dxa"/>
              <w:left w:w="100" w:type="dxa"/>
              <w:bottom w:w="100" w:type="dxa"/>
              <w:right w:w="100" w:type="dxa"/>
            </w:tcMar>
          </w:tcPr>
          <w:p w14:paraId="39EB57AE" w14:textId="77777777" w:rsidR="00992CDC" w:rsidRDefault="00696A62">
            <w:pPr>
              <w:spacing w:before="240" w:after="240"/>
              <w:ind w:left="-20"/>
            </w:pPr>
            <w:r>
              <w:t>The system shall allow students to interact with the hostel management through the kiosk.</w:t>
            </w:r>
          </w:p>
        </w:tc>
      </w:tr>
      <w:tr w:rsidR="00992CDC" w14:paraId="0019C6C4" w14:textId="77777777" w:rsidTr="00696A62">
        <w:trPr>
          <w:trHeight w:val="515"/>
        </w:trPr>
        <w:tc>
          <w:tcPr>
            <w:tcW w:w="2059" w:type="dxa"/>
            <w:vMerge/>
            <w:shd w:val="clear" w:color="auto" w:fill="auto"/>
            <w:tcMar>
              <w:top w:w="100" w:type="dxa"/>
              <w:left w:w="100" w:type="dxa"/>
              <w:bottom w:w="100" w:type="dxa"/>
              <w:right w:w="100" w:type="dxa"/>
            </w:tcMar>
          </w:tcPr>
          <w:p w14:paraId="5F7A8261"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79E8A6AA" w14:textId="77777777" w:rsidR="00992CDC" w:rsidRDefault="00696A62">
            <w:pPr>
              <w:spacing w:before="240" w:after="240"/>
              <w:ind w:left="-20"/>
              <w:rPr>
                <w:b/>
              </w:rPr>
            </w:pPr>
            <w:r>
              <w:rPr>
                <w:b/>
              </w:rPr>
              <w:t>4.3</w:t>
            </w:r>
          </w:p>
        </w:tc>
        <w:tc>
          <w:tcPr>
            <w:tcW w:w="1924" w:type="dxa"/>
            <w:shd w:val="clear" w:color="auto" w:fill="auto"/>
            <w:tcMar>
              <w:top w:w="100" w:type="dxa"/>
              <w:left w:w="100" w:type="dxa"/>
              <w:bottom w:w="100" w:type="dxa"/>
              <w:right w:w="100" w:type="dxa"/>
            </w:tcMar>
          </w:tcPr>
          <w:p w14:paraId="6D4EC962" w14:textId="77777777" w:rsidR="00992CDC" w:rsidRDefault="00696A62">
            <w:pPr>
              <w:spacing w:before="240" w:after="240"/>
              <w:ind w:left="-20"/>
              <w:rPr>
                <w:b/>
              </w:rPr>
            </w:pPr>
            <w:r>
              <w:rPr>
                <w:b/>
              </w:rPr>
              <w:t>Super-goal</w:t>
            </w:r>
          </w:p>
        </w:tc>
        <w:tc>
          <w:tcPr>
            <w:tcW w:w="4239" w:type="dxa"/>
            <w:shd w:val="clear" w:color="auto" w:fill="auto"/>
            <w:tcMar>
              <w:top w:w="100" w:type="dxa"/>
              <w:left w:w="100" w:type="dxa"/>
              <w:bottom w:w="100" w:type="dxa"/>
              <w:right w:w="100" w:type="dxa"/>
            </w:tcMar>
          </w:tcPr>
          <w:p w14:paraId="029097BC" w14:textId="77777777" w:rsidR="00992CDC" w:rsidRDefault="00696A62">
            <w:pPr>
              <w:spacing w:before="240" w:after="240"/>
              <w:ind w:left="-20"/>
            </w:pPr>
            <w:r>
              <w:t>G-1-1: Self-service registration process</w:t>
            </w:r>
          </w:p>
        </w:tc>
      </w:tr>
      <w:tr w:rsidR="00992CDC" w14:paraId="605C0247" w14:textId="77777777" w:rsidTr="00696A62">
        <w:trPr>
          <w:trHeight w:val="515"/>
        </w:trPr>
        <w:tc>
          <w:tcPr>
            <w:tcW w:w="2059" w:type="dxa"/>
            <w:vMerge/>
            <w:shd w:val="clear" w:color="auto" w:fill="auto"/>
            <w:tcMar>
              <w:top w:w="100" w:type="dxa"/>
              <w:left w:w="100" w:type="dxa"/>
              <w:bottom w:w="100" w:type="dxa"/>
              <w:right w:w="100" w:type="dxa"/>
            </w:tcMar>
          </w:tcPr>
          <w:p w14:paraId="77EAFAE9"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0CA8A5D7" w14:textId="77777777" w:rsidR="00992CDC" w:rsidRDefault="00696A62">
            <w:pPr>
              <w:spacing w:before="240" w:after="240"/>
              <w:ind w:left="-20"/>
              <w:rPr>
                <w:b/>
              </w:rPr>
            </w:pPr>
            <w:r>
              <w:rPr>
                <w:b/>
              </w:rPr>
              <w:t>4.4</w:t>
            </w:r>
          </w:p>
        </w:tc>
        <w:tc>
          <w:tcPr>
            <w:tcW w:w="1924" w:type="dxa"/>
            <w:shd w:val="clear" w:color="auto" w:fill="auto"/>
            <w:tcMar>
              <w:top w:w="100" w:type="dxa"/>
              <w:left w:w="100" w:type="dxa"/>
              <w:bottom w:w="100" w:type="dxa"/>
              <w:right w:w="100" w:type="dxa"/>
            </w:tcMar>
          </w:tcPr>
          <w:p w14:paraId="3CEEF2E9" w14:textId="77777777" w:rsidR="00992CDC" w:rsidRDefault="00696A62">
            <w:pPr>
              <w:spacing w:before="240" w:after="240"/>
              <w:ind w:left="-20"/>
              <w:rPr>
                <w:b/>
              </w:rPr>
            </w:pPr>
            <w:r>
              <w:rPr>
                <w:b/>
              </w:rPr>
              <w:t>Sub-goals</w:t>
            </w:r>
          </w:p>
        </w:tc>
        <w:tc>
          <w:tcPr>
            <w:tcW w:w="4239" w:type="dxa"/>
            <w:shd w:val="clear" w:color="auto" w:fill="auto"/>
            <w:tcMar>
              <w:top w:w="100" w:type="dxa"/>
              <w:left w:w="100" w:type="dxa"/>
              <w:bottom w:w="100" w:type="dxa"/>
              <w:right w:w="100" w:type="dxa"/>
            </w:tcMar>
          </w:tcPr>
          <w:p w14:paraId="35E9AB43" w14:textId="77777777" w:rsidR="00992CDC" w:rsidRDefault="00696A62">
            <w:pPr>
              <w:spacing w:before="240" w:after="240"/>
              <w:ind w:left="-20"/>
            </w:pPr>
            <w:r>
              <w:t>-</w:t>
            </w:r>
          </w:p>
        </w:tc>
      </w:tr>
      <w:tr w:rsidR="00992CDC" w14:paraId="17598BB7" w14:textId="77777777" w:rsidTr="00696A62">
        <w:trPr>
          <w:trHeight w:val="815"/>
        </w:trPr>
        <w:tc>
          <w:tcPr>
            <w:tcW w:w="2059" w:type="dxa"/>
            <w:vMerge/>
            <w:shd w:val="clear" w:color="auto" w:fill="auto"/>
            <w:tcMar>
              <w:top w:w="100" w:type="dxa"/>
              <w:left w:w="100" w:type="dxa"/>
              <w:bottom w:w="100" w:type="dxa"/>
              <w:right w:w="100" w:type="dxa"/>
            </w:tcMar>
          </w:tcPr>
          <w:p w14:paraId="44D04EEF" w14:textId="77777777" w:rsidR="00992CDC" w:rsidRDefault="00992CDC">
            <w:pPr>
              <w:ind w:left="-20"/>
              <w:rPr>
                <w:b/>
              </w:rPr>
            </w:pPr>
          </w:p>
        </w:tc>
        <w:tc>
          <w:tcPr>
            <w:tcW w:w="807" w:type="dxa"/>
            <w:shd w:val="clear" w:color="auto" w:fill="auto"/>
            <w:tcMar>
              <w:top w:w="100" w:type="dxa"/>
              <w:left w:w="100" w:type="dxa"/>
              <w:bottom w:w="100" w:type="dxa"/>
              <w:right w:w="100" w:type="dxa"/>
            </w:tcMar>
          </w:tcPr>
          <w:p w14:paraId="06710B4F" w14:textId="77777777" w:rsidR="00992CDC" w:rsidRDefault="00696A62">
            <w:pPr>
              <w:spacing w:before="240" w:after="240"/>
              <w:ind w:left="-20"/>
              <w:rPr>
                <w:b/>
              </w:rPr>
            </w:pPr>
            <w:r>
              <w:rPr>
                <w:b/>
              </w:rPr>
              <w:t>4.5</w:t>
            </w:r>
          </w:p>
        </w:tc>
        <w:tc>
          <w:tcPr>
            <w:tcW w:w="1924" w:type="dxa"/>
            <w:shd w:val="clear" w:color="auto" w:fill="auto"/>
            <w:tcMar>
              <w:top w:w="100" w:type="dxa"/>
              <w:left w:w="100" w:type="dxa"/>
              <w:bottom w:w="100" w:type="dxa"/>
              <w:right w:w="100" w:type="dxa"/>
            </w:tcMar>
          </w:tcPr>
          <w:p w14:paraId="39CB7911" w14:textId="77777777" w:rsidR="00992CDC" w:rsidRDefault="00696A62">
            <w:pPr>
              <w:spacing w:before="240" w:after="240"/>
              <w:ind w:left="-20"/>
              <w:rPr>
                <w:b/>
              </w:rPr>
            </w:pPr>
            <w:r>
              <w:rPr>
                <w:b/>
              </w:rPr>
              <w:t>Other goal dependencies</w:t>
            </w:r>
          </w:p>
        </w:tc>
        <w:tc>
          <w:tcPr>
            <w:tcW w:w="4239" w:type="dxa"/>
            <w:shd w:val="clear" w:color="auto" w:fill="auto"/>
            <w:tcMar>
              <w:top w:w="100" w:type="dxa"/>
              <w:left w:w="100" w:type="dxa"/>
              <w:bottom w:w="100" w:type="dxa"/>
              <w:right w:w="100" w:type="dxa"/>
            </w:tcMar>
          </w:tcPr>
          <w:p w14:paraId="4DF050D3" w14:textId="77777777" w:rsidR="00992CDC" w:rsidRDefault="00696A62">
            <w:pPr>
              <w:spacing w:before="240" w:after="240"/>
              <w:ind w:left="-20"/>
            </w:pPr>
            <w:r>
              <w:t>-</w:t>
            </w:r>
          </w:p>
        </w:tc>
      </w:tr>
    </w:tbl>
    <w:p w14:paraId="446570DB" w14:textId="77777777" w:rsidR="00696A62" w:rsidRDefault="00696A62" w:rsidP="00696A62">
      <w:pPr>
        <w:spacing w:before="240" w:after="240"/>
        <w:rPr>
          <w:b/>
        </w:rPr>
      </w:pPr>
      <w:r>
        <w:rPr>
          <w:b/>
        </w:rPr>
        <w:t xml:space="preserve"> </w:t>
      </w:r>
    </w:p>
    <w:p w14:paraId="25FF8B06" w14:textId="7DB5A7FD" w:rsidR="00992CDC" w:rsidRPr="006F641F" w:rsidRDefault="00696A62" w:rsidP="00696A62">
      <w:pPr>
        <w:rPr>
          <w:rFonts w:ascii="Times New Roman" w:hAnsi="Times New Roman" w:cs="Times New Roman"/>
          <w:b/>
          <w:sz w:val="40"/>
          <w:szCs w:val="40"/>
          <w:rPrChange w:id="48" w:author="Christopher Lim" w:date="2020-02-19T17:56:00Z">
            <w:rPr>
              <w:b/>
            </w:rPr>
          </w:rPrChange>
        </w:rPr>
      </w:pPr>
      <w:r>
        <w:rPr>
          <w:b/>
        </w:rPr>
        <w:br w:type="page"/>
      </w:r>
      <w:ins w:id="49" w:author="Christopher Lim" w:date="2020-02-19T17:53:00Z">
        <w:r w:rsidR="006F641F" w:rsidRPr="006F641F">
          <w:rPr>
            <w:rFonts w:ascii="Times New Roman" w:hAnsi="Times New Roman" w:cs="Times New Roman"/>
            <w:b/>
            <w:sz w:val="40"/>
            <w:szCs w:val="40"/>
            <w:rPrChange w:id="50" w:author="Christopher Lim" w:date="2020-02-19T17:56:00Z">
              <w:rPr>
                <w:b/>
              </w:rPr>
            </w:rPrChange>
          </w:rPr>
          <w:lastRenderedPageBreak/>
          <w:t>5</w:t>
        </w:r>
      </w:ins>
      <w:del w:id="51" w:author="Christopher Lim" w:date="2020-02-19T17:53:00Z">
        <w:r w:rsidRPr="006F641F" w:rsidDel="006F641F">
          <w:rPr>
            <w:rFonts w:ascii="Times New Roman" w:hAnsi="Times New Roman" w:cs="Times New Roman"/>
            <w:b/>
            <w:sz w:val="40"/>
            <w:szCs w:val="40"/>
            <w:rPrChange w:id="52" w:author="Christopher Lim" w:date="2020-02-19T17:56:00Z">
              <w:rPr>
                <w:b/>
              </w:rPr>
            </w:rPrChange>
          </w:rPr>
          <w:delText>6</w:delText>
        </w:r>
      </w:del>
      <w:r w:rsidRPr="006F641F">
        <w:rPr>
          <w:rFonts w:ascii="Times New Roman" w:hAnsi="Times New Roman" w:cs="Times New Roman"/>
          <w:b/>
          <w:sz w:val="40"/>
          <w:szCs w:val="40"/>
          <w:rPrChange w:id="53" w:author="Christopher Lim" w:date="2020-02-19T17:56:00Z">
            <w:rPr>
              <w:b/>
            </w:rPr>
          </w:rPrChange>
        </w:rPr>
        <w:t>. Objective</w:t>
      </w:r>
    </w:p>
    <w:p w14:paraId="57851D00" w14:textId="77777777" w:rsidR="00992CDC" w:rsidRDefault="00696A62">
      <w:pPr>
        <w:numPr>
          <w:ilvl w:val="0"/>
          <w:numId w:val="5"/>
        </w:numPr>
        <w:rPr>
          <w:b/>
        </w:rPr>
      </w:pPr>
      <w:r>
        <w:rPr>
          <w:b/>
        </w:rPr>
        <w:t>To provide a refined hostel management system in universities</w:t>
      </w:r>
    </w:p>
    <w:p w14:paraId="28B66F34" w14:textId="77777777" w:rsidR="00992CDC" w:rsidRDefault="00696A62">
      <w:pPr>
        <w:ind w:left="720"/>
      </w:pPr>
      <w:r>
        <w:rPr>
          <w:b/>
        </w:rPr>
        <w:tab/>
      </w:r>
      <w:r>
        <w:t xml:space="preserve">Multimedia University (MMU) may improve its system by implementing the hostel management. This would take the MMU to one higher level than the other university which is using the manual system. This system may be good for the students to practise by using the new technology. This would be a good exposure for the students themselves. </w:t>
      </w:r>
    </w:p>
    <w:p w14:paraId="79D4EE6F" w14:textId="77777777" w:rsidR="00992CDC" w:rsidRDefault="00992CDC">
      <w:pPr>
        <w:ind w:left="720"/>
        <w:jc w:val="both"/>
      </w:pPr>
    </w:p>
    <w:p w14:paraId="78CC22A4" w14:textId="77777777" w:rsidR="00992CDC" w:rsidRDefault="00696A62">
      <w:pPr>
        <w:numPr>
          <w:ilvl w:val="0"/>
          <w:numId w:val="5"/>
        </w:numPr>
        <w:rPr>
          <w:b/>
        </w:rPr>
      </w:pPr>
      <w:r>
        <w:rPr>
          <w:b/>
        </w:rPr>
        <w:t>To Ease and improve the workload of hostel management with user friendly kiosks</w:t>
      </w:r>
    </w:p>
    <w:p w14:paraId="4A59D368" w14:textId="77777777" w:rsidR="00992CDC" w:rsidRDefault="00696A62">
      <w:pPr>
        <w:ind w:left="720"/>
      </w:pPr>
      <w:r>
        <w:rPr>
          <w:b/>
        </w:rPr>
        <w:t xml:space="preserve"> </w:t>
      </w:r>
      <w:r>
        <w:rPr>
          <w:b/>
        </w:rPr>
        <w:tab/>
      </w:r>
      <w:r>
        <w:t xml:space="preserve">As soon as we implement this system, the workload of the system may have changed moderately. This is because, from collecting data through paper forms, it will be changing to storing data on cloud. This would reduce the usage of paper forms and implementing environmental friendly kiosk in hostel. </w:t>
      </w:r>
    </w:p>
    <w:p w14:paraId="731010EC" w14:textId="77777777" w:rsidR="00992CDC" w:rsidRDefault="00992CDC">
      <w:pPr>
        <w:ind w:left="720"/>
        <w:jc w:val="both"/>
      </w:pPr>
    </w:p>
    <w:p w14:paraId="4A662D43" w14:textId="77777777" w:rsidR="00992CDC" w:rsidRDefault="00696A62">
      <w:pPr>
        <w:numPr>
          <w:ilvl w:val="0"/>
          <w:numId w:val="5"/>
        </w:numPr>
        <w:rPr>
          <w:b/>
        </w:rPr>
      </w:pPr>
      <w:r>
        <w:rPr>
          <w:b/>
        </w:rPr>
        <w:t>To save time for students to deal with check in and check out processes</w:t>
      </w:r>
    </w:p>
    <w:p w14:paraId="4CE3432C" w14:textId="77777777" w:rsidR="00992CDC" w:rsidRDefault="00696A62">
      <w:pPr>
        <w:ind w:left="720" w:firstLine="720"/>
      </w:pPr>
      <w:r>
        <w:t>With the implementation</w:t>
      </w:r>
      <w:r>
        <w:rPr>
          <w:b/>
        </w:rPr>
        <w:t xml:space="preserve"> </w:t>
      </w:r>
      <w:r>
        <w:t xml:space="preserve">of the </w:t>
      </w:r>
      <w:proofErr w:type="spellStart"/>
      <w:r>
        <w:t>self service</w:t>
      </w:r>
      <w:proofErr w:type="spellEnd"/>
      <w:r>
        <w:t xml:space="preserve"> kiosk, the students will be able to handle the check in and check out process themselves without going to the management office. This way, the students can deal with the process at </w:t>
      </w:r>
      <w:proofErr w:type="spellStart"/>
      <w:r>
        <w:t>anytime</w:t>
      </w:r>
      <w:proofErr w:type="spellEnd"/>
      <w:r>
        <w:t xml:space="preserve"> they desire, without the limitation such as office hours and filling out paper forms.</w:t>
      </w:r>
    </w:p>
    <w:p w14:paraId="4594D509" w14:textId="77777777" w:rsidR="00992CDC" w:rsidRDefault="00992CDC">
      <w:pPr>
        <w:ind w:left="720" w:firstLine="720"/>
        <w:jc w:val="both"/>
      </w:pPr>
    </w:p>
    <w:p w14:paraId="79BDA33E" w14:textId="77777777" w:rsidR="00992CDC" w:rsidRDefault="00696A62">
      <w:pPr>
        <w:numPr>
          <w:ilvl w:val="0"/>
          <w:numId w:val="5"/>
        </w:numPr>
        <w:rPr>
          <w:b/>
        </w:rPr>
      </w:pPr>
      <w:r>
        <w:rPr>
          <w:b/>
        </w:rPr>
        <w:t>To Reduce the usage of paper forms through the use of digital forms in kiosks</w:t>
      </w:r>
    </w:p>
    <w:p w14:paraId="7B2C6DB7" w14:textId="77777777" w:rsidR="00992CDC" w:rsidRDefault="00696A62">
      <w:pPr>
        <w:ind w:left="720"/>
        <w:jc w:val="both"/>
      </w:pPr>
      <w:r>
        <w:rPr>
          <w:b/>
        </w:rPr>
        <w:tab/>
      </w:r>
      <w:r>
        <w:t>As students come and go at the hostel, the hostel management goes through a lot of paper for documents used such as registration forms and general helpdesk matters. With the implementation of this system, usage of paper will be drastically reduced as the process will be fully digitalised, making it more environmentally friendly and more efficient.</w:t>
      </w:r>
    </w:p>
    <w:p w14:paraId="727A10C5" w14:textId="77777777" w:rsidR="00992CDC" w:rsidRDefault="00992CDC">
      <w:pPr>
        <w:jc w:val="both"/>
        <w:rPr>
          <w:b/>
        </w:rPr>
      </w:pPr>
    </w:p>
    <w:p w14:paraId="4567B7F3" w14:textId="77777777" w:rsidR="00992CDC" w:rsidRDefault="00992CDC">
      <w:pPr>
        <w:rPr>
          <w:b/>
        </w:rPr>
      </w:pPr>
    </w:p>
    <w:p w14:paraId="48BCC485" w14:textId="77777777" w:rsidR="00696A62" w:rsidRDefault="00696A62">
      <w:pPr>
        <w:rPr>
          <w:b/>
        </w:rPr>
      </w:pPr>
      <w:r>
        <w:rPr>
          <w:b/>
        </w:rPr>
        <w:br w:type="page"/>
      </w:r>
    </w:p>
    <w:p w14:paraId="3708AF4F" w14:textId="47D8EBE9" w:rsidR="00992CDC" w:rsidRPr="006F641F" w:rsidRDefault="006F641F">
      <w:pPr>
        <w:jc w:val="both"/>
        <w:rPr>
          <w:rFonts w:ascii="Times New Roman" w:hAnsi="Times New Roman" w:cs="Times New Roman"/>
          <w:b/>
          <w:sz w:val="40"/>
          <w:szCs w:val="40"/>
          <w:rPrChange w:id="54" w:author="Christopher Lim" w:date="2020-02-19T17:56:00Z">
            <w:rPr>
              <w:b/>
            </w:rPr>
          </w:rPrChange>
        </w:rPr>
      </w:pPr>
      <w:ins w:id="55" w:author="Christopher Lim" w:date="2020-02-19T17:53:00Z">
        <w:r w:rsidRPr="006F641F">
          <w:rPr>
            <w:rFonts w:ascii="Times New Roman" w:hAnsi="Times New Roman" w:cs="Times New Roman"/>
            <w:b/>
            <w:sz w:val="40"/>
            <w:szCs w:val="40"/>
            <w:rPrChange w:id="56" w:author="Christopher Lim" w:date="2020-02-19T17:56:00Z">
              <w:rPr>
                <w:b/>
              </w:rPr>
            </w:rPrChange>
          </w:rPr>
          <w:lastRenderedPageBreak/>
          <w:t xml:space="preserve">6. </w:t>
        </w:r>
      </w:ins>
      <w:r w:rsidR="00696A62" w:rsidRPr="006F641F">
        <w:rPr>
          <w:rFonts w:ascii="Times New Roman" w:hAnsi="Times New Roman" w:cs="Times New Roman"/>
          <w:b/>
          <w:sz w:val="40"/>
          <w:szCs w:val="40"/>
          <w:rPrChange w:id="57" w:author="Christopher Lim" w:date="2020-02-19T17:56:00Z">
            <w:rPr>
              <w:b/>
            </w:rPr>
          </w:rPrChange>
        </w:rPr>
        <w:t>User Requirement</w:t>
      </w:r>
    </w:p>
    <w:p w14:paraId="633A2EDB" w14:textId="77777777" w:rsidR="00992CDC" w:rsidRDefault="00992CDC">
      <w:pPr>
        <w:rPr>
          <w:b/>
        </w:rPr>
      </w:pPr>
    </w:p>
    <w:p w14:paraId="4A247A80" w14:textId="77777777" w:rsidR="00992CDC" w:rsidRDefault="00696A62">
      <w:pPr>
        <w:spacing w:before="240" w:after="240"/>
        <w:rPr>
          <w:b/>
        </w:rPr>
      </w:pPr>
      <w:r>
        <w:rPr>
          <w:b/>
        </w:rPr>
        <w:tab/>
      </w:r>
    </w:p>
    <w:tbl>
      <w:tblPr>
        <w:tblStyle w:val="a9"/>
        <w:tblW w:w="8835" w:type="dxa"/>
        <w:tblBorders>
          <w:top w:val="nil"/>
          <w:left w:val="nil"/>
          <w:bottom w:val="nil"/>
          <w:right w:val="nil"/>
          <w:insideH w:val="nil"/>
          <w:insideV w:val="nil"/>
        </w:tblBorders>
        <w:tblLayout w:type="fixed"/>
        <w:tblLook w:val="0600" w:firstRow="0" w:lastRow="0" w:firstColumn="0" w:lastColumn="0" w:noHBand="1" w:noVBand="1"/>
      </w:tblPr>
      <w:tblGrid>
        <w:gridCol w:w="1560"/>
        <w:gridCol w:w="7275"/>
      </w:tblGrid>
      <w:tr w:rsidR="00992CDC" w14:paraId="14E9C686" w14:textId="77777777">
        <w:trPr>
          <w:trHeight w:val="705"/>
        </w:trPr>
        <w:tc>
          <w:tcPr>
            <w:tcW w:w="15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47C4C66" w14:textId="77777777" w:rsidR="00992CDC" w:rsidRDefault="00696A6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Stakeholder</w:t>
            </w:r>
          </w:p>
        </w:tc>
        <w:tc>
          <w:tcPr>
            <w:tcW w:w="727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5F8BE555" w14:textId="77777777" w:rsidR="00992CDC" w:rsidRDefault="00696A6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Requirement</w:t>
            </w:r>
          </w:p>
        </w:tc>
      </w:tr>
      <w:tr w:rsidR="00992CDC" w14:paraId="353A7F17" w14:textId="77777777">
        <w:trPr>
          <w:trHeight w:val="5220"/>
        </w:trPr>
        <w:tc>
          <w:tcPr>
            <w:tcW w:w="156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71B195" w14:textId="77777777" w:rsidR="00992CDC" w:rsidRDefault="00696A62">
            <w:pPr>
              <w:spacing w:before="240"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w:t>
            </w:r>
          </w:p>
        </w:tc>
        <w:tc>
          <w:tcPr>
            <w:tcW w:w="727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B69618" w14:textId="77777777" w:rsidR="00992CDC" w:rsidRDefault="00696A62">
            <w:pPr>
              <w:spacing w:after="240"/>
              <w:ind w:left="1440" w:hanging="36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t>User should be able to log in through their Student ID</w:t>
            </w:r>
          </w:p>
          <w:p w14:paraId="6AA8DEF3" w14:textId="77777777" w:rsidR="00992CDC" w:rsidRDefault="00696A62">
            <w:pPr>
              <w:spacing w:after="240"/>
              <w:ind w:left="1440" w:hanging="36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t>User should be able to check in through the kiosk</w:t>
            </w:r>
          </w:p>
          <w:p w14:paraId="6B7DEE03" w14:textId="77777777" w:rsidR="00992CDC" w:rsidRDefault="00696A62">
            <w:pPr>
              <w:spacing w:after="240"/>
              <w:ind w:left="1440" w:hanging="36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t>User should be able to check out through the kiosk</w:t>
            </w:r>
          </w:p>
          <w:p w14:paraId="5920CBD8" w14:textId="77777777" w:rsidR="00992CDC" w:rsidRDefault="00696A62">
            <w:pPr>
              <w:spacing w:after="240"/>
              <w:ind w:left="1440" w:hanging="36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t>User should be able to send feedback through the kiosk</w:t>
            </w:r>
          </w:p>
          <w:p w14:paraId="5A3906E4" w14:textId="77777777" w:rsidR="00992CDC" w:rsidRDefault="00696A62">
            <w:pPr>
              <w:spacing w:after="240"/>
              <w:ind w:left="1440" w:hanging="36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t>User should be able to send complaints through the kiosk</w:t>
            </w:r>
          </w:p>
          <w:p w14:paraId="58CA4878" w14:textId="77777777" w:rsidR="00992CDC" w:rsidRDefault="00696A62">
            <w:pPr>
              <w:spacing w:after="240"/>
              <w:ind w:left="1440" w:hanging="36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t>User should be able to pay hostel fee through the kiosk</w:t>
            </w:r>
          </w:p>
          <w:p w14:paraId="634B1628" w14:textId="77777777" w:rsidR="00992CDC" w:rsidRDefault="00696A62">
            <w:pPr>
              <w:spacing w:after="240"/>
              <w:ind w:left="1440" w:hanging="36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t>User should be able to view room type</w:t>
            </w:r>
          </w:p>
          <w:p w14:paraId="529DF251" w14:textId="77777777" w:rsidR="00992CDC" w:rsidRDefault="00696A62">
            <w:pPr>
              <w:spacing w:after="240"/>
              <w:ind w:left="1440" w:hanging="36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t>User should be able to view hostel map</w:t>
            </w:r>
          </w:p>
          <w:p w14:paraId="1065FBF3" w14:textId="77777777" w:rsidR="00992CDC" w:rsidRDefault="00696A62">
            <w:pPr>
              <w:spacing w:after="240"/>
              <w:ind w:left="1440" w:hanging="360"/>
            </w:pPr>
            <w:r>
              <w:rPr>
                <w:rFonts w:ascii="Times New Roman" w:eastAsia="Times New Roman" w:hAnsi="Times New Roman" w:cs="Times New Roman"/>
                <w:sz w:val="24"/>
                <w:szCs w:val="24"/>
              </w:rPr>
              <w:t>-</w:t>
            </w:r>
            <w:r>
              <w:rPr>
                <w:rFonts w:ascii="Times New Roman" w:eastAsia="Times New Roman" w:hAnsi="Times New Roman" w:cs="Times New Roman"/>
                <w:sz w:val="14"/>
                <w:szCs w:val="14"/>
              </w:rPr>
              <w:t xml:space="preserve">          </w:t>
            </w:r>
            <w:r>
              <w:t>User should be able to use the kiosk at any time</w:t>
            </w:r>
          </w:p>
          <w:p w14:paraId="337F49AF" w14:textId="77777777" w:rsidR="00992CDC" w:rsidRDefault="00696A62">
            <w:pPr>
              <w:spacing w:after="240"/>
              <w:ind w:left="1080"/>
              <w:rPr>
                <w:b/>
              </w:rPr>
            </w:pPr>
            <w:r>
              <w:rPr>
                <w:b/>
              </w:rPr>
              <w:t xml:space="preserve"> </w:t>
            </w:r>
          </w:p>
        </w:tc>
      </w:tr>
    </w:tbl>
    <w:p w14:paraId="6CA09BA7" w14:textId="77777777" w:rsidR="00992CDC" w:rsidRDefault="00992CDC">
      <w:pPr>
        <w:rPr>
          <w:b/>
        </w:rPr>
      </w:pPr>
    </w:p>
    <w:p w14:paraId="083F2016" w14:textId="77777777" w:rsidR="00696A62" w:rsidRDefault="00696A62">
      <w:pPr>
        <w:rPr>
          <w:b/>
        </w:rPr>
      </w:pPr>
      <w:r>
        <w:rPr>
          <w:b/>
        </w:rPr>
        <w:br w:type="page"/>
      </w:r>
    </w:p>
    <w:p w14:paraId="688035B9" w14:textId="67DF1EB0" w:rsidR="00992CDC" w:rsidRPr="006F641F" w:rsidRDefault="00696A62">
      <w:pPr>
        <w:jc w:val="both"/>
        <w:rPr>
          <w:rFonts w:ascii="Times New Roman" w:hAnsi="Times New Roman" w:cs="Times New Roman"/>
          <w:b/>
          <w:sz w:val="40"/>
          <w:szCs w:val="40"/>
          <w:rPrChange w:id="58" w:author="Christopher Lim" w:date="2020-02-19T17:56:00Z">
            <w:rPr>
              <w:b/>
            </w:rPr>
          </w:rPrChange>
        </w:rPr>
      </w:pPr>
      <w:r w:rsidRPr="006F641F">
        <w:rPr>
          <w:rFonts w:ascii="Times New Roman" w:hAnsi="Times New Roman" w:cs="Times New Roman"/>
          <w:b/>
          <w:sz w:val="40"/>
          <w:szCs w:val="40"/>
          <w:rPrChange w:id="59" w:author="Christopher Lim" w:date="2020-02-19T17:56:00Z">
            <w:rPr>
              <w:b/>
            </w:rPr>
          </w:rPrChange>
        </w:rPr>
        <w:lastRenderedPageBreak/>
        <w:t>7.</w:t>
      </w:r>
      <w:ins w:id="60" w:author="Christopher Lim" w:date="2020-02-19T17:53:00Z">
        <w:r w:rsidR="006F641F" w:rsidRPr="006F641F">
          <w:rPr>
            <w:rFonts w:ascii="Times New Roman" w:hAnsi="Times New Roman" w:cs="Times New Roman"/>
            <w:b/>
            <w:sz w:val="40"/>
            <w:szCs w:val="40"/>
            <w:rPrChange w:id="61" w:author="Christopher Lim" w:date="2020-02-19T17:56:00Z">
              <w:rPr>
                <w:b/>
              </w:rPr>
            </w:rPrChange>
          </w:rPr>
          <w:t xml:space="preserve"> </w:t>
        </w:r>
      </w:ins>
      <w:r w:rsidRPr="006F641F">
        <w:rPr>
          <w:rFonts w:ascii="Times New Roman" w:hAnsi="Times New Roman" w:cs="Times New Roman"/>
          <w:b/>
          <w:sz w:val="40"/>
          <w:szCs w:val="40"/>
          <w:rPrChange w:id="62" w:author="Christopher Lim" w:date="2020-02-19T17:56:00Z">
            <w:rPr>
              <w:b/>
            </w:rPr>
          </w:rPrChange>
        </w:rPr>
        <w:t>Operational Scenarios</w:t>
      </w:r>
    </w:p>
    <w:p w14:paraId="1999F551" w14:textId="77777777" w:rsidR="00992CDC" w:rsidRDefault="00992CDC">
      <w:pPr>
        <w:jc w:val="both"/>
      </w:pPr>
    </w:p>
    <w:p w14:paraId="4264E89C" w14:textId="77777777" w:rsidR="00992CDC" w:rsidRPr="006F641F" w:rsidRDefault="00696A62">
      <w:pPr>
        <w:jc w:val="both"/>
        <w:rPr>
          <w:rFonts w:ascii="Times New Roman" w:hAnsi="Times New Roman" w:cs="Times New Roman"/>
          <w:b/>
          <w:bCs/>
          <w:sz w:val="28"/>
          <w:szCs w:val="28"/>
          <w:rPrChange w:id="63" w:author="Christopher Lim" w:date="2020-02-19T17:58:00Z">
            <w:rPr/>
          </w:rPrChange>
        </w:rPr>
      </w:pPr>
      <w:r w:rsidRPr="006F641F">
        <w:rPr>
          <w:rFonts w:ascii="Times New Roman" w:hAnsi="Times New Roman" w:cs="Times New Roman"/>
          <w:b/>
          <w:bCs/>
          <w:sz w:val="28"/>
          <w:szCs w:val="28"/>
          <w:rPrChange w:id="64" w:author="Christopher Lim" w:date="2020-02-19T17:58:00Z">
            <w:rPr/>
          </w:rPrChange>
        </w:rPr>
        <w:t>7.1 Check-in and Check-out feature:</w:t>
      </w:r>
    </w:p>
    <w:p w14:paraId="343C8DC0" w14:textId="77777777" w:rsidR="00992CDC" w:rsidRDefault="00992CDC">
      <w:pPr>
        <w:jc w:val="both"/>
      </w:pPr>
    </w:p>
    <w:p w14:paraId="1216D9DE" w14:textId="77777777" w:rsidR="00992CDC" w:rsidRDefault="00696A62">
      <w:pPr>
        <w:jc w:val="both"/>
      </w:pPr>
      <w:r>
        <w:t xml:space="preserve">This feature is responsible to check the students in and out of the hostel and store the data online. This could keep the hassle of keeping the abundance of physical data like registration forms paper. Once they check-in, a few security measures will take place to identify the students identity as a resident of the hostel. Next, the next page will display the details information of their booking. The user is required to verify all the information and a pop box will unlock immediately with OTP(one-time-pin) that will be sent to their phone. The user is required to take the keys or put them from the box provided and their action will be kept as data for safety purposes.  </w:t>
      </w:r>
    </w:p>
    <w:p w14:paraId="11B0C855" w14:textId="77777777" w:rsidR="00992CDC" w:rsidRDefault="00992CDC">
      <w:pPr>
        <w:jc w:val="both"/>
      </w:pPr>
    </w:p>
    <w:p w14:paraId="46021E93" w14:textId="77777777" w:rsidR="00992CDC" w:rsidRPr="006F641F" w:rsidRDefault="00696A62">
      <w:pPr>
        <w:jc w:val="both"/>
        <w:rPr>
          <w:rFonts w:ascii="Times New Roman" w:hAnsi="Times New Roman" w:cs="Times New Roman"/>
          <w:b/>
          <w:bCs/>
          <w:sz w:val="28"/>
          <w:szCs w:val="28"/>
          <w:rPrChange w:id="65" w:author="Christopher Lim" w:date="2020-02-19T17:58:00Z">
            <w:rPr/>
          </w:rPrChange>
        </w:rPr>
      </w:pPr>
      <w:r w:rsidRPr="006F641F">
        <w:rPr>
          <w:rFonts w:ascii="Times New Roman" w:hAnsi="Times New Roman" w:cs="Times New Roman"/>
          <w:b/>
          <w:bCs/>
          <w:sz w:val="28"/>
          <w:szCs w:val="28"/>
          <w:rPrChange w:id="66" w:author="Christopher Lim" w:date="2020-02-19T17:58:00Z">
            <w:rPr/>
          </w:rPrChange>
        </w:rPr>
        <w:t>7.2 Payment feature:</w:t>
      </w:r>
    </w:p>
    <w:p w14:paraId="5A5BC1FF" w14:textId="77777777" w:rsidR="00992CDC" w:rsidRDefault="00992CDC">
      <w:pPr>
        <w:jc w:val="both"/>
      </w:pPr>
    </w:p>
    <w:p w14:paraId="0D2E3040" w14:textId="77777777" w:rsidR="00992CDC" w:rsidRDefault="00696A62">
      <w:pPr>
        <w:jc w:val="both"/>
      </w:pPr>
      <w:r>
        <w:t xml:space="preserve">This feature is responsible for the users to do payment of their deposit on the spot when they are at the hostel compound. The management are required the students or parents to do the payments online but some parents may not want to do the payment until they have seen the condition of the hostel. After they have sightseeing around the hostel and secure the security of their children, they can just do the payment at the kiosk with “pay-wave” method. Before they do the payment, the user must verify their booking with an ID that has been given beforehand. With that, they will be directed to another page which is it will display their information like the students ID, student name, email, room number, and the booking date. This will help the user to verify their booking further. After that, they are required to do the “pay-wave” method to perform the transaction. It is fully cashless and harmless. The users are also reminded to print receipt as physical proof of their payment. </w:t>
      </w:r>
    </w:p>
    <w:p w14:paraId="3FFDCE35" w14:textId="77777777" w:rsidR="00992CDC" w:rsidRDefault="00992CDC">
      <w:pPr>
        <w:jc w:val="both"/>
      </w:pPr>
    </w:p>
    <w:p w14:paraId="06DCA19F" w14:textId="77777777" w:rsidR="00992CDC" w:rsidRPr="006F641F" w:rsidRDefault="00696A62">
      <w:pPr>
        <w:jc w:val="both"/>
        <w:rPr>
          <w:rFonts w:ascii="Times New Roman" w:hAnsi="Times New Roman" w:cs="Times New Roman"/>
          <w:b/>
          <w:bCs/>
          <w:sz w:val="28"/>
          <w:szCs w:val="28"/>
          <w:rPrChange w:id="67" w:author="Christopher Lim" w:date="2020-02-19T17:58:00Z">
            <w:rPr/>
          </w:rPrChange>
        </w:rPr>
      </w:pPr>
      <w:r w:rsidRPr="006F641F">
        <w:rPr>
          <w:rFonts w:ascii="Times New Roman" w:hAnsi="Times New Roman" w:cs="Times New Roman"/>
          <w:b/>
          <w:bCs/>
          <w:sz w:val="28"/>
          <w:szCs w:val="28"/>
          <w:rPrChange w:id="68" w:author="Christopher Lim" w:date="2020-02-19T17:58:00Z">
            <w:rPr/>
          </w:rPrChange>
        </w:rPr>
        <w:t>7.3 Room Type Feature:</w:t>
      </w:r>
    </w:p>
    <w:p w14:paraId="5931067C" w14:textId="77777777" w:rsidR="00992CDC" w:rsidRDefault="00992CDC">
      <w:pPr>
        <w:jc w:val="both"/>
      </w:pPr>
    </w:p>
    <w:p w14:paraId="48D2A5F4" w14:textId="77777777" w:rsidR="00992CDC" w:rsidRDefault="00696A62">
      <w:pPr>
        <w:widowControl w:val="0"/>
        <w:spacing w:line="240" w:lineRule="auto"/>
        <w:jc w:val="both"/>
      </w:pPr>
      <w:r>
        <w:t xml:space="preserve">The next feature are room types. The students are required to enter their student id. After the student id is done being verified, it will display the what type of room that the hostel provided which is double sharing and triple sharing rooms. The details of both of the rooms will be listed on what the rooms are provided with. This could keep the hassle from the parents to keep asking about the room as this feature will show in detail the condition of the room. The parents are also able to see the review online done by previous students that used to be tenants from the service desk feature. From there, the parents will be more encouraged to send their  children to stay in the hostel. </w:t>
      </w:r>
    </w:p>
    <w:p w14:paraId="5435527D" w14:textId="77777777" w:rsidR="00992CDC" w:rsidRDefault="00992CDC">
      <w:pPr>
        <w:widowControl w:val="0"/>
        <w:spacing w:line="240" w:lineRule="auto"/>
        <w:jc w:val="both"/>
      </w:pPr>
    </w:p>
    <w:p w14:paraId="1CAA5EE1" w14:textId="77777777" w:rsidR="00992CDC" w:rsidRPr="006F641F" w:rsidRDefault="00696A62">
      <w:pPr>
        <w:widowControl w:val="0"/>
        <w:spacing w:line="240" w:lineRule="auto"/>
        <w:jc w:val="both"/>
        <w:rPr>
          <w:rFonts w:ascii="Times New Roman" w:hAnsi="Times New Roman" w:cs="Times New Roman"/>
          <w:b/>
          <w:bCs/>
          <w:sz w:val="28"/>
          <w:szCs w:val="28"/>
          <w:rPrChange w:id="69" w:author="Christopher Lim" w:date="2020-02-19T17:58:00Z">
            <w:rPr/>
          </w:rPrChange>
        </w:rPr>
      </w:pPr>
      <w:r w:rsidRPr="006F641F">
        <w:rPr>
          <w:rFonts w:ascii="Times New Roman" w:hAnsi="Times New Roman" w:cs="Times New Roman"/>
          <w:b/>
          <w:bCs/>
          <w:sz w:val="28"/>
          <w:szCs w:val="28"/>
          <w:rPrChange w:id="70" w:author="Christopher Lim" w:date="2020-02-19T17:58:00Z">
            <w:rPr/>
          </w:rPrChange>
        </w:rPr>
        <w:t>7.4 Map Feature:</w:t>
      </w:r>
    </w:p>
    <w:p w14:paraId="4F068C91" w14:textId="77777777" w:rsidR="00992CDC" w:rsidRDefault="00992CDC">
      <w:pPr>
        <w:widowControl w:val="0"/>
        <w:spacing w:line="240" w:lineRule="auto"/>
        <w:jc w:val="both"/>
      </w:pPr>
    </w:p>
    <w:p w14:paraId="712D86D5" w14:textId="78BEA78F" w:rsidR="00992CDC" w:rsidRDefault="00696A62" w:rsidP="00696A62">
      <w:pPr>
        <w:widowControl w:val="0"/>
        <w:spacing w:line="240" w:lineRule="auto"/>
        <w:jc w:val="both"/>
      </w:pPr>
      <w:r>
        <w:t xml:space="preserve">Also, the kiosk secured a map features which will guide the students to where their rooms are being located. There are 2 buttons that will require the students to enter either using their student id or booking id. For the student id, it needs to be verified first and then it will display the map of MMU hostel while for the booking id, it will display the resident’s details and their room details. This system will show the direction to their room. For instance, it will display which block, level of the building and the rooms number. </w:t>
      </w:r>
    </w:p>
    <w:p w14:paraId="7A9A9D19" w14:textId="77777777" w:rsidR="00992CDC" w:rsidRDefault="00992CDC">
      <w:pPr>
        <w:jc w:val="both"/>
      </w:pPr>
    </w:p>
    <w:p w14:paraId="4B5CDA62" w14:textId="77777777" w:rsidR="00696A62" w:rsidRDefault="00696A62">
      <w:r>
        <w:br w:type="page"/>
      </w:r>
    </w:p>
    <w:p w14:paraId="7AB85489" w14:textId="6A8CC15D" w:rsidR="00992CDC" w:rsidRPr="006F641F" w:rsidRDefault="00696A62">
      <w:pPr>
        <w:jc w:val="both"/>
        <w:rPr>
          <w:rFonts w:ascii="Times New Roman" w:hAnsi="Times New Roman" w:cs="Times New Roman"/>
          <w:b/>
          <w:bCs/>
          <w:sz w:val="28"/>
          <w:szCs w:val="28"/>
          <w:rPrChange w:id="71" w:author="Christopher Lim" w:date="2020-02-19T17:58:00Z">
            <w:rPr/>
          </w:rPrChange>
        </w:rPr>
      </w:pPr>
      <w:r w:rsidRPr="006F641F">
        <w:rPr>
          <w:rFonts w:ascii="Times New Roman" w:hAnsi="Times New Roman" w:cs="Times New Roman"/>
          <w:b/>
          <w:bCs/>
          <w:sz w:val="28"/>
          <w:szCs w:val="28"/>
          <w:rPrChange w:id="72" w:author="Christopher Lim" w:date="2020-02-19T17:58:00Z">
            <w:rPr/>
          </w:rPrChange>
        </w:rPr>
        <w:lastRenderedPageBreak/>
        <w:t>7.5 Feedback:</w:t>
      </w:r>
    </w:p>
    <w:p w14:paraId="0C9010B2" w14:textId="77777777" w:rsidR="00992CDC" w:rsidRDefault="00992CDC">
      <w:pPr>
        <w:widowControl w:val="0"/>
        <w:spacing w:line="240" w:lineRule="auto"/>
        <w:jc w:val="both"/>
      </w:pPr>
    </w:p>
    <w:p w14:paraId="5D29BCFF" w14:textId="4432C3C2" w:rsidR="00992CDC" w:rsidRDefault="00696A62">
      <w:pPr>
        <w:widowControl w:val="0"/>
        <w:spacing w:line="240" w:lineRule="auto"/>
      </w:pPr>
      <w:r>
        <w:t>The kiosk contains feedback. Throughout the features, the students need to enter students email, then it will be verified. The students email will also help the management to reach out to students after a complaint  has been made. For example, the students will be given a few questions so that the students can rate the problem just to show how severe the problem is.</w:t>
      </w:r>
    </w:p>
    <w:p w14:paraId="25445E81" w14:textId="77777777" w:rsidR="00992CDC" w:rsidRDefault="00992CDC">
      <w:pPr>
        <w:widowControl w:val="0"/>
        <w:spacing w:line="240" w:lineRule="auto"/>
      </w:pPr>
    </w:p>
    <w:p w14:paraId="4AEA3981" w14:textId="3B6D8279" w:rsidR="00992CDC" w:rsidRDefault="00696A62">
      <w:pPr>
        <w:widowControl w:val="0"/>
        <w:spacing w:line="240" w:lineRule="auto"/>
        <w:rPr>
          <w:ins w:id="73" w:author="Christopher Lim" w:date="2020-02-19T17:59:00Z"/>
          <w:rFonts w:ascii="Times New Roman" w:hAnsi="Times New Roman" w:cs="Times New Roman"/>
          <w:b/>
          <w:bCs/>
          <w:sz w:val="28"/>
          <w:szCs w:val="28"/>
        </w:rPr>
      </w:pPr>
      <w:r w:rsidRPr="006F641F">
        <w:rPr>
          <w:rFonts w:ascii="Times New Roman" w:hAnsi="Times New Roman" w:cs="Times New Roman"/>
          <w:b/>
          <w:bCs/>
          <w:sz w:val="28"/>
          <w:szCs w:val="28"/>
          <w:rPrChange w:id="74" w:author="Christopher Lim" w:date="2020-02-19T17:58:00Z">
            <w:rPr/>
          </w:rPrChange>
        </w:rPr>
        <w:t>7.6. Use Case Diagram</w:t>
      </w:r>
    </w:p>
    <w:p w14:paraId="73333C8A" w14:textId="77777777" w:rsidR="006F641F" w:rsidRPr="006F641F" w:rsidRDefault="006F641F">
      <w:pPr>
        <w:widowControl w:val="0"/>
        <w:spacing w:line="240" w:lineRule="auto"/>
        <w:rPr>
          <w:rFonts w:ascii="Times New Roman" w:hAnsi="Times New Roman" w:cs="Times New Roman"/>
          <w:b/>
          <w:bCs/>
          <w:sz w:val="28"/>
          <w:szCs w:val="28"/>
          <w:rPrChange w:id="75" w:author="Christopher Lim" w:date="2020-02-19T17:58:00Z">
            <w:rPr/>
          </w:rPrChange>
        </w:rPr>
      </w:pPr>
    </w:p>
    <w:p w14:paraId="16ACDE03" w14:textId="2D50DC50" w:rsidR="00992CDC" w:rsidRDefault="00696A62">
      <w:del w:id="76" w:author="Christopher Lim" w:date="2020-02-19T18:00:00Z">
        <w:r w:rsidDel="006F641F">
          <w:rPr>
            <w:noProof/>
            <w:sz w:val="24"/>
            <w:szCs w:val="24"/>
          </w:rPr>
          <w:drawing>
            <wp:inline distT="114300" distB="114300" distL="114300" distR="114300" wp14:anchorId="2E9E374D" wp14:editId="1220C4B4">
              <wp:extent cx="5734050" cy="47371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5"/>
                      <a:srcRect/>
                      <a:stretch>
                        <a:fillRect/>
                      </a:stretch>
                    </pic:blipFill>
                    <pic:spPr>
                      <a:xfrm>
                        <a:off x="0" y="0"/>
                        <a:ext cx="5734050" cy="4737100"/>
                      </a:xfrm>
                      <a:prstGeom prst="rect">
                        <a:avLst/>
                      </a:prstGeom>
                      <a:ln/>
                    </pic:spPr>
                  </pic:pic>
                </a:graphicData>
              </a:graphic>
            </wp:inline>
          </w:drawing>
        </w:r>
      </w:del>
    </w:p>
    <w:p w14:paraId="00CDCBE5" w14:textId="77777777" w:rsidR="00992CDC" w:rsidRDefault="00992CDC">
      <w:pPr>
        <w:widowControl w:val="0"/>
        <w:spacing w:line="240" w:lineRule="auto"/>
      </w:pPr>
    </w:p>
    <w:p w14:paraId="7213C982" w14:textId="77777777" w:rsidR="00992CDC" w:rsidRDefault="00992CDC">
      <w:pPr>
        <w:widowControl w:val="0"/>
        <w:spacing w:line="240" w:lineRule="auto"/>
      </w:pPr>
    </w:p>
    <w:p w14:paraId="7C267EB4" w14:textId="0E26E67D" w:rsidR="006F641F" w:rsidRDefault="006F641F">
      <w:pPr>
        <w:rPr>
          <w:ins w:id="77" w:author="Christopher Lim" w:date="2020-02-19T18:00:00Z"/>
        </w:rPr>
      </w:pPr>
      <w:ins w:id="78" w:author="Christopher Lim" w:date="2020-02-19T18:00:00Z">
        <w:r>
          <w:br w:type="page"/>
        </w:r>
      </w:ins>
    </w:p>
    <w:p w14:paraId="05650CA0" w14:textId="75942519" w:rsidR="00992CDC" w:rsidRDefault="006F641F">
      <w:pPr>
        <w:widowControl w:val="0"/>
        <w:spacing w:line="240" w:lineRule="auto"/>
      </w:pPr>
      <w:ins w:id="79" w:author="Christopher Lim" w:date="2020-02-19T18:00:00Z">
        <w:r>
          <w:rPr>
            <w:noProof/>
          </w:rPr>
          <w:lastRenderedPageBreak/>
          <w:drawing>
            <wp:inline distT="0" distB="0" distL="0" distR="0" wp14:anchorId="7D1CCAD9" wp14:editId="74943A79">
              <wp:extent cx="5303520" cy="6972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3520" cy="6972300"/>
                      </a:xfrm>
                      <a:prstGeom prst="rect">
                        <a:avLst/>
                      </a:prstGeom>
                      <a:noFill/>
                      <a:ln>
                        <a:noFill/>
                      </a:ln>
                    </pic:spPr>
                  </pic:pic>
                </a:graphicData>
              </a:graphic>
            </wp:inline>
          </w:drawing>
        </w:r>
      </w:ins>
    </w:p>
    <w:p w14:paraId="6BD7BC25" w14:textId="77777777" w:rsidR="00992CDC" w:rsidRDefault="00992CDC">
      <w:pPr>
        <w:widowControl w:val="0"/>
        <w:spacing w:line="240" w:lineRule="auto"/>
      </w:pPr>
    </w:p>
    <w:p w14:paraId="4E59C1EA" w14:textId="77777777" w:rsidR="00992CDC" w:rsidRDefault="00992CDC">
      <w:pPr>
        <w:widowControl w:val="0"/>
        <w:spacing w:line="240" w:lineRule="auto"/>
      </w:pPr>
    </w:p>
    <w:p w14:paraId="64710C31" w14:textId="77777777" w:rsidR="00992CDC" w:rsidRDefault="00992CDC">
      <w:pPr>
        <w:widowControl w:val="0"/>
        <w:spacing w:line="240" w:lineRule="auto"/>
      </w:pPr>
    </w:p>
    <w:p w14:paraId="5FED9A00" w14:textId="77777777" w:rsidR="00992CDC" w:rsidRDefault="00992CDC">
      <w:pPr>
        <w:widowControl w:val="0"/>
        <w:spacing w:line="240" w:lineRule="auto"/>
      </w:pPr>
    </w:p>
    <w:p w14:paraId="3939E8E9" w14:textId="77777777" w:rsidR="00992CDC" w:rsidRDefault="00992CDC">
      <w:pPr>
        <w:widowControl w:val="0"/>
        <w:spacing w:line="240" w:lineRule="auto"/>
      </w:pPr>
    </w:p>
    <w:p w14:paraId="7DA91698" w14:textId="77777777" w:rsidR="00992CDC" w:rsidRDefault="00992CDC">
      <w:pPr>
        <w:widowControl w:val="0"/>
        <w:spacing w:line="240" w:lineRule="auto"/>
      </w:pPr>
    </w:p>
    <w:p w14:paraId="05D4F351" w14:textId="77777777" w:rsidR="00696A62" w:rsidRDefault="00696A62">
      <w:r>
        <w:br w:type="page"/>
      </w:r>
    </w:p>
    <w:p w14:paraId="5AD4D142" w14:textId="34E30F76" w:rsidR="00992CDC" w:rsidRPr="006F641F" w:rsidRDefault="00696A62">
      <w:pPr>
        <w:widowControl w:val="0"/>
        <w:spacing w:line="240" w:lineRule="auto"/>
        <w:rPr>
          <w:rFonts w:ascii="Times New Roman" w:hAnsi="Times New Roman" w:cs="Times New Roman"/>
          <w:b/>
          <w:bCs/>
          <w:sz w:val="28"/>
          <w:szCs w:val="28"/>
          <w:rPrChange w:id="80" w:author="Christopher Lim" w:date="2020-02-19T17:58:00Z">
            <w:rPr/>
          </w:rPrChange>
        </w:rPr>
      </w:pPr>
      <w:r w:rsidRPr="006F641F">
        <w:rPr>
          <w:rFonts w:ascii="Times New Roman" w:hAnsi="Times New Roman" w:cs="Times New Roman"/>
          <w:b/>
          <w:bCs/>
          <w:sz w:val="28"/>
          <w:szCs w:val="28"/>
          <w:rPrChange w:id="81" w:author="Christopher Lim" w:date="2020-02-19T17:58:00Z">
            <w:rPr/>
          </w:rPrChange>
        </w:rPr>
        <w:lastRenderedPageBreak/>
        <w:t>7.7 Use Case Template</w:t>
      </w:r>
    </w:p>
    <w:p w14:paraId="316CBD8D" w14:textId="77777777" w:rsidR="00992CDC" w:rsidRDefault="00992CDC">
      <w:pPr>
        <w:widowControl w:val="0"/>
        <w:spacing w:line="240" w:lineRule="auto"/>
      </w:pPr>
    </w:p>
    <w:p w14:paraId="33B08544" w14:textId="77777777" w:rsidR="00992CDC" w:rsidRDefault="00992CDC">
      <w:pPr>
        <w:widowControl w:val="0"/>
        <w:spacing w:line="240" w:lineRule="auto"/>
      </w:pPr>
    </w:p>
    <w:p w14:paraId="15F560A4" w14:textId="77777777" w:rsidR="00992CDC" w:rsidRDefault="00992CDC">
      <w:pPr>
        <w:widowControl w:val="0"/>
        <w:spacing w:line="240" w:lineRule="auto"/>
      </w:pPr>
    </w:p>
    <w:p w14:paraId="01892C61" w14:textId="1C5C8F18" w:rsidR="00992CDC" w:rsidDel="004D7355" w:rsidRDefault="00696A62">
      <w:pPr>
        <w:widowControl w:val="0"/>
        <w:spacing w:before="240" w:after="240"/>
        <w:jc w:val="center"/>
        <w:rPr>
          <w:del w:id="82" w:author="Christopher Lim" w:date="2020-02-20T10:43:00Z"/>
          <w:rFonts w:ascii="Times New Roman" w:eastAsia="Times New Roman" w:hAnsi="Times New Roman" w:cs="Times New Roman"/>
          <w:b/>
          <w:sz w:val="24"/>
          <w:szCs w:val="24"/>
        </w:rPr>
      </w:pPr>
      <w:del w:id="83" w:author="Christopher Lim" w:date="2020-02-20T10:43:00Z">
        <w:r w:rsidDel="004D7355">
          <w:rPr>
            <w:rFonts w:ascii="Times New Roman" w:eastAsia="Times New Roman" w:hAnsi="Times New Roman" w:cs="Times New Roman"/>
            <w:b/>
            <w:sz w:val="24"/>
            <w:szCs w:val="24"/>
          </w:rPr>
          <w:delText>Table 11: Table below shows the use case template for Login use case</w:delText>
        </w:r>
      </w:del>
    </w:p>
    <w:p w14:paraId="06782C94" w14:textId="25EA475D" w:rsidR="00992CDC" w:rsidDel="004D7355" w:rsidRDefault="00992CDC">
      <w:pPr>
        <w:widowControl w:val="0"/>
        <w:spacing w:line="240" w:lineRule="auto"/>
        <w:rPr>
          <w:del w:id="84" w:author="Christopher Lim" w:date="2020-02-20T10:43:00Z"/>
        </w:rPr>
      </w:pPr>
    </w:p>
    <w:tbl>
      <w:tblPr>
        <w:tblStyle w:val="aa"/>
        <w:tblW w:w="9030" w:type="dxa"/>
        <w:tblBorders>
          <w:top w:val="nil"/>
          <w:left w:val="nil"/>
          <w:bottom w:val="nil"/>
          <w:right w:val="nil"/>
          <w:insideH w:val="nil"/>
          <w:insideV w:val="nil"/>
        </w:tblBorders>
        <w:tblLayout w:type="fixed"/>
        <w:tblLook w:val="0600" w:firstRow="0" w:lastRow="0" w:firstColumn="0" w:lastColumn="0" w:noHBand="1" w:noVBand="1"/>
      </w:tblPr>
      <w:tblGrid>
        <w:gridCol w:w="1884"/>
        <w:gridCol w:w="848"/>
        <w:gridCol w:w="2833"/>
        <w:gridCol w:w="647"/>
        <w:gridCol w:w="762"/>
        <w:gridCol w:w="2056"/>
      </w:tblGrid>
      <w:tr w:rsidR="00992CDC" w:rsidDel="004D7355" w14:paraId="4838F0E2" w14:textId="50546B46">
        <w:trPr>
          <w:trHeight w:val="695"/>
          <w:del w:id="85" w:author="Christopher Lim" w:date="2020-02-20T10:43:00Z"/>
        </w:trPr>
        <w:tc>
          <w:tcPr>
            <w:tcW w:w="2731"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52EB1B" w14:textId="1FB12B37" w:rsidR="00992CDC" w:rsidDel="004D7355" w:rsidRDefault="00696A62">
            <w:pPr>
              <w:widowControl w:val="0"/>
              <w:spacing w:before="240" w:after="240" w:line="240" w:lineRule="auto"/>
              <w:ind w:left="-100"/>
              <w:rPr>
                <w:del w:id="86" w:author="Christopher Lim" w:date="2020-02-20T10:43:00Z"/>
                <w:b/>
              </w:rPr>
            </w:pPr>
            <w:del w:id="87" w:author="Christopher Lim" w:date="2020-02-20T10:43:00Z">
              <w:r w:rsidDel="004D7355">
                <w:rPr>
                  <w:b/>
                </w:rPr>
                <w:delText>No.</w:delText>
              </w:r>
            </w:del>
          </w:p>
        </w:tc>
        <w:tc>
          <w:tcPr>
            <w:tcW w:w="283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471238C4" w14:textId="55BAB7BD" w:rsidR="00992CDC" w:rsidDel="004D7355" w:rsidRDefault="00696A62">
            <w:pPr>
              <w:widowControl w:val="0"/>
              <w:spacing w:before="240" w:after="240" w:line="240" w:lineRule="auto"/>
              <w:ind w:left="-100"/>
              <w:rPr>
                <w:del w:id="88" w:author="Christopher Lim" w:date="2020-02-20T10:43:00Z"/>
                <w:b/>
              </w:rPr>
            </w:pPr>
            <w:del w:id="89" w:author="Christopher Lim" w:date="2020-02-20T10:43:00Z">
              <w:r w:rsidDel="004D7355">
                <w:rPr>
                  <w:b/>
                </w:rPr>
                <w:delText>Section</w:delText>
              </w:r>
            </w:del>
          </w:p>
        </w:tc>
        <w:tc>
          <w:tcPr>
            <w:tcW w:w="3465"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21189C82" w14:textId="47DBA4F7" w:rsidR="00992CDC" w:rsidDel="004D7355" w:rsidRDefault="00696A62">
            <w:pPr>
              <w:widowControl w:val="0"/>
              <w:spacing w:before="240" w:after="240" w:line="240" w:lineRule="auto"/>
              <w:ind w:left="-100"/>
              <w:rPr>
                <w:del w:id="90" w:author="Christopher Lim" w:date="2020-02-20T10:43:00Z"/>
                <w:b/>
              </w:rPr>
            </w:pPr>
            <w:del w:id="91" w:author="Christopher Lim" w:date="2020-02-20T10:43:00Z">
              <w:r w:rsidDel="004D7355">
                <w:rPr>
                  <w:b/>
                </w:rPr>
                <w:delText>Content/Explanation</w:delText>
              </w:r>
            </w:del>
          </w:p>
        </w:tc>
      </w:tr>
      <w:tr w:rsidR="00992CDC" w:rsidDel="004D7355" w14:paraId="0B2FF9F5" w14:textId="576F6107">
        <w:trPr>
          <w:trHeight w:val="845"/>
          <w:del w:id="92" w:author="Christopher Lim" w:date="2020-02-20T10:43:00Z"/>
        </w:trPr>
        <w:tc>
          <w:tcPr>
            <w:tcW w:w="188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7DD6C8" w14:textId="26CDC3B1" w:rsidR="00992CDC" w:rsidDel="004D7355" w:rsidRDefault="00696A62">
            <w:pPr>
              <w:widowControl w:val="0"/>
              <w:spacing w:before="240" w:after="240" w:line="240" w:lineRule="auto"/>
              <w:ind w:left="-100"/>
              <w:rPr>
                <w:del w:id="93" w:author="Christopher Lim" w:date="2020-02-20T10:43:00Z"/>
                <w:b/>
              </w:rPr>
            </w:pPr>
            <w:del w:id="94" w:author="Christopher Lim" w:date="2020-02-20T10:43:00Z">
              <w:r w:rsidDel="004D7355">
                <w:rPr>
                  <w:b/>
                </w:rPr>
                <w:delText>ID</w:delText>
              </w:r>
            </w:del>
          </w:p>
        </w:tc>
        <w:tc>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5A597D7" w14:textId="2D7019E6" w:rsidR="00992CDC" w:rsidDel="004D7355" w:rsidRDefault="00696A62">
            <w:pPr>
              <w:widowControl w:val="0"/>
              <w:spacing w:before="240" w:after="240" w:line="240" w:lineRule="auto"/>
              <w:ind w:left="-100"/>
              <w:rPr>
                <w:del w:id="95" w:author="Christopher Lim" w:date="2020-02-20T10:43:00Z"/>
              </w:rPr>
            </w:pPr>
            <w:del w:id="96" w:author="Christopher Lim" w:date="2020-02-20T10:43:00Z">
              <w:r w:rsidDel="004D7355">
                <w:delText>1.2</w:delText>
              </w:r>
            </w:del>
          </w:p>
        </w:tc>
        <w:tc>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BEDD23" w14:textId="1663B288" w:rsidR="00992CDC" w:rsidDel="004D7355" w:rsidRDefault="00696A62">
            <w:pPr>
              <w:widowControl w:val="0"/>
              <w:spacing w:before="240" w:after="240" w:line="240" w:lineRule="auto"/>
              <w:ind w:left="-100"/>
              <w:rPr>
                <w:del w:id="97" w:author="Christopher Lim" w:date="2020-02-20T10:43:00Z"/>
              </w:rPr>
            </w:pPr>
            <w:del w:id="98" w:author="Christopher Lim" w:date="2020-02-20T10:43:00Z">
              <w:r w:rsidDel="004D7355">
                <w:delText>Name</w:delText>
              </w:r>
            </w:del>
          </w:p>
        </w:tc>
        <w:tc>
          <w:tcPr>
            <w:tcW w:w="34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1364CE0" w14:textId="5E3FFA3A" w:rsidR="00992CDC" w:rsidDel="004D7355" w:rsidRDefault="00696A62">
            <w:pPr>
              <w:widowControl w:val="0"/>
              <w:spacing w:before="240" w:after="240" w:line="240" w:lineRule="auto"/>
              <w:ind w:left="-100"/>
              <w:rPr>
                <w:del w:id="99" w:author="Christopher Lim" w:date="2020-02-20T10:43:00Z"/>
              </w:rPr>
            </w:pPr>
            <w:del w:id="100" w:author="Christopher Lim" w:date="2020-02-20T10:43:00Z">
              <w:r w:rsidDel="004D7355">
                <w:delText>Login</w:delText>
              </w:r>
            </w:del>
          </w:p>
        </w:tc>
      </w:tr>
      <w:tr w:rsidR="00992CDC" w:rsidDel="004D7355" w14:paraId="4DCCC47B" w14:textId="40A4F898">
        <w:trPr>
          <w:trHeight w:val="605"/>
          <w:del w:id="101" w:author="Christopher Lim" w:date="2020-02-20T10:43:00Z"/>
        </w:trPr>
        <w:tc>
          <w:tcPr>
            <w:tcW w:w="188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94D18B" w14:textId="43D444CD" w:rsidR="00992CDC" w:rsidDel="004D7355" w:rsidRDefault="00696A62">
            <w:pPr>
              <w:widowControl w:val="0"/>
              <w:spacing w:before="240" w:after="240" w:line="240" w:lineRule="auto"/>
              <w:ind w:left="-100"/>
              <w:rPr>
                <w:del w:id="102" w:author="Christopher Lim" w:date="2020-02-20T10:43:00Z"/>
                <w:b/>
              </w:rPr>
            </w:pPr>
            <w:del w:id="103" w:author="Christopher Lim" w:date="2020-02-20T10:43:00Z">
              <w:r w:rsidDel="004D7355">
                <w:rPr>
                  <w:b/>
                </w:rPr>
                <w:delText>Management</w:delText>
              </w:r>
            </w:del>
          </w:p>
        </w:tc>
        <w:tc>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379B69" w14:textId="26CF2D38" w:rsidR="00992CDC" w:rsidDel="004D7355" w:rsidRDefault="00696A62">
            <w:pPr>
              <w:widowControl w:val="0"/>
              <w:spacing w:before="240" w:after="240" w:line="240" w:lineRule="auto"/>
              <w:ind w:left="-100"/>
              <w:rPr>
                <w:del w:id="104" w:author="Christopher Lim" w:date="2020-02-20T10:43:00Z"/>
              </w:rPr>
            </w:pPr>
            <w:del w:id="105" w:author="Christopher Lim" w:date="2020-02-20T10:43:00Z">
              <w:r w:rsidDel="004D7355">
                <w:delText>2.1</w:delText>
              </w:r>
            </w:del>
          </w:p>
        </w:tc>
        <w:tc>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51E3C9" w14:textId="13B2B37F" w:rsidR="00992CDC" w:rsidDel="004D7355" w:rsidRDefault="00696A62">
            <w:pPr>
              <w:widowControl w:val="0"/>
              <w:spacing w:before="240" w:after="240" w:line="240" w:lineRule="auto"/>
              <w:ind w:left="-100"/>
              <w:rPr>
                <w:del w:id="106" w:author="Christopher Lim" w:date="2020-02-20T10:43:00Z"/>
              </w:rPr>
            </w:pPr>
            <w:del w:id="107" w:author="Christopher Lim" w:date="2020-02-20T10:43:00Z">
              <w:r w:rsidDel="004D7355">
                <w:delText>Author</w:delText>
              </w:r>
            </w:del>
          </w:p>
        </w:tc>
        <w:tc>
          <w:tcPr>
            <w:tcW w:w="34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A9C6B4A" w14:textId="216F29D8" w:rsidR="00992CDC" w:rsidDel="004D7355" w:rsidRDefault="00696A62">
            <w:pPr>
              <w:widowControl w:val="0"/>
              <w:spacing w:before="240" w:after="240" w:line="240" w:lineRule="auto"/>
              <w:ind w:left="-100"/>
              <w:rPr>
                <w:del w:id="108" w:author="Christopher Lim" w:date="2020-02-20T10:43:00Z"/>
              </w:rPr>
            </w:pPr>
            <w:del w:id="109" w:author="Christopher Lim" w:date="2020-02-20T10:43:00Z">
              <w:r w:rsidDel="004D7355">
                <w:delText>Muhamad Ridzwan bin Ziauddin</w:delText>
              </w:r>
            </w:del>
          </w:p>
        </w:tc>
      </w:tr>
      <w:tr w:rsidR="00992CDC" w:rsidDel="004D7355" w14:paraId="0956EB50" w14:textId="7A142B4C">
        <w:trPr>
          <w:trHeight w:val="845"/>
          <w:del w:id="110" w:author="Christopher Lim" w:date="2020-02-20T10:43:00Z"/>
        </w:trPr>
        <w:tc>
          <w:tcPr>
            <w:tcW w:w="1883"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39A9147" w14:textId="5446347A" w:rsidR="00992CDC" w:rsidDel="004D7355" w:rsidRDefault="00696A62">
            <w:pPr>
              <w:widowControl w:val="0"/>
              <w:spacing w:before="240" w:after="240" w:line="240" w:lineRule="auto"/>
              <w:ind w:left="-100"/>
              <w:rPr>
                <w:del w:id="111" w:author="Christopher Lim" w:date="2020-02-20T10:43:00Z"/>
                <w:b/>
              </w:rPr>
            </w:pPr>
            <w:del w:id="112" w:author="Christopher Lim" w:date="2020-02-20T10:43:00Z">
              <w:r w:rsidDel="004D7355">
                <w:rPr>
                  <w:b/>
                </w:rPr>
                <w:delText>Context</w:delText>
              </w:r>
            </w:del>
          </w:p>
        </w:tc>
        <w:tc>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BC42E88" w14:textId="5F6FCA62" w:rsidR="00992CDC" w:rsidDel="004D7355" w:rsidRDefault="00696A62">
            <w:pPr>
              <w:widowControl w:val="0"/>
              <w:spacing w:before="240" w:after="240" w:line="240" w:lineRule="auto"/>
              <w:ind w:left="-100"/>
              <w:rPr>
                <w:del w:id="113" w:author="Christopher Lim" w:date="2020-02-20T10:43:00Z"/>
              </w:rPr>
            </w:pPr>
            <w:del w:id="114" w:author="Christopher Lim" w:date="2020-02-20T10:43:00Z">
              <w:r w:rsidDel="004D7355">
                <w:delText>3.1</w:delText>
              </w:r>
            </w:del>
          </w:p>
        </w:tc>
        <w:tc>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039D3CC" w14:textId="3C164947" w:rsidR="00992CDC" w:rsidDel="004D7355" w:rsidRDefault="00696A62">
            <w:pPr>
              <w:widowControl w:val="0"/>
              <w:spacing w:before="240" w:after="240" w:line="240" w:lineRule="auto"/>
              <w:ind w:left="-100"/>
              <w:rPr>
                <w:del w:id="115" w:author="Christopher Lim" w:date="2020-02-20T10:43:00Z"/>
              </w:rPr>
            </w:pPr>
            <w:del w:id="116" w:author="Christopher Lim" w:date="2020-02-20T10:43:00Z">
              <w:r w:rsidDel="004D7355">
                <w:delText>Source(s)</w:delText>
              </w:r>
            </w:del>
          </w:p>
        </w:tc>
        <w:tc>
          <w:tcPr>
            <w:tcW w:w="34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57F2262" w14:textId="0644022D" w:rsidR="00992CDC" w:rsidDel="004D7355" w:rsidRDefault="00696A62">
            <w:pPr>
              <w:widowControl w:val="0"/>
              <w:spacing w:before="240" w:after="240" w:line="240" w:lineRule="auto"/>
              <w:ind w:left="-100"/>
              <w:rPr>
                <w:del w:id="117" w:author="Christopher Lim" w:date="2020-02-20T10:43:00Z"/>
              </w:rPr>
            </w:pPr>
            <w:del w:id="118" w:author="Christopher Lim" w:date="2020-02-20T10:43:00Z">
              <w:r w:rsidDel="004D7355">
                <w:delText>Muhammad Safwan Haziq bin Noor Azman (Student)</w:delText>
              </w:r>
            </w:del>
          </w:p>
        </w:tc>
      </w:tr>
      <w:tr w:rsidR="00992CDC" w:rsidDel="004D7355" w14:paraId="4B95D1AB" w14:textId="1C00169A">
        <w:trPr>
          <w:trHeight w:val="845"/>
          <w:del w:id="119" w:author="Christopher Lim" w:date="2020-02-20T10:43:00Z"/>
        </w:trPr>
        <w:tc>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68E0A24" w14:textId="72CDF03A" w:rsidR="00992CDC" w:rsidDel="004D7355" w:rsidRDefault="00992CDC">
            <w:pPr>
              <w:widowControl w:val="0"/>
              <w:spacing w:line="240" w:lineRule="auto"/>
              <w:ind w:left="-100"/>
              <w:rPr>
                <w:del w:id="120" w:author="Christopher Lim" w:date="2020-02-20T10:43:00Z"/>
              </w:rPr>
            </w:pPr>
          </w:p>
        </w:tc>
        <w:tc>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27FC1D" w14:textId="66A49D3F" w:rsidR="00992CDC" w:rsidDel="004D7355" w:rsidRDefault="00696A62">
            <w:pPr>
              <w:widowControl w:val="0"/>
              <w:spacing w:before="240" w:after="240" w:line="240" w:lineRule="auto"/>
              <w:ind w:left="-100"/>
              <w:rPr>
                <w:del w:id="121" w:author="Christopher Lim" w:date="2020-02-20T10:43:00Z"/>
              </w:rPr>
            </w:pPr>
            <w:del w:id="122" w:author="Christopher Lim" w:date="2020-02-20T10:43:00Z">
              <w:r w:rsidDel="004D7355">
                <w:delText>3.2</w:delText>
              </w:r>
            </w:del>
          </w:p>
        </w:tc>
        <w:tc>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FFDA1A" w14:textId="05686119" w:rsidR="00992CDC" w:rsidDel="004D7355" w:rsidRDefault="00696A62">
            <w:pPr>
              <w:widowControl w:val="0"/>
              <w:spacing w:before="240" w:after="240" w:line="240" w:lineRule="auto"/>
              <w:ind w:left="-100"/>
              <w:rPr>
                <w:del w:id="123" w:author="Christopher Lim" w:date="2020-02-20T10:43:00Z"/>
              </w:rPr>
            </w:pPr>
            <w:del w:id="124" w:author="Christopher Lim" w:date="2020-02-20T10:43:00Z">
              <w:r w:rsidDel="004D7355">
                <w:delText>Responsible stakeholder(s)</w:delText>
              </w:r>
            </w:del>
          </w:p>
        </w:tc>
        <w:tc>
          <w:tcPr>
            <w:tcW w:w="34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C5ECAC6" w14:textId="0D374288" w:rsidR="00992CDC" w:rsidDel="004D7355" w:rsidRDefault="00696A62">
            <w:pPr>
              <w:widowControl w:val="0"/>
              <w:spacing w:before="240" w:after="240" w:line="240" w:lineRule="auto"/>
              <w:ind w:left="-100"/>
              <w:rPr>
                <w:del w:id="125" w:author="Christopher Lim" w:date="2020-02-20T10:43:00Z"/>
              </w:rPr>
            </w:pPr>
            <w:del w:id="126" w:author="Christopher Lim" w:date="2020-02-20T10:43:00Z">
              <w:r w:rsidDel="004D7355">
                <w:delText>N/A</w:delText>
              </w:r>
            </w:del>
          </w:p>
        </w:tc>
      </w:tr>
      <w:tr w:rsidR="00992CDC" w:rsidDel="004D7355" w14:paraId="7F495F43" w14:textId="6FA10DFE">
        <w:trPr>
          <w:trHeight w:val="1115"/>
          <w:del w:id="127" w:author="Christopher Lim" w:date="2020-02-20T10:43:00Z"/>
        </w:trPr>
        <w:tc>
          <w:tcPr>
            <w:tcW w:w="1883"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D995F64" w14:textId="3FCFB10F" w:rsidR="00992CDC" w:rsidDel="004D7355" w:rsidRDefault="00696A62">
            <w:pPr>
              <w:widowControl w:val="0"/>
              <w:spacing w:before="240" w:after="240" w:line="240" w:lineRule="auto"/>
              <w:ind w:left="-100"/>
              <w:rPr>
                <w:del w:id="128" w:author="Christopher Lim" w:date="2020-02-20T10:43:00Z"/>
                <w:b/>
              </w:rPr>
            </w:pPr>
            <w:del w:id="129" w:author="Christopher Lim" w:date="2020-02-20T10:43:00Z">
              <w:r w:rsidDel="004D7355">
                <w:rPr>
                  <w:b/>
                </w:rPr>
                <w:delText>Use Case Definition</w:delText>
              </w:r>
            </w:del>
          </w:p>
        </w:tc>
        <w:tc>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FED6A1B" w14:textId="2A540A37" w:rsidR="00992CDC" w:rsidDel="004D7355" w:rsidRDefault="00696A62">
            <w:pPr>
              <w:widowControl w:val="0"/>
              <w:spacing w:before="240" w:after="240" w:line="240" w:lineRule="auto"/>
              <w:ind w:left="-100"/>
              <w:rPr>
                <w:del w:id="130" w:author="Christopher Lim" w:date="2020-02-20T10:43:00Z"/>
              </w:rPr>
            </w:pPr>
            <w:del w:id="131" w:author="Christopher Lim" w:date="2020-02-20T10:43:00Z">
              <w:r w:rsidDel="004D7355">
                <w:delText>4.2</w:delText>
              </w:r>
            </w:del>
          </w:p>
        </w:tc>
        <w:tc>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20C3B11" w14:textId="4CAF6C39" w:rsidR="00992CDC" w:rsidDel="004D7355" w:rsidRDefault="00696A62">
            <w:pPr>
              <w:widowControl w:val="0"/>
              <w:spacing w:before="240" w:after="240" w:line="240" w:lineRule="auto"/>
              <w:ind w:left="-100"/>
              <w:rPr>
                <w:del w:id="132" w:author="Christopher Lim" w:date="2020-02-20T10:43:00Z"/>
              </w:rPr>
            </w:pPr>
            <w:del w:id="133" w:author="Christopher Lim" w:date="2020-02-20T10:43:00Z">
              <w:r w:rsidDel="004D7355">
                <w:delText>Short Description</w:delText>
              </w:r>
            </w:del>
          </w:p>
        </w:tc>
        <w:tc>
          <w:tcPr>
            <w:tcW w:w="34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A42C9ED" w14:textId="6E9545BB" w:rsidR="00992CDC" w:rsidDel="004D7355" w:rsidRDefault="00696A62">
            <w:pPr>
              <w:widowControl w:val="0"/>
              <w:spacing w:before="240" w:after="240" w:line="240" w:lineRule="auto"/>
              <w:ind w:left="-100"/>
              <w:rPr>
                <w:del w:id="134" w:author="Christopher Lim" w:date="2020-02-20T10:43:00Z"/>
              </w:rPr>
            </w:pPr>
            <w:del w:id="135" w:author="Christopher Lim" w:date="2020-02-20T10:43:00Z">
              <w:r w:rsidDel="004D7355">
                <w:delText>Students are required to log in with the student ID card in order to log in to the kiosk</w:delText>
              </w:r>
            </w:del>
          </w:p>
        </w:tc>
      </w:tr>
      <w:tr w:rsidR="00992CDC" w:rsidDel="004D7355" w14:paraId="6FCE4EFA" w14:textId="2757C957">
        <w:trPr>
          <w:trHeight w:val="740"/>
          <w:del w:id="136" w:author="Christopher Lim" w:date="2020-02-20T10:43:00Z"/>
        </w:trPr>
        <w:tc>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CD88932" w14:textId="10A2C6C8" w:rsidR="00992CDC" w:rsidDel="004D7355" w:rsidRDefault="00992CDC">
            <w:pPr>
              <w:widowControl w:val="0"/>
              <w:spacing w:line="240" w:lineRule="auto"/>
              <w:ind w:left="-100"/>
              <w:rPr>
                <w:del w:id="137" w:author="Christopher Lim" w:date="2020-02-20T10:43:00Z"/>
              </w:rPr>
            </w:pPr>
          </w:p>
        </w:tc>
        <w:tc>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A1426BE" w14:textId="4685CB78" w:rsidR="00992CDC" w:rsidDel="004D7355" w:rsidRDefault="00696A62">
            <w:pPr>
              <w:widowControl w:val="0"/>
              <w:spacing w:before="240" w:after="240" w:line="240" w:lineRule="auto"/>
              <w:ind w:left="-100"/>
              <w:rPr>
                <w:del w:id="138" w:author="Christopher Lim" w:date="2020-02-20T10:43:00Z"/>
              </w:rPr>
            </w:pPr>
            <w:del w:id="139" w:author="Christopher Lim" w:date="2020-02-20T10:43:00Z">
              <w:r w:rsidDel="004D7355">
                <w:delText>4.4</w:delText>
              </w:r>
            </w:del>
          </w:p>
        </w:tc>
        <w:tc>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21F3039" w14:textId="2538E838" w:rsidR="00992CDC" w:rsidDel="004D7355" w:rsidRDefault="00696A62">
            <w:pPr>
              <w:widowControl w:val="0"/>
              <w:spacing w:before="240" w:after="240" w:line="240" w:lineRule="auto"/>
              <w:ind w:left="-100"/>
              <w:rPr>
                <w:del w:id="140" w:author="Christopher Lim" w:date="2020-02-20T10:43:00Z"/>
              </w:rPr>
            </w:pPr>
            <w:del w:id="141" w:author="Christopher Lim" w:date="2020-02-20T10:43:00Z">
              <w:r w:rsidDel="004D7355">
                <w:delText>Associated goal(s)</w:delText>
              </w:r>
            </w:del>
          </w:p>
        </w:tc>
        <w:tc>
          <w:tcPr>
            <w:tcW w:w="34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89D573" w14:textId="6D491281" w:rsidR="00992CDC" w:rsidDel="004D7355" w:rsidRDefault="00696A62">
            <w:pPr>
              <w:widowControl w:val="0"/>
              <w:spacing w:before="240" w:after="240" w:line="240" w:lineRule="auto"/>
              <w:ind w:left="-100"/>
              <w:rPr>
                <w:del w:id="142" w:author="Christopher Lim" w:date="2020-02-20T10:43:00Z"/>
              </w:rPr>
            </w:pPr>
            <w:del w:id="143" w:author="Christopher Lim" w:date="2020-02-20T10:43:00Z">
              <w:r w:rsidDel="004D7355">
                <w:delText>N/A</w:delText>
              </w:r>
            </w:del>
          </w:p>
        </w:tc>
      </w:tr>
      <w:tr w:rsidR="00992CDC" w:rsidDel="004D7355" w14:paraId="23FBDBFA" w14:textId="24E1990A">
        <w:trPr>
          <w:trHeight w:val="635"/>
          <w:del w:id="144" w:author="Christopher Lim" w:date="2020-02-20T10:43:00Z"/>
        </w:trPr>
        <w:tc>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8B8C17C" w14:textId="6DD3C66D" w:rsidR="00992CDC" w:rsidDel="004D7355" w:rsidRDefault="00992CDC">
            <w:pPr>
              <w:widowControl w:val="0"/>
              <w:spacing w:line="240" w:lineRule="auto"/>
              <w:ind w:left="-100"/>
              <w:rPr>
                <w:del w:id="145" w:author="Christopher Lim" w:date="2020-02-20T10:43:00Z"/>
              </w:rPr>
            </w:pPr>
          </w:p>
        </w:tc>
        <w:tc>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2E384D8" w14:textId="1A006E06" w:rsidR="00992CDC" w:rsidDel="004D7355" w:rsidRDefault="00696A62">
            <w:pPr>
              <w:widowControl w:val="0"/>
              <w:spacing w:before="240" w:after="240" w:line="240" w:lineRule="auto"/>
              <w:ind w:left="-100"/>
              <w:rPr>
                <w:del w:id="146" w:author="Christopher Lim" w:date="2020-02-20T10:43:00Z"/>
              </w:rPr>
            </w:pPr>
            <w:del w:id="147" w:author="Christopher Lim" w:date="2020-02-20T10:43:00Z">
              <w:r w:rsidDel="004D7355">
                <w:delText>4.5</w:delText>
              </w:r>
            </w:del>
          </w:p>
        </w:tc>
        <w:tc>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D6C214B" w14:textId="42DFE01D" w:rsidR="00992CDC" w:rsidDel="004D7355" w:rsidRDefault="00696A62">
            <w:pPr>
              <w:widowControl w:val="0"/>
              <w:spacing w:before="240" w:after="240" w:line="240" w:lineRule="auto"/>
              <w:ind w:left="-100"/>
              <w:rPr>
                <w:del w:id="148" w:author="Christopher Lim" w:date="2020-02-20T10:43:00Z"/>
              </w:rPr>
            </w:pPr>
            <w:del w:id="149" w:author="Christopher Lim" w:date="2020-02-20T10:43:00Z">
              <w:r w:rsidDel="004D7355">
                <w:delText>Primary actor(s)</w:delText>
              </w:r>
            </w:del>
          </w:p>
        </w:tc>
        <w:tc>
          <w:tcPr>
            <w:tcW w:w="34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461762" w14:textId="6A1AE575" w:rsidR="00992CDC" w:rsidDel="004D7355" w:rsidRDefault="00696A62">
            <w:pPr>
              <w:widowControl w:val="0"/>
              <w:spacing w:before="240" w:after="240" w:line="240" w:lineRule="auto"/>
              <w:ind w:left="-100"/>
              <w:rPr>
                <w:del w:id="150" w:author="Christopher Lim" w:date="2020-02-20T10:43:00Z"/>
              </w:rPr>
            </w:pPr>
            <w:del w:id="151" w:author="Christopher Lim" w:date="2020-02-20T10:43:00Z">
              <w:r w:rsidDel="004D7355">
                <w:delText>Student</w:delText>
              </w:r>
            </w:del>
          </w:p>
        </w:tc>
      </w:tr>
      <w:tr w:rsidR="00992CDC" w:rsidDel="004D7355" w14:paraId="29FBE557" w14:textId="59CD2A4F">
        <w:trPr>
          <w:trHeight w:val="605"/>
          <w:del w:id="152" w:author="Christopher Lim" w:date="2020-02-20T10:43:00Z"/>
        </w:trPr>
        <w:tc>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032C357" w14:textId="7DB8DECF" w:rsidR="00992CDC" w:rsidDel="004D7355" w:rsidRDefault="00992CDC">
            <w:pPr>
              <w:widowControl w:val="0"/>
              <w:spacing w:line="240" w:lineRule="auto"/>
              <w:ind w:left="-100"/>
              <w:rPr>
                <w:del w:id="153" w:author="Christopher Lim" w:date="2020-02-20T10:43:00Z"/>
              </w:rPr>
            </w:pPr>
          </w:p>
        </w:tc>
        <w:tc>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7C98F5" w14:textId="55E1ABCE" w:rsidR="00992CDC" w:rsidDel="004D7355" w:rsidRDefault="00696A62">
            <w:pPr>
              <w:widowControl w:val="0"/>
              <w:spacing w:before="240" w:after="240" w:line="240" w:lineRule="auto"/>
              <w:ind w:left="-100"/>
              <w:rPr>
                <w:del w:id="154" w:author="Christopher Lim" w:date="2020-02-20T10:43:00Z"/>
              </w:rPr>
            </w:pPr>
            <w:del w:id="155" w:author="Christopher Lim" w:date="2020-02-20T10:43:00Z">
              <w:r w:rsidDel="004D7355">
                <w:delText>4.6</w:delText>
              </w:r>
            </w:del>
          </w:p>
        </w:tc>
        <w:tc>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50492E4" w14:textId="14D84442" w:rsidR="00992CDC" w:rsidDel="004D7355" w:rsidRDefault="00696A62">
            <w:pPr>
              <w:widowControl w:val="0"/>
              <w:spacing w:before="240" w:after="240" w:line="240" w:lineRule="auto"/>
              <w:ind w:left="-100"/>
              <w:rPr>
                <w:del w:id="156" w:author="Christopher Lim" w:date="2020-02-20T10:43:00Z"/>
              </w:rPr>
            </w:pPr>
            <w:del w:id="157" w:author="Christopher Lim" w:date="2020-02-20T10:43:00Z">
              <w:r w:rsidDel="004D7355">
                <w:delText>Other actor(s)</w:delText>
              </w:r>
            </w:del>
          </w:p>
        </w:tc>
        <w:tc>
          <w:tcPr>
            <w:tcW w:w="34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843541" w14:textId="10319927" w:rsidR="00992CDC" w:rsidDel="004D7355" w:rsidRDefault="00696A62">
            <w:pPr>
              <w:widowControl w:val="0"/>
              <w:spacing w:before="240" w:after="240" w:line="240" w:lineRule="auto"/>
              <w:ind w:left="-100"/>
              <w:rPr>
                <w:del w:id="158" w:author="Christopher Lim" w:date="2020-02-20T10:43:00Z"/>
              </w:rPr>
            </w:pPr>
            <w:del w:id="159" w:author="Christopher Lim" w:date="2020-02-20T10:43:00Z">
              <w:r w:rsidDel="004D7355">
                <w:delText>N/A</w:delText>
              </w:r>
            </w:del>
          </w:p>
        </w:tc>
      </w:tr>
      <w:tr w:rsidR="00992CDC" w:rsidDel="004D7355" w14:paraId="66057C60" w14:textId="1D65277C">
        <w:trPr>
          <w:trHeight w:val="815"/>
          <w:del w:id="160" w:author="Christopher Lim" w:date="2020-02-20T10:43:00Z"/>
        </w:trPr>
        <w:tc>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F9A1592" w14:textId="2EDCFAEE" w:rsidR="00992CDC" w:rsidDel="004D7355" w:rsidRDefault="00992CDC">
            <w:pPr>
              <w:widowControl w:val="0"/>
              <w:spacing w:line="240" w:lineRule="auto"/>
              <w:ind w:left="-100"/>
              <w:rPr>
                <w:del w:id="161" w:author="Christopher Lim" w:date="2020-02-20T10:43:00Z"/>
              </w:rPr>
            </w:pPr>
          </w:p>
        </w:tc>
        <w:tc>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3A4926" w14:textId="262330FB" w:rsidR="00992CDC" w:rsidDel="004D7355" w:rsidRDefault="00696A62">
            <w:pPr>
              <w:widowControl w:val="0"/>
              <w:spacing w:before="240" w:after="240" w:line="240" w:lineRule="auto"/>
              <w:ind w:left="-100"/>
              <w:rPr>
                <w:del w:id="162" w:author="Christopher Lim" w:date="2020-02-20T10:43:00Z"/>
              </w:rPr>
            </w:pPr>
            <w:del w:id="163" w:author="Christopher Lim" w:date="2020-02-20T10:43:00Z">
              <w:r w:rsidDel="004D7355">
                <w:delText>4.7</w:delText>
              </w:r>
            </w:del>
          </w:p>
        </w:tc>
        <w:tc>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814F8BD" w14:textId="34ECF090" w:rsidR="00992CDC" w:rsidDel="004D7355" w:rsidRDefault="00696A62">
            <w:pPr>
              <w:widowControl w:val="0"/>
              <w:spacing w:before="240" w:after="240" w:line="240" w:lineRule="auto"/>
              <w:ind w:left="-100"/>
              <w:rPr>
                <w:del w:id="164" w:author="Christopher Lim" w:date="2020-02-20T10:43:00Z"/>
              </w:rPr>
            </w:pPr>
            <w:del w:id="165" w:author="Christopher Lim" w:date="2020-02-20T10:43:00Z">
              <w:r w:rsidDel="004D7355">
                <w:delText>Precondition</w:delText>
              </w:r>
            </w:del>
          </w:p>
        </w:tc>
        <w:tc>
          <w:tcPr>
            <w:tcW w:w="34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79764DE" w14:textId="1A89393A" w:rsidR="00992CDC" w:rsidDel="004D7355" w:rsidRDefault="00696A62">
            <w:pPr>
              <w:widowControl w:val="0"/>
              <w:spacing w:before="240" w:after="240" w:line="240" w:lineRule="auto"/>
              <w:ind w:left="-100"/>
              <w:rPr>
                <w:del w:id="166" w:author="Christopher Lim" w:date="2020-02-20T10:43:00Z"/>
              </w:rPr>
            </w:pPr>
            <w:del w:id="167" w:author="Christopher Lim" w:date="2020-02-20T10:43:00Z">
              <w:r w:rsidDel="004D7355">
                <w:delText>Student must possess a student ID card</w:delText>
              </w:r>
            </w:del>
          </w:p>
        </w:tc>
      </w:tr>
      <w:tr w:rsidR="00992CDC" w:rsidDel="004D7355" w14:paraId="2171A846" w14:textId="03FF10CD">
        <w:trPr>
          <w:trHeight w:val="665"/>
          <w:del w:id="168" w:author="Christopher Lim" w:date="2020-02-20T10:43:00Z"/>
        </w:trPr>
        <w:tc>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B816602" w14:textId="4CA894FA" w:rsidR="00992CDC" w:rsidDel="004D7355" w:rsidRDefault="00992CDC">
            <w:pPr>
              <w:widowControl w:val="0"/>
              <w:spacing w:line="240" w:lineRule="auto"/>
              <w:ind w:left="-100"/>
              <w:rPr>
                <w:del w:id="169" w:author="Christopher Lim" w:date="2020-02-20T10:43:00Z"/>
              </w:rPr>
            </w:pPr>
          </w:p>
        </w:tc>
        <w:tc>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335396" w14:textId="082ADF4F" w:rsidR="00992CDC" w:rsidDel="004D7355" w:rsidRDefault="00696A62">
            <w:pPr>
              <w:widowControl w:val="0"/>
              <w:spacing w:before="240" w:after="240" w:line="240" w:lineRule="auto"/>
              <w:ind w:left="-100"/>
              <w:rPr>
                <w:del w:id="170" w:author="Christopher Lim" w:date="2020-02-20T10:43:00Z"/>
              </w:rPr>
            </w:pPr>
            <w:del w:id="171" w:author="Christopher Lim" w:date="2020-02-20T10:43:00Z">
              <w:r w:rsidDel="004D7355">
                <w:delText>4.9</w:delText>
              </w:r>
            </w:del>
          </w:p>
        </w:tc>
        <w:tc>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21A7AE3" w14:textId="06C0604D" w:rsidR="00992CDC" w:rsidDel="004D7355" w:rsidRDefault="00696A62">
            <w:pPr>
              <w:widowControl w:val="0"/>
              <w:spacing w:before="240" w:after="240" w:line="240" w:lineRule="auto"/>
              <w:ind w:left="-100"/>
              <w:rPr>
                <w:del w:id="172" w:author="Christopher Lim" w:date="2020-02-20T10:43:00Z"/>
              </w:rPr>
            </w:pPr>
            <w:del w:id="173" w:author="Christopher Lim" w:date="2020-02-20T10:43:00Z">
              <w:r w:rsidDel="004D7355">
                <w:delText>Postcondition</w:delText>
              </w:r>
            </w:del>
          </w:p>
        </w:tc>
        <w:tc>
          <w:tcPr>
            <w:tcW w:w="34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CE8FE54" w14:textId="01C880BA" w:rsidR="00992CDC" w:rsidDel="004D7355" w:rsidRDefault="00696A62">
            <w:pPr>
              <w:widowControl w:val="0"/>
              <w:spacing w:before="240" w:after="240" w:line="240" w:lineRule="auto"/>
              <w:ind w:left="-100"/>
              <w:rPr>
                <w:del w:id="174" w:author="Christopher Lim" w:date="2020-02-20T10:43:00Z"/>
              </w:rPr>
            </w:pPr>
            <w:del w:id="175" w:author="Christopher Lim" w:date="2020-02-20T10:43:00Z">
              <w:r w:rsidDel="004D7355">
                <w:delText>Student logged in to the kiosk</w:delText>
              </w:r>
            </w:del>
          </w:p>
        </w:tc>
      </w:tr>
      <w:tr w:rsidR="00992CDC" w:rsidDel="004D7355" w14:paraId="2A2FBF20" w14:textId="303D5F0D">
        <w:trPr>
          <w:trHeight w:val="815"/>
          <w:del w:id="176" w:author="Christopher Lim" w:date="2020-02-20T10:43:00Z"/>
        </w:trPr>
        <w:tc>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051420D" w14:textId="6B3448E9" w:rsidR="00992CDC" w:rsidDel="004D7355" w:rsidRDefault="00992CDC">
            <w:pPr>
              <w:widowControl w:val="0"/>
              <w:spacing w:line="240" w:lineRule="auto"/>
              <w:ind w:left="-100"/>
              <w:rPr>
                <w:del w:id="177" w:author="Christopher Lim" w:date="2020-02-20T10:43:00Z"/>
              </w:rPr>
            </w:pPr>
          </w:p>
        </w:tc>
        <w:tc>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5F9E2C" w14:textId="146EB130" w:rsidR="00992CDC" w:rsidDel="004D7355" w:rsidRDefault="00696A62">
            <w:pPr>
              <w:widowControl w:val="0"/>
              <w:spacing w:before="240" w:after="240" w:line="240" w:lineRule="auto"/>
              <w:ind w:left="-100"/>
              <w:rPr>
                <w:del w:id="178" w:author="Christopher Lim" w:date="2020-02-20T10:43:00Z"/>
              </w:rPr>
            </w:pPr>
            <w:del w:id="179" w:author="Christopher Lim" w:date="2020-02-20T10:43:00Z">
              <w:r w:rsidDel="004D7355">
                <w:delText>4.10</w:delText>
              </w:r>
            </w:del>
          </w:p>
        </w:tc>
        <w:tc>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743F9B1" w14:textId="3BF6A038" w:rsidR="00992CDC" w:rsidDel="004D7355" w:rsidRDefault="00696A62">
            <w:pPr>
              <w:widowControl w:val="0"/>
              <w:spacing w:before="240" w:after="240" w:line="240" w:lineRule="auto"/>
              <w:ind w:left="-100"/>
              <w:rPr>
                <w:del w:id="180" w:author="Christopher Lim" w:date="2020-02-20T10:43:00Z"/>
              </w:rPr>
            </w:pPr>
            <w:del w:id="181" w:author="Christopher Lim" w:date="2020-02-20T10:43:00Z">
              <w:r w:rsidDel="004D7355">
                <w:delText>Result(s)</w:delText>
              </w:r>
            </w:del>
          </w:p>
        </w:tc>
        <w:tc>
          <w:tcPr>
            <w:tcW w:w="34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5CED0DE" w14:textId="1F44DF75" w:rsidR="00992CDC" w:rsidDel="004D7355" w:rsidRDefault="00696A62">
            <w:pPr>
              <w:widowControl w:val="0"/>
              <w:spacing w:before="240" w:after="240" w:line="240" w:lineRule="auto"/>
              <w:ind w:left="-100"/>
              <w:rPr>
                <w:del w:id="182" w:author="Christopher Lim" w:date="2020-02-20T10:43:00Z"/>
              </w:rPr>
            </w:pPr>
            <w:del w:id="183" w:author="Christopher Lim" w:date="2020-02-20T10:43:00Z">
              <w:r w:rsidDel="004D7355">
                <w:delText>Student will be sent to the landing page of the kiosk</w:delText>
              </w:r>
            </w:del>
          </w:p>
        </w:tc>
      </w:tr>
      <w:tr w:rsidR="00992CDC" w:rsidDel="004D7355" w14:paraId="50106F7B" w14:textId="4684745A">
        <w:trPr>
          <w:trHeight w:val="2495"/>
          <w:del w:id="184" w:author="Christopher Lim" w:date="2020-02-20T10:43:00Z"/>
        </w:trPr>
        <w:tc>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4C3E660" w14:textId="3D743D81" w:rsidR="00992CDC" w:rsidDel="004D7355" w:rsidRDefault="00992CDC">
            <w:pPr>
              <w:widowControl w:val="0"/>
              <w:spacing w:line="240" w:lineRule="auto"/>
              <w:ind w:left="-100"/>
              <w:rPr>
                <w:del w:id="185" w:author="Christopher Lim" w:date="2020-02-20T10:43:00Z"/>
              </w:rPr>
            </w:pPr>
          </w:p>
        </w:tc>
        <w:tc>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69A9BE" w14:textId="510AA549" w:rsidR="00992CDC" w:rsidDel="004D7355" w:rsidRDefault="00696A62">
            <w:pPr>
              <w:widowControl w:val="0"/>
              <w:spacing w:before="240" w:after="240" w:line="240" w:lineRule="auto"/>
              <w:ind w:left="-100"/>
              <w:rPr>
                <w:del w:id="186" w:author="Christopher Lim" w:date="2020-02-20T10:43:00Z"/>
              </w:rPr>
            </w:pPr>
            <w:del w:id="187" w:author="Christopher Lim" w:date="2020-02-20T10:43:00Z">
              <w:r w:rsidDel="004D7355">
                <w:delText>4.11</w:delText>
              </w:r>
            </w:del>
          </w:p>
        </w:tc>
        <w:tc>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2A1D90E" w14:textId="14E17356" w:rsidR="00992CDC" w:rsidDel="004D7355" w:rsidRDefault="00696A62">
            <w:pPr>
              <w:widowControl w:val="0"/>
              <w:spacing w:before="240" w:after="240" w:line="240" w:lineRule="auto"/>
              <w:ind w:left="-100"/>
              <w:rPr>
                <w:del w:id="188" w:author="Christopher Lim" w:date="2020-02-20T10:43:00Z"/>
              </w:rPr>
            </w:pPr>
            <w:del w:id="189" w:author="Christopher Lim" w:date="2020-02-20T10:43:00Z">
              <w:r w:rsidDel="004D7355">
                <w:delText>Main scenario</w:delText>
              </w:r>
            </w:del>
          </w:p>
        </w:tc>
        <w:tc>
          <w:tcPr>
            <w:tcW w:w="34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610D1AA" w14:textId="60EDF8B5" w:rsidR="00992CDC" w:rsidDel="004D7355" w:rsidRDefault="00696A62">
            <w:pPr>
              <w:widowControl w:val="0"/>
              <w:spacing w:before="240" w:after="240" w:line="240" w:lineRule="auto"/>
              <w:ind w:left="260" w:hanging="360"/>
              <w:rPr>
                <w:del w:id="190" w:author="Christopher Lim" w:date="2020-02-20T10:43:00Z"/>
              </w:rPr>
            </w:pPr>
            <w:del w:id="191" w:author="Christopher Lim" w:date="2020-02-20T10:43:00Z">
              <w:r w:rsidDel="004D7355">
                <w:delText>1.</w:delText>
              </w:r>
              <w:r w:rsidDel="004D7355">
                <w:rPr>
                  <w:sz w:val="14"/>
                  <w:szCs w:val="14"/>
                </w:rPr>
                <w:delText xml:space="preserve">       </w:delText>
              </w:r>
              <w:r w:rsidDel="004D7355">
                <w:delText>The student will be asked to scan their Student ID card</w:delText>
              </w:r>
            </w:del>
          </w:p>
          <w:p w14:paraId="0E485009" w14:textId="7988A4AC" w:rsidR="00992CDC" w:rsidDel="004D7355" w:rsidRDefault="00696A62">
            <w:pPr>
              <w:widowControl w:val="0"/>
              <w:spacing w:before="240" w:after="240" w:line="240" w:lineRule="auto"/>
              <w:ind w:left="260" w:hanging="360"/>
              <w:rPr>
                <w:del w:id="192" w:author="Christopher Lim" w:date="2020-02-20T10:43:00Z"/>
              </w:rPr>
            </w:pPr>
            <w:del w:id="193" w:author="Christopher Lim" w:date="2020-02-20T10:43:00Z">
              <w:r w:rsidDel="004D7355">
                <w:delText>2.</w:delText>
              </w:r>
              <w:r w:rsidDel="004D7355">
                <w:rPr>
                  <w:sz w:val="14"/>
                  <w:szCs w:val="14"/>
                </w:rPr>
                <w:delText xml:space="preserve">       </w:delText>
              </w:r>
              <w:r w:rsidDel="004D7355">
                <w:delText>The student scans a valid Student ID card</w:delText>
              </w:r>
            </w:del>
          </w:p>
          <w:p w14:paraId="0733249E" w14:textId="3BEB2202" w:rsidR="00992CDC" w:rsidDel="004D7355" w:rsidRDefault="00696A62">
            <w:pPr>
              <w:widowControl w:val="0"/>
              <w:spacing w:before="240" w:after="240" w:line="240" w:lineRule="auto"/>
              <w:ind w:left="260" w:hanging="360"/>
              <w:rPr>
                <w:del w:id="194" w:author="Christopher Lim" w:date="2020-02-20T10:43:00Z"/>
              </w:rPr>
            </w:pPr>
            <w:del w:id="195" w:author="Christopher Lim" w:date="2020-02-20T10:43:00Z">
              <w:r w:rsidDel="004D7355">
                <w:delText>3.</w:delText>
              </w:r>
              <w:r w:rsidDel="004D7355">
                <w:rPr>
                  <w:sz w:val="14"/>
                  <w:szCs w:val="14"/>
                </w:rPr>
                <w:delText xml:space="preserve">       </w:delText>
              </w:r>
              <w:r w:rsidDel="004D7355">
                <w:delText>The student will be directed to the kiosk’s landing page</w:delText>
              </w:r>
            </w:del>
          </w:p>
        </w:tc>
      </w:tr>
      <w:tr w:rsidR="00992CDC" w:rsidDel="004D7355" w14:paraId="76EE66FF" w14:textId="166BFD50">
        <w:trPr>
          <w:trHeight w:val="1085"/>
          <w:del w:id="196" w:author="Christopher Lim" w:date="2020-02-20T10:43:00Z"/>
        </w:trPr>
        <w:tc>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191905C" w14:textId="6270816D" w:rsidR="00992CDC" w:rsidDel="004D7355" w:rsidRDefault="00992CDC">
            <w:pPr>
              <w:widowControl w:val="0"/>
              <w:spacing w:line="240" w:lineRule="auto"/>
              <w:ind w:left="-100"/>
              <w:rPr>
                <w:del w:id="197" w:author="Christopher Lim" w:date="2020-02-20T10:43:00Z"/>
              </w:rPr>
            </w:pPr>
          </w:p>
        </w:tc>
        <w:tc>
          <w:tcPr>
            <w:tcW w:w="84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5BE89E" w14:textId="6520F561" w:rsidR="00992CDC" w:rsidDel="004D7355" w:rsidRDefault="00696A62">
            <w:pPr>
              <w:widowControl w:val="0"/>
              <w:spacing w:before="240" w:after="240" w:line="240" w:lineRule="auto"/>
              <w:ind w:left="-100"/>
              <w:rPr>
                <w:del w:id="198" w:author="Christopher Lim" w:date="2020-02-20T10:43:00Z"/>
              </w:rPr>
            </w:pPr>
            <w:del w:id="199" w:author="Christopher Lim" w:date="2020-02-20T10:43:00Z">
              <w:r w:rsidDel="004D7355">
                <w:delText>4.12</w:delText>
              </w:r>
            </w:del>
          </w:p>
        </w:tc>
        <w:tc>
          <w:tcPr>
            <w:tcW w:w="2832"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F7F561" w14:textId="0EE2DD7F" w:rsidR="00992CDC" w:rsidDel="004D7355" w:rsidRDefault="00696A62">
            <w:pPr>
              <w:widowControl w:val="0"/>
              <w:spacing w:before="240" w:after="240" w:line="240" w:lineRule="auto"/>
              <w:ind w:left="-100"/>
              <w:rPr>
                <w:del w:id="200" w:author="Christopher Lim" w:date="2020-02-20T10:43:00Z"/>
              </w:rPr>
            </w:pPr>
            <w:del w:id="201" w:author="Christopher Lim" w:date="2020-02-20T10:43:00Z">
              <w:r w:rsidDel="004D7355">
                <w:delText>Alternative scenario</w:delText>
              </w:r>
            </w:del>
          </w:p>
        </w:tc>
        <w:tc>
          <w:tcPr>
            <w:tcW w:w="647"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B8D4701" w14:textId="3D005DD6" w:rsidR="00992CDC" w:rsidDel="004D7355" w:rsidRDefault="00696A62">
            <w:pPr>
              <w:widowControl w:val="0"/>
              <w:spacing w:before="240" w:after="240" w:line="240" w:lineRule="auto"/>
              <w:ind w:left="-100"/>
              <w:rPr>
                <w:del w:id="202" w:author="Christopher Lim" w:date="2020-02-20T10:43:00Z"/>
              </w:rPr>
            </w:pPr>
            <w:del w:id="203" w:author="Christopher Lim" w:date="2020-02-20T10:43:00Z">
              <w:r w:rsidDel="004D7355">
                <w:delText>1a</w:delText>
              </w:r>
            </w:del>
          </w:p>
        </w:tc>
        <w:tc>
          <w:tcPr>
            <w:tcW w:w="2818"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E9D71F" w14:textId="302F01FC" w:rsidR="00992CDC" w:rsidDel="004D7355" w:rsidRDefault="00696A62">
            <w:pPr>
              <w:widowControl w:val="0"/>
              <w:spacing w:before="240" w:after="240" w:line="240" w:lineRule="auto"/>
              <w:ind w:left="-100"/>
              <w:rPr>
                <w:del w:id="204" w:author="Christopher Lim" w:date="2020-02-20T10:43:00Z"/>
              </w:rPr>
            </w:pPr>
            <w:del w:id="205" w:author="Christopher Lim" w:date="2020-02-20T10:43:00Z">
              <w:r w:rsidDel="004D7355">
                <w:delText>Student scans an invalid Student ID card</w:delText>
              </w:r>
            </w:del>
          </w:p>
        </w:tc>
      </w:tr>
      <w:tr w:rsidR="00992CDC" w:rsidDel="004D7355" w14:paraId="7C4E29FB" w14:textId="4B7F85B5">
        <w:trPr>
          <w:trHeight w:val="1115"/>
          <w:del w:id="206" w:author="Christopher Lim" w:date="2020-02-20T10:43:00Z"/>
        </w:trPr>
        <w:tc>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32F24152" w14:textId="47E19498" w:rsidR="00992CDC" w:rsidDel="004D7355" w:rsidRDefault="00992CDC">
            <w:pPr>
              <w:widowControl w:val="0"/>
              <w:spacing w:line="240" w:lineRule="auto"/>
              <w:ind w:left="-100"/>
              <w:rPr>
                <w:del w:id="207" w:author="Christopher Lim" w:date="2020-02-20T10:43:00Z"/>
              </w:rPr>
            </w:pPr>
          </w:p>
        </w:tc>
        <w:tc>
          <w:tcPr>
            <w:tcW w:w="84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2C0A3DC" w14:textId="340E5D57" w:rsidR="00992CDC" w:rsidDel="004D7355" w:rsidRDefault="00992CDC">
            <w:pPr>
              <w:widowControl w:val="0"/>
              <w:spacing w:line="240" w:lineRule="auto"/>
              <w:ind w:left="-100"/>
              <w:rPr>
                <w:del w:id="208" w:author="Christopher Lim" w:date="2020-02-20T10:43:00Z"/>
              </w:rPr>
            </w:pPr>
          </w:p>
        </w:tc>
        <w:tc>
          <w:tcPr>
            <w:tcW w:w="2832"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035AE3D3" w14:textId="261FAF72" w:rsidR="00992CDC" w:rsidDel="004D7355" w:rsidRDefault="00992CDC">
            <w:pPr>
              <w:widowControl w:val="0"/>
              <w:spacing w:line="240" w:lineRule="auto"/>
              <w:ind w:left="-100"/>
              <w:rPr>
                <w:del w:id="209" w:author="Christopher Lim" w:date="2020-02-20T10:43:00Z"/>
              </w:rPr>
            </w:pPr>
          </w:p>
        </w:tc>
        <w:tc>
          <w:tcPr>
            <w:tcW w:w="647"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0E2D245" w14:textId="289A5DEA" w:rsidR="00992CDC" w:rsidDel="004D7355" w:rsidRDefault="00992CDC">
            <w:pPr>
              <w:widowControl w:val="0"/>
              <w:spacing w:line="240" w:lineRule="auto"/>
              <w:ind w:left="-100"/>
              <w:rPr>
                <w:del w:id="210" w:author="Christopher Lim" w:date="2020-02-20T10:43:00Z"/>
              </w:rPr>
            </w:pPr>
          </w:p>
        </w:tc>
        <w:tc>
          <w:tcPr>
            <w:tcW w:w="7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8A978E2" w14:textId="516731F0" w:rsidR="00992CDC" w:rsidDel="004D7355" w:rsidRDefault="00696A62">
            <w:pPr>
              <w:widowControl w:val="0"/>
              <w:spacing w:before="240" w:after="240" w:line="240" w:lineRule="auto"/>
              <w:ind w:left="-100"/>
              <w:rPr>
                <w:del w:id="211" w:author="Christopher Lim" w:date="2020-02-20T10:43:00Z"/>
              </w:rPr>
            </w:pPr>
            <w:del w:id="212" w:author="Christopher Lim" w:date="2020-02-20T10:43:00Z">
              <w:r w:rsidDel="004D7355">
                <w:delText>1a1</w:delText>
              </w:r>
            </w:del>
          </w:p>
        </w:tc>
        <w:tc>
          <w:tcPr>
            <w:tcW w:w="205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88F4B73" w14:textId="62C8C6CD" w:rsidR="00992CDC" w:rsidDel="004D7355" w:rsidRDefault="00696A62">
            <w:pPr>
              <w:widowControl w:val="0"/>
              <w:spacing w:before="240" w:after="240" w:line="240" w:lineRule="auto"/>
              <w:ind w:left="-100"/>
              <w:rPr>
                <w:del w:id="213" w:author="Christopher Lim" w:date="2020-02-20T10:43:00Z"/>
              </w:rPr>
            </w:pPr>
            <w:del w:id="214" w:author="Christopher Lim" w:date="2020-02-20T10:43:00Z">
              <w:r w:rsidDel="004D7355">
                <w:delText>The kiosk will display an error message</w:delText>
              </w:r>
            </w:del>
          </w:p>
        </w:tc>
      </w:tr>
      <w:tr w:rsidR="00992CDC" w:rsidDel="004D7355" w14:paraId="3169EDB8" w14:textId="2E39EB62">
        <w:trPr>
          <w:trHeight w:val="560"/>
          <w:del w:id="215" w:author="Christopher Lim" w:date="2020-02-20T10:43:00Z"/>
        </w:trPr>
        <w:tc>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DAD6CA8" w14:textId="7639456B" w:rsidR="00992CDC" w:rsidDel="004D7355" w:rsidRDefault="00992CDC">
            <w:pPr>
              <w:widowControl w:val="0"/>
              <w:spacing w:line="240" w:lineRule="auto"/>
              <w:ind w:left="-100"/>
              <w:rPr>
                <w:del w:id="216" w:author="Christopher Lim" w:date="2020-02-20T10:43:00Z"/>
              </w:rPr>
            </w:pPr>
          </w:p>
        </w:tc>
        <w:tc>
          <w:tcPr>
            <w:tcW w:w="848"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12E4737" w14:textId="0E2923D1" w:rsidR="00992CDC" w:rsidDel="004D7355" w:rsidRDefault="00992CDC">
            <w:pPr>
              <w:widowControl w:val="0"/>
              <w:spacing w:line="240" w:lineRule="auto"/>
              <w:ind w:left="-100"/>
              <w:rPr>
                <w:del w:id="217" w:author="Christopher Lim" w:date="2020-02-20T10:43:00Z"/>
              </w:rPr>
            </w:pPr>
          </w:p>
        </w:tc>
        <w:tc>
          <w:tcPr>
            <w:tcW w:w="2832"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76EEF2F" w14:textId="5B4FCBD6" w:rsidR="00992CDC" w:rsidDel="004D7355" w:rsidRDefault="00992CDC">
            <w:pPr>
              <w:widowControl w:val="0"/>
              <w:spacing w:line="240" w:lineRule="auto"/>
              <w:ind w:left="-100"/>
              <w:rPr>
                <w:del w:id="218" w:author="Christopher Lim" w:date="2020-02-20T10:43:00Z"/>
              </w:rPr>
            </w:pPr>
          </w:p>
        </w:tc>
        <w:tc>
          <w:tcPr>
            <w:tcW w:w="34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5DAAEA0" w14:textId="3609BA39" w:rsidR="00992CDC" w:rsidDel="004D7355" w:rsidRDefault="00696A62">
            <w:pPr>
              <w:widowControl w:val="0"/>
              <w:spacing w:before="240" w:after="240" w:line="240" w:lineRule="auto"/>
              <w:ind w:left="-100"/>
              <w:rPr>
                <w:del w:id="219" w:author="Christopher Lim" w:date="2020-02-20T10:43:00Z"/>
              </w:rPr>
            </w:pPr>
            <w:del w:id="220" w:author="Christopher Lim" w:date="2020-02-20T10:43:00Z">
              <w:r w:rsidDel="004D7355">
                <w:delText>Proceed with step 1</w:delText>
              </w:r>
            </w:del>
          </w:p>
        </w:tc>
      </w:tr>
      <w:tr w:rsidR="00992CDC" w:rsidDel="004D7355" w14:paraId="5A220AF1" w14:textId="6BC009F6">
        <w:trPr>
          <w:trHeight w:val="725"/>
          <w:del w:id="221" w:author="Christopher Lim" w:date="2020-02-20T10:43:00Z"/>
        </w:trPr>
        <w:tc>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7D16B28" w14:textId="7F07DDCC" w:rsidR="00992CDC" w:rsidDel="004D7355" w:rsidRDefault="00992CDC">
            <w:pPr>
              <w:widowControl w:val="0"/>
              <w:spacing w:line="240" w:lineRule="auto"/>
              <w:ind w:left="-100"/>
              <w:rPr>
                <w:del w:id="222" w:author="Christopher Lim" w:date="2020-02-20T10:43:00Z"/>
              </w:rPr>
            </w:pPr>
          </w:p>
        </w:tc>
        <w:tc>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808CA07" w14:textId="5FE5BE1F" w:rsidR="00992CDC" w:rsidDel="004D7355" w:rsidRDefault="00696A62">
            <w:pPr>
              <w:widowControl w:val="0"/>
              <w:spacing w:before="240" w:after="240" w:line="240" w:lineRule="auto"/>
              <w:ind w:left="-100"/>
              <w:rPr>
                <w:del w:id="223" w:author="Christopher Lim" w:date="2020-02-20T10:43:00Z"/>
              </w:rPr>
            </w:pPr>
            <w:del w:id="224" w:author="Christopher Lim" w:date="2020-02-20T10:43:00Z">
              <w:r w:rsidDel="004D7355">
                <w:delText>4.13</w:delText>
              </w:r>
            </w:del>
          </w:p>
        </w:tc>
        <w:tc>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43B48FC" w14:textId="35B9F36D" w:rsidR="00992CDC" w:rsidDel="004D7355" w:rsidRDefault="00696A62">
            <w:pPr>
              <w:widowControl w:val="0"/>
              <w:spacing w:before="240" w:after="240" w:line="240" w:lineRule="auto"/>
              <w:ind w:left="-100"/>
              <w:rPr>
                <w:del w:id="225" w:author="Christopher Lim" w:date="2020-02-20T10:43:00Z"/>
              </w:rPr>
            </w:pPr>
            <w:del w:id="226" w:author="Christopher Lim" w:date="2020-02-20T10:43:00Z">
              <w:r w:rsidDel="004D7355">
                <w:delText>Exception scenario</w:delText>
              </w:r>
            </w:del>
          </w:p>
        </w:tc>
        <w:tc>
          <w:tcPr>
            <w:tcW w:w="34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16BA83D" w14:textId="0CF3458E" w:rsidR="00992CDC" w:rsidDel="004D7355" w:rsidRDefault="00696A62">
            <w:pPr>
              <w:widowControl w:val="0"/>
              <w:spacing w:before="240" w:after="240" w:line="240" w:lineRule="auto"/>
              <w:ind w:left="-100"/>
              <w:rPr>
                <w:del w:id="227" w:author="Christopher Lim" w:date="2020-02-20T10:43:00Z"/>
              </w:rPr>
            </w:pPr>
            <w:del w:id="228" w:author="Christopher Lim" w:date="2020-02-20T10:43:00Z">
              <w:r w:rsidDel="004D7355">
                <w:delText>N/A</w:delText>
              </w:r>
            </w:del>
          </w:p>
        </w:tc>
      </w:tr>
      <w:tr w:rsidR="00992CDC" w:rsidDel="004D7355" w14:paraId="09A0C2E9" w14:textId="36D1E732">
        <w:trPr>
          <w:trHeight w:val="605"/>
          <w:del w:id="229" w:author="Christopher Lim" w:date="2020-02-20T10:43:00Z"/>
        </w:trPr>
        <w:tc>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70AB722" w14:textId="414B171B" w:rsidR="00992CDC" w:rsidDel="004D7355" w:rsidRDefault="00992CDC">
            <w:pPr>
              <w:widowControl w:val="0"/>
              <w:spacing w:line="240" w:lineRule="auto"/>
              <w:ind w:left="-100"/>
              <w:rPr>
                <w:del w:id="230" w:author="Christopher Lim" w:date="2020-02-20T10:43:00Z"/>
              </w:rPr>
            </w:pPr>
          </w:p>
        </w:tc>
        <w:tc>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1208FA9" w14:textId="4F36F1FA" w:rsidR="00992CDC" w:rsidDel="004D7355" w:rsidRDefault="00696A62">
            <w:pPr>
              <w:widowControl w:val="0"/>
              <w:spacing w:before="240" w:after="240" w:line="240" w:lineRule="auto"/>
              <w:ind w:left="-100"/>
              <w:rPr>
                <w:del w:id="231" w:author="Christopher Lim" w:date="2020-02-20T10:43:00Z"/>
              </w:rPr>
            </w:pPr>
            <w:del w:id="232" w:author="Christopher Lim" w:date="2020-02-20T10:43:00Z">
              <w:r w:rsidDel="004D7355">
                <w:delText>4.13</w:delText>
              </w:r>
            </w:del>
          </w:p>
        </w:tc>
        <w:tc>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3406FB" w14:textId="0551EE96" w:rsidR="00992CDC" w:rsidDel="004D7355" w:rsidRDefault="00696A62">
            <w:pPr>
              <w:widowControl w:val="0"/>
              <w:spacing w:before="240" w:after="240" w:line="240" w:lineRule="auto"/>
              <w:ind w:left="-100"/>
              <w:rPr>
                <w:del w:id="233" w:author="Christopher Lim" w:date="2020-02-20T10:43:00Z"/>
              </w:rPr>
            </w:pPr>
            <w:del w:id="234" w:author="Christopher Lim" w:date="2020-02-20T10:43:00Z">
              <w:r w:rsidDel="004D7355">
                <w:delText>Quality requirement(s)</w:delText>
              </w:r>
            </w:del>
          </w:p>
        </w:tc>
        <w:tc>
          <w:tcPr>
            <w:tcW w:w="34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BFCBB0D" w14:textId="6E185716" w:rsidR="00992CDC" w:rsidDel="004D7355" w:rsidRDefault="00696A62">
            <w:pPr>
              <w:widowControl w:val="0"/>
              <w:spacing w:before="240" w:after="240" w:line="240" w:lineRule="auto"/>
              <w:ind w:left="-100"/>
              <w:rPr>
                <w:del w:id="235" w:author="Christopher Lim" w:date="2020-02-20T10:43:00Z"/>
              </w:rPr>
            </w:pPr>
            <w:del w:id="236" w:author="Christopher Lim" w:date="2020-02-20T10:43:00Z">
              <w:r w:rsidDel="004D7355">
                <w:delText>N/A</w:delText>
              </w:r>
            </w:del>
          </w:p>
        </w:tc>
      </w:tr>
      <w:tr w:rsidR="00992CDC" w:rsidDel="004D7355" w14:paraId="0233600B" w14:textId="22E4CDE4">
        <w:trPr>
          <w:trHeight w:val="1325"/>
          <w:del w:id="237" w:author="Christopher Lim" w:date="2020-02-20T10:43:00Z"/>
        </w:trPr>
        <w:tc>
          <w:tcPr>
            <w:tcW w:w="188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762084F" w14:textId="50A3DD00" w:rsidR="00992CDC" w:rsidDel="004D7355" w:rsidRDefault="00696A62">
            <w:pPr>
              <w:widowControl w:val="0"/>
              <w:spacing w:before="240" w:after="240" w:line="240" w:lineRule="auto"/>
              <w:ind w:left="-100"/>
              <w:rPr>
                <w:del w:id="238" w:author="Christopher Lim" w:date="2020-02-20T10:43:00Z"/>
                <w:b/>
              </w:rPr>
            </w:pPr>
            <w:del w:id="239" w:author="Christopher Lim" w:date="2020-02-20T10:43:00Z">
              <w:r w:rsidDel="004D7355">
                <w:rPr>
                  <w:b/>
                </w:rPr>
                <w:delText>Relationship</w:delText>
              </w:r>
            </w:del>
          </w:p>
        </w:tc>
        <w:tc>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E5AA3A" w14:textId="08437CBA" w:rsidR="00992CDC" w:rsidDel="004D7355" w:rsidRDefault="00696A62">
            <w:pPr>
              <w:widowControl w:val="0"/>
              <w:spacing w:before="240" w:after="240" w:line="240" w:lineRule="auto"/>
              <w:ind w:left="-100"/>
              <w:rPr>
                <w:del w:id="240" w:author="Christopher Lim" w:date="2020-02-20T10:43:00Z"/>
              </w:rPr>
            </w:pPr>
            <w:del w:id="241" w:author="Christopher Lim" w:date="2020-02-20T10:43:00Z">
              <w:r w:rsidDel="004D7355">
                <w:delText>5.2</w:delText>
              </w:r>
            </w:del>
          </w:p>
        </w:tc>
        <w:tc>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3C0195C" w14:textId="4F8B7F09" w:rsidR="00992CDC" w:rsidDel="004D7355" w:rsidRDefault="00696A62">
            <w:pPr>
              <w:widowControl w:val="0"/>
              <w:spacing w:before="240" w:after="240" w:line="240" w:lineRule="auto"/>
              <w:ind w:left="-100"/>
              <w:rPr>
                <w:del w:id="242" w:author="Christopher Lim" w:date="2020-02-20T10:43:00Z"/>
              </w:rPr>
            </w:pPr>
            <w:del w:id="243" w:author="Christopher Lim" w:date="2020-02-20T10:43:00Z">
              <w:r w:rsidDel="004D7355">
                <w:delText>Use case(s)</w:delText>
              </w:r>
            </w:del>
          </w:p>
        </w:tc>
        <w:tc>
          <w:tcPr>
            <w:tcW w:w="3465"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99B14A" w14:textId="3C9107CB" w:rsidR="00992CDC" w:rsidDel="004D7355" w:rsidRDefault="00696A62">
            <w:pPr>
              <w:widowControl w:val="0"/>
              <w:spacing w:before="240" w:after="240" w:line="240" w:lineRule="auto"/>
              <w:ind w:left="-100"/>
              <w:rPr>
                <w:del w:id="244" w:author="Christopher Lim" w:date="2020-02-20T10:43:00Z"/>
              </w:rPr>
            </w:pPr>
            <w:del w:id="245" w:author="Christopher Lim" w:date="2020-02-20T10:43:00Z">
              <w:r w:rsidDel="004D7355">
                <w:delText>“include” Scan Student ID card</w:delText>
              </w:r>
            </w:del>
          </w:p>
        </w:tc>
      </w:tr>
    </w:tbl>
    <w:p w14:paraId="07F838BA" w14:textId="3EBB60D2" w:rsidR="00992CDC" w:rsidRDefault="00696A62">
      <w:pPr>
        <w:widowControl w:val="0"/>
        <w:spacing w:before="240" w:after="240" w:line="240" w:lineRule="auto"/>
      </w:pPr>
      <w:del w:id="246" w:author="Christopher Lim" w:date="2020-02-20T10:43:00Z">
        <w:r w:rsidDel="004D7355">
          <w:delText xml:space="preserve"> </w:delText>
        </w:r>
      </w:del>
    </w:p>
    <w:p w14:paraId="58A4E9EC" w14:textId="77777777" w:rsidR="00992CDC" w:rsidRDefault="00992CDC">
      <w:pPr>
        <w:widowControl w:val="0"/>
        <w:spacing w:before="240" w:after="240" w:line="240" w:lineRule="auto"/>
      </w:pPr>
    </w:p>
    <w:p w14:paraId="49AEF5F7" w14:textId="77777777" w:rsidR="00992CDC" w:rsidRDefault="00992CDC">
      <w:pPr>
        <w:widowControl w:val="0"/>
        <w:spacing w:before="240" w:after="240" w:line="240" w:lineRule="auto"/>
      </w:pPr>
    </w:p>
    <w:p w14:paraId="581EDD38" w14:textId="77777777" w:rsidR="00992CDC" w:rsidRDefault="00992CDC">
      <w:pPr>
        <w:widowControl w:val="0"/>
        <w:spacing w:before="240" w:after="240" w:line="240" w:lineRule="auto"/>
      </w:pPr>
    </w:p>
    <w:p w14:paraId="33199B0A" w14:textId="77777777" w:rsidR="00992CDC" w:rsidRDefault="00992CDC">
      <w:pPr>
        <w:widowControl w:val="0"/>
        <w:spacing w:before="240" w:after="240" w:line="240" w:lineRule="auto"/>
      </w:pPr>
    </w:p>
    <w:p w14:paraId="0A9EB582" w14:textId="77777777" w:rsidR="00992CDC" w:rsidRDefault="00992CDC">
      <w:pPr>
        <w:widowControl w:val="0"/>
        <w:spacing w:before="240" w:after="240" w:line="240" w:lineRule="auto"/>
      </w:pPr>
    </w:p>
    <w:p w14:paraId="05A5F52D" w14:textId="77777777" w:rsidR="00992CDC" w:rsidRDefault="00696A62">
      <w:pPr>
        <w:widowControl w:val="0"/>
        <w:spacing w:before="240" w:after="240"/>
        <w:jc w:val="center"/>
      </w:pPr>
      <w:r>
        <w:rPr>
          <w:rFonts w:ascii="Times New Roman" w:eastAsia="Times New Roman" w:hAnsi="Times New Roman" w:cs="Times New Roman"/>
          <w:b/>
          <w:sz w:val="24"/>
          <w:szCs w:val="24"/>
        </w:rPr>
        <w:lastRenderedPageBreak/>
        <w:t>Table 12 : Table below shows the use case template for Check in use case</w:t>
      </w:r>
    </w:p>
    <w:tbl>
      <w:tblPr>
        <w:tblStyle w:val="ab"/>
        <w:tblW w:w="9030" w:type="dxa"/>
        <w:tblBorders>
          <w:top w:val="nil"/>
          <w:left w:val="nil"/>
          <w:bottom w:val="nil"/>
          <w:right w:val="nil"/>
          <w:insideH w:val="nil"/>
          <w:insideV w:val="nil"/>
        </w:tblBorders>
        <w:tblLayout w:type="fixed"/>
        <w:tblLook w:val="0600" w:firstRow="0" w:lastRow="0" w:firstColumn="0" w:lastColumn="0" w:noHBand="1" w:noVBand="1"/>
      </w:tblPr>
      <w:tblGrid>
        <w:gridCol w:w="1854"/>
        <w:gridCol w:w="862"/>
        <w:gridCol w:w="2819"/>
        <w:gridCol w:w="3495"/>
      </w:tblGrid>
      <w:tr w:rsidR="00992CDC" w14:paraId="149BD697" w14:textId="77777777">
        <w:trPr>
          <w:trHeight w:val="695"/>
        </w:trPr>
        <w:tc>
          <w:tcPr>
            <w:tcW w:w="2716"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BB749F" w14:textId="77777777" w:rsidR="00992CDC" w:rsidRDefault="00696A62">
            <w:pPr>
              <w:widowControl w:val="0"/>
              <w:spacing w:before="240" w:after="240" w:line="240" w:lineRule="auto"/>
              <w:ind w:left="-100"/>
              <w:rPr>
                <w:b/>
              </w:rPr>
            </w:pPr>
            <w:r>
              <w:rPr>
                <w:b/>
              </w:rPr>
              <w:t>No.</w:t>
            </w:r>
          </w:p>
        </w:tc>
        <w:tc>
          <w:tcPr>
            <w:tcW w:w="2818"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1475D739" w14:textId="77777777" w:rsidR="00992CDC" w:rsidRDefault="00696A62">
            <w:pPr>
              <w:widowControl w:val="0"/>
              <w:spacing w:before="240" w:after="240" w:line="240" w:lineRule="auto"/>
              <w:ind w:left="-100"/>
              <w:rPr>
                <w:b/>
              </w:rPr>
            </w:pPr>
            <w:r>
              <w:rPr>
                <w:b/>
              </w:rPr>
              <w:t>Section</w:t>
            </w:r>
          </w:p>
        </w:tc>
        <w:tc>
          <w:tcPr>
            <w:tcW w:w="3494"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p w14:paraId="07CE68EC" w14:textId="77777777" w:rsidR="00992CDC" w:rsidRDefault="00696A62">
            <w:pPr>
              <w:widowControl w:val="0"/>
              <w:spacing w:before="240" w:after="240" w:line="240" w:lineRule="auto"/>
              <w:ind w:left="-100"/>
              <w:rPr>
                <w:b/>
              </w:rPr>
            </w:pPr>
            <w:r>
              <w:rPr>
                <w:b/>
              </w:rPr>
              <w:t>Content/Explanation</w:t>
            </w:r>
          </w:p>
        </w:tc>
      </w:tr>
      <w:tr w:rsidR="00992CDC" w14:paraId="57E08E45" w14:textId="77777777">
        <w:trPr>
          <w:trHeight w:val="845"/>
        </w:trPr>
        <w:tc>
          <w:tcPr>
            <w:tcW w:w="185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8422D1" w14:textId="77777777" w:rsidR="00992CDC" w:rsidRDefault="00696A62">
            <w:pPr>
              <w:widowControl w:val="0"/>
              <w:spacing w:before="240" w:after="240" w:line="240" w:lineRule="auto"/>
              <w:ind w:left="-100"/>
              <w:rPr>
                <w:b/>
              </w:rPr>
            </w:pPr>
            <w:r>
              <w:rPr>
                <w:b/>
              </w:rPr>
              <w:t>ID</w:t>
            </w:r>
          </w:p>
        </w:tc>
        <w:tc>
          <w:tcPr>
            <w:tcW w:w="8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387C1A" w14:textId="77777777" w:rsidR="00992CDC" w:rsidRDefault="00696A62">
            <w:pPr>
              <w:widowControl w:val="0"/>
              <w:spacing w:before="240" w:after="240" w:line="240" w:lineRule="auto"/>
              <w:ind w:left="-100"/>
            </w:pPr>
            <w:r>
              <w:t>1.2</w:t>
            </w:r>
          </w:p>
        </w:tc>
        <w:tc>
          <w:tcPr>
            <w:tcW w:w="28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AFDB290" w14:textId="77777777" w:rsidR="00992CDC" w:rsidRDefault="00696A62">
            <w:pPr>
              <w:widowControl w:val="0"/>
              <w:spacing w:before="240" w:after="240" w:line="240" w:lineRule="auto"/>
              <w:ind w:left="-100"/>
            </w:pPr>
            <w:r>
              <w:t>Name</w:t>
            </w:r>
          </w:p>
        </w:tc>
        <w:tc>
          <w:tcPr>
            <w:tcW w:w="34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1B7EBDF" w14:textId="77777777" w:rsidR="00992CDC" w:rsidRDefault="00696A62">
            <w:pPr>
              <w:widowControl w:val="0"/>
              <w:spacing w:before="240" w:after="240" w:line="240" w:lineRule="auto"/>
              <w:ind w:left="-100"/>
            </w:pPr>
            <w:r>
              <w:t>Check in</w:t>
            </w:r>
          </w:p>
        </w:tc>
      </w:tr>
      <w:tr w:rsidR="00992CDC" w14:paraId="75C878C4" w14:textId="77777777">
        <w:trPr>
          <w:trHeight w:val="515"/>
        </w:trPr>
        <w:tc>
          <w:tcPr>
            <w:tcW w:w="185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CBED91D" w14:textId="77777777" w:rsidR="00992CDC" w:rsidRDefault="00696A62">
            <w:pPr>
              <w:widowControl w:val="0"/>
              <w:spacing w:before="240" w:after="240" w:line="240" w:lineRule="auto"/>
              <w:ind w:left="-100"/>
              <w:rPr>
                <w:b/>
              </w:rPr>
            </w:pPr>
            <w:r>
              <w:rPr>
                <w:b/>
              </w:rPr>
              <w:t>Management</w:t>
            </w:r>
          </w:p>
        </w:tc>
        <w:tc>
          <w:tcPr>
            <w:tcW w:w="8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9C0487" w14:textId="77777777" w:rsidR="00992CDC" w:rsidRDefault="00696A62">
            <w:pPr>
              <w:widowControl w:val="0"/>
              <w:spacing w:before="240" w:after="240" w:line="240" w:lineRule="auto"/>
              <w:ind w:left="-100"/>
            </w:pPr>
            <w:r>
              <w:t>2.1</w:t>
            </w:r>
          </w:p>
        </w:tc>
        <w:tc>
          <w:tcPr>
            <w:tcW w:w="28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C668477" w14:textId="77777777" w:rsidR="00992CDC" w:rsidRDefault="00696A62">
            <w:pPr>
              <w:widowControl w:val="0"/>
              <w:spacing w:before="240" w:after="240" w:line="240" w:lineRule="auto"/>
              <w:ind w:left="-100"/>
            </w:pPr>
            <w:r>
              <w:t>Author</w:t>
            </w:r>
          </w:p>
        </w:tc>
        <w:tc>
          <w:tcPr>
            <w:tcW w:w="34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3F47F68" w14:textId="77777777" w:rsidR="00992CDC" w:rsidRDefault="00696A62">
            <w:pPr>
              <w:widowControl w:val="0"/>
              <w:spacing w:before="240" w:after="240" w:line="240" w:lineRule="auto"/>
              <w:ind w:left="-100"/>
            </w:pPr>
            <w:r>
              <w:t xml:space="preserve">Muhamad </w:t>
            </w:r>
            <w:proofErr w:type="spellStart"/>
            <w:r>
              <w:t>Ridzwan</w:t>
            </w:r>
            <w:proofErr w:type="spellEnd"/>
            <w:r>
              <w:t xml:space="preserve"> bin Ziauddin</w:t>
            </w:r>
          </w:p>
        </w:tc>
      </w:tr>
      <w:tr w:rsidR="00992CDC" w14:paraId="2C469BB0" w14:textId="77777777">
        <w:trPr>
          <w:trHeight w:val="845"/>
        </w:trPr>
        <w:tc>
          <w:tcPr>
            <w:tcW w:w="1854"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6CDFC0E" w14:textId="77777777" w:rsidR="00992CDC" w:rsidRDefault="00696A62">
            <w:pPr>
              <w:widowControl w:val="0"/>
              <w:spacing w:before="240" w:after="240" w:line="240" w:lineRule="auto"/>
              <w:ind w:left="-100"/>
              <w:rPr>
                <w:b/>
              </w:rPr>
            </w:pPr>
            <w:r>
              <w:rPr>
                <w:b/>
              </w:rPr>
              <w:t>Context</w:t>
            </w:r>
          </w:p>
        </w:tc>
        <w:tc>
          <w:tcPr>
            <w:tcW w:w="8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74B5A82" w14:textId="77777777" w:rsidR="00992CDC" w:rsidRDefault="00696A62">
            <w:pPr>
              <w:widowControl w:val="0"/>
              <w:spacing w:before="240" w:after="240" w:line="240" w:lineRule="auto"/>
              <w:ind w:left="-100"/>
            </w:pPr>
            <w:r>
              <w:t>3.1</w:t>
            </w:r>
          </w:p>
        </w:tc>
        <w:tc>
          <w:tcPr>
            <w:tcW w:w="28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DC1AA0" w14:textId="77777777" w:rsidR="00992CDC" w:rsidRDefault="00696A62">
            <w:pPr>
              <w:widowControl w:val="0"/>
              <w:spacing w:before="240" w:after="240" w:line="240" w:lineRule="auto"/>
              <w:ind w:left="-100"/>
            </w:pPr>
            <w:r>
              <w:t>Source(s)</w:t>
            </w:r>
          </w:p>
        </w:tc>
        <w:tc>
          <w:tcPr>
            <w:tcW w:w="34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6F62719" w14:textId="77777777" w:rsidR="00992CDC" w:rsidRDefault="00696A62">
            <w:pPr>
              <w:widowControl w:val="0"/>
              <w:spacing w:before="240" w:after="240" w:line="240" w:lineRule="auto"/>
              <w:ind w:left="-100"/>
            </w:pPr>
            <w:proofErr w:type="spellStart"/>
            <w:r>
              <w:t>Zaki</w:t>
            </w:r>
            <w:proofErr w:type="spellEnd"/>
            <w:r>
              <w:t xml:space="preserve"> </w:t>
            </w:r>
            <w:proofErr w:type="spellStart"/>
            <w:r>
              <w:t>Syahmi</w:t>
            </w:r>
            <w:proofErr w:type="spellEnd"/>
            <w:r>
              <w:t xml:space="preserve"> bin </w:t>
            </w:r>
            <w:proofErr w:type="spellStart"/>
            <w:r>
              <w:t>Zulkifli</w:t>
            </w:r>
            <w:proofErr w:type="spellEnd"/>
            <w:r>
              <w:t xml:space="preserve"> (Hostel staff), </w:t>
            </w:r>
            <w:proofErr w:type="spellStart"/>
            <w:r>
              <w:t>CamSys</w:t>
            </w:r>
            <w:proofErr w:type="spellEnd"/>
            <w:r>
              <w:t>.</w:t>
            </w:r>
          </w:p>
        </w:tc>
      </w:tr>
      <w:tr w:rsidR="00992CDC" w14:paraId="0AA64DBC" w14:textId="77777777">
        <w:trPr>
          <w:trHeight w:val="845"/>
        </w:trPr>
        <w:tc>
          <w:tcPr>
            <w:tcW w:w="185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2BCF6BDB" w14:textId="77777777" w:rsidR="00992CDC" w:rsidRDefault="00992CDC">
            <w:pPr>
              <w:widowControl w:val="0"/>
              <w:spacing w:line="240" w:lineRule="auto"/>
              <w:ind w:left="-100"/>
            </w:pPr>
          </w:p>
        </w:tc>
        <w:tc>
          <w:tcPr>
            <w:tcW w:w="8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97DE2" w14:textId="77777777" w:rsidR="00992CDC" w:rsidRDefault="00696A62">
            <w:pPr>
              <w:widowControl w:val="0"/>
              <w:spacing w:before="240" w:after="240" w:line="240" w:lineRule="auto"/>
              <w:ind w:left="-100"/>
            </w:pPr>
            <w:r>
              <w:t>3.2</w:t>
            </w:r>
          </w:p>
        </w:tc>
        <w:tc>
          <w:tcPr>
            <w:tcW w:w="28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D0F3254" w14:textId="77777777" w:rsidR="00992CDC" w:rsidRDefault="00696A62">
            <w:pPr>
              <w:widowControl w:val="0"/>
              <w:spacing w:before="240" w:after="240" w:line="240" w:lineRule="auto"/>
              <w:ind w:left="-100"/>
            </w:pPr>
            <w:r>
              <w:t>Responsible stakeholder(s)</w:t>
            </w:r>
          </w:p>
        </w:tc>
        <w:tc>
          <w:tcPr>
            <w:tcW w:w="34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0A7137" w14:textId="77777777" w:rsidR="00992CDC" w:rsidRDefault="00696A62">
            <w:pPr>
              <w:widowControl w:val="0"/>
              <w:spacing w:before="240" w:after="240" w:line="240" w:lineRule="auto"/>
              <w:ind w:left="-100"/>
            </w:pPr>
            <w:r>
              <w:t>Student, Hostel management</w:t>
            </w:r>
          </w:p>
        </w:tc>
      </w:tr>
      <w:tr w:rsidR="00992CDC" w14:paraId="05ADCDB6" w14:textId="77777777">
        <w:trPr>
          <w:trHeight w:val="815"/>
        </w:trPr>
        <w:tc>
          <w:tcPr>
            <w:tcW w:w="1854"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900D76D" w14:textId="77777777" w:rsidR="00992CDC" w:rsidRDefault="00696A62">
            <w:pPr>
              <w:widowControl w:val="0"/>
              <w:spacing w:before="240" w:after="240" w:line="240" w:lineRule="auto"/>
              <w:ind w:left="-100"/>
              <w:rPr>
                <w:b/>
              </w:rPr>
            </w:pPr>
            <w:r>
              <w:rPr>
                <w:b/>
              </w:rPr>
              <w:t>Use Case Definition</w:t>
            </w:r>
          </w:p>
        </w:tc>
        <w:tc>
          <w:tcPr>
            <w:tcW w:w="8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05537EF" w14:textId="77777777" w:rsidR="00992CDC" w:rsidRDefault="00696A62">
            <w:pPr>
              <w:widowControl w:val="0"/>
              <w:spacing w:before="240" w:after="240" w:line="240" w:lineRule="auto"/>
              <w:ind w:left="-100"/>
            </w:pPr>
            <w:r>
              <w:t>4.2</w:t>
            </w:r>
          </w:p>
        </w:tc>
        <w:tc>
          <w:tcPr>
            <w:tcW w:w="28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04F7C4F" w14:textId="77777777" w:rsidR="00992CDC" w:rsidRDefault="00696A62">
            <w:pPr>
              <w:widowControl w:val="0"/>
              <w:spacing w:before="240" w:after="240" w:line="240" w:lineRule="auto"/>
              <w:ind w:left="-100"/>
            </w:pPr>
            <w:r>
              <w:t>Short Description</w:t>
            </w:r>
          </w:p>
        </w:tc>
        <w:tc>
          <w:tcPr>
            <w:tcW w:w="34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6083D2" w14:textId="77777777" w:rsidR="00992CDC" w:rsidRDefault="00696A62">
            <w:pPr>
              <w:widowControl w:val="0"/>
              <w:spacing w:before="240" w:after="240" w:line="240" w:lineRule="auto"/>
              <w:ind w:left="-100"/>
            </w:pPr>
            <w:r>
              <w:t>The student can check in to their rooms through the kiosk</w:t>
            </w:r>
          </w:p>
        </w:tc>
      </w:tr>
      <w:tr w:rsidR="00992CDC" w14:paraId="43175C91" w14:textId="77777777">
        <w:trPr>
          <w:trHeight w:val="1655"/>
        </w:trPr>
        <w:tc>
          <w:tcPr>
            <w:tcW w:w="185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7B9665D" w14:textId="77777777" w:rsidR="00992CDC" w:rsidRDefault="00992CDC">
            <w:pPr>
              <w:widowControl w:val="0"/>
              <w:spacing w:line="240" w:lineRule="auto"/>
              <w:ind w:left="-100"/>
            </w:pPr>
          </w:p>
        </w:tc>
        <w:tc>
          <w:tcPr>
            <w:tcW w:w="8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E98EDFF" w14:textId="77777777" w:rsidR="00992CDC" w:rsidRDefault="00696A62">
            <w:pPr>
              <w:widowControl w:val="0"/>
              <w:spacing w:before="240" w:after="240" w:line="240" w:lineRule="auto"/>
              <w:ind w:left="-100"/>
            </w:pPr>
            <w:r>
              <w:t>4.4</w:t>
            </w:r>
          </w:p>
        </w:tc>
        <w:tc>
          <w:tcPr>
            <w:tcW w:w="28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BEF1E3C" w14:textId="77777777" w:rsidR="00992CDC" w:rsidRDefault="00696A62">
            <w:pPr>
              <w:widowControl w:val="0"/>
              <w:spacing w:before="240" w:after="240" w:line="240" w:lineRule="auto"/>
              <w:ind w:left="-100"/>
            </w:pPr>
            <w:r>
              <w:t>Associated goal(s)</w:t>
            </w:r>
          </w:p>
        </w:tc>
        <w:tc>
          <w:tcPr>
            <w:tcW w:w="34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F67D264" w14:textId="77777777" w:rsidR="00992CDC" w:rsidRDefault="00696A62">
            <w:pPr>
              <w:widowControl w:val="0"/>
              <w:spacing w:before="240" w:after="240" w:line="240" w:lineRule="auto"/>
              <w:ind w:left="-100"/>
            </w:pPr>
            <w:r>
              <w:t>G-1-1: Self-service registration process</w:t>
            </w:r>
          </w:p>
          <w:p w14:paraId="5CFF2410" w14:textId="77777777" w:rsidR="00992CDC" w:rsidRDefault="00696A62">
            <w:pPr>
              <w:widowControl w:val="0"/>
              <w:spacing w:before="240" w:after="240" w:line="240" w:lineRule="auto"/>
              <w:ind w:left="-100"/>
            </w:pPr>
            <w:r>
              <w:t>G-1-1-2: Smooth and simple registration process</w:t>
            </w:r>
          </w:p>
        </w:tc>
      </w:tr>
      <w:tr w:rsidR="00992CDC" w14:paraId="056E247B" w14:textId="77777777">
        <w:trPr>
          <w:trHeight w:val="635"/>
        </w:trPr>
        <w:tc>
          <w:tcPr>
            <w:tcW w:w="185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72470FF3" w14:textId="77777777" w:rsidR="00992CDC" w:rsidRDefault="00992CDC">
            <w:pPr>
              <w:widowControl w:val="0"/>
              <w:spacing w:line="240" w:lineRule="auto"/>
              <w:ind w:left="-100"/>
            </w:pPr>
          </w:p>
        </w:tc>
        <w:tc>
          <w:tcPr>
            <w:tcW w:w="8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B3BBEFC" w14:textId="77777777" w:rsidR="00992CDC" w:rsidRDefault="00696A62">
            <w:pPr>
              <w:widowControl w:val="0"/>
              <w:spacing w:before="240" w:after="240" w:line="240" w:lineRule="auto"/>
              <w:ind w:left="-100"/>
            </w:pPr>
            <w:r>
              <w:t>4.5</w:t>
            </w:r>
          </w:p>
        </w:tc>
        <w:tc>
          <w:tcPr>
            <w:tcW w:w="28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E1A9DFE" w14:textId="77777777" w:rsidR="00992CDC" w:rsidRDefault="00696A62">
            <w:pPr>
              <w:widowControl w:val="0"/>
              <w:spacing w:before="240" w:after="240" w:line="240" w:lineRule="auto"/>
              <w:ind w:left="-100"/>
            </w:pPr>
            <w:r>
              <w:t>Primary actor(s)</w:t>
            </w:r>
          </w:p>
        </w:tc>
        <w:tc>
          <w:tcPr>
            <w:tcW w:w="34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E2BE7F3" w14:textId="77777777" w:rsidR="00992CDC" w:rsidRDefault="00696A62">
            <w:pPr>
              <w:widowControl w:val="0"/>
              <w:spacing w:before="240" w:after="240" w:line="240" w:lineRule="auto"/>
              <w:ind w:left="-100"/>
            </w:pPr>
            <w:r>
              <w:t>Student</w:t>
            </w:r>
          </w:p>
        </w:tc>
      </w:tr>
      <w:tr w:rsidR="00992CDC" w14:paraId="38E8E91B" w14:textId="77777777">
        <w:trPr>
          <w:trHeight w:val="605"/>
        </w:trPr>
        <w:tc>
          <w:tcPr>
            <w:tcW w:w="185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D7A35EF" w14:textId="77777777" w:rsidR="00992CDC" w:rsidRDefault="00992CDC">
            <w:pPr>
              <w:widowControl w:val="0"/>
              <w:spacing w:line="240" w:lineRule="auto"/>
              <w:ind w:left="-100"/>
            </w:pPr>
          </w:p>
        </w:tc>
        <w:tc>
          <w:tcPr>
            <w:tcW w:w="8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473F4F5" w14:textId="77777777" w:rsidR="00992CDC" w:rsidRDefault="00696A62">
            <w:pPr>
              <w:widowControl w:val="0"/>
              <w:spacing w:before="240" w:after="240" w:line="240" w:lineRule="auto"/>
              <w:ind w:left="-100"/>
            </w:pPr>
            <w:r>
              <w:t>4.6</w:t>
            </w:r>
          </w:p>
        </w:tc>
        <w:tc>
          <w:tcPr>
            <w:tcW w:w="28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F891A77" w14:textId="77777777" w:rsidR="00992CDC" w:rsidRDefault="00696A62">
            <w:pPr>
              <w:widowControl w:val="0"/>
              <w:spacing w:before="240" w:after="240" w:line="240" w:lineRule="auto"/>
              <w:ind w:left="-100"/>
            </w:pPr>
            <w:r>
              <w:t>Other actor(s)</w:t>
            </w:r>
          </w:p>
        </w:tc>
        <w:tc>
          <w:tcPr>
            <w:tcW w:w="34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9C941A9" w14:textId="77777777" w:rsidR="00992CDC" w:rsidRDefault="00696A62">
            <w:pPr>
              <w:widowControl w:val="0"/>
              <w:spacing w:before="240" w:after="240" w:line="240" w:lineRule="auto"/>
              <w:ind w:left="-100"/>
            </w:pPr>
            <w:r>
              <w:t>N/A</w:t>
            </w:r>
          </w:p>
        </w:tc>
      </w:tr>
      <w:tr w:rsidR="00992CDC" w14:paraId="3D5FC360" w14:textId="77777777">
        <w:trPr>
          <w:trHeight w:val="695"/>
        </w:trPr>
        <w:tc>
          <w:tcPr>
            <w:tcW w:w="185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A437C43" w14:textId="77777777" w:rsidR="00992CDC" w:rsidRDefault="00992CDC">
            <w:pPr>
              <w:widowControl w:val="0"/>
              <w:spacing w:line="240" w:lineRule="auto"/>
              <w:ind w:left="-100"/>
            </w:pPr>
          </w:p>
        </w:tc>
        <w:tc>
          <w:tcPr>
            <w:tcW w:w="8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A02ECCE" w14:textId="77777777" w:rsidR="00992CDC" w:rsidRDefault="00696A62">
            <w:pPr>
              <w:widowControl w:val="0"/>
              <w:spacing w:before="240" w:after="240" w:line="240" w:lineRule="auto"/>
              <w:ind w:left="-100"/>
            </w:pPr>
            <w:r>
              <w:t>4.7</w:t>
            </w:r>
          </w:p>
        </w:tc>
        <w:tc>
          <w:tcPr>
            <w:tcW w:w="28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0D438C35" w14:textId="77777777" w:rsidR="00992CDC" w:rsidRDefault="00696A62">
            <w:pPr>
              <w:widowControl w:val="0"/>
              <w:spacing w:before="240" w:after="240" w:line="240" w:lineRule="auto"/>
              <w:ind w:left="-100"/>
            </w:pPr>
            <w:r>
              <w:t>Precondition</w:t>
            </w:r>
          </w:p>
        </w:tc>
        <w:tc>
          <w:tcPr>
            <w:tcW w:w="34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736679E9" w14:textId="7BF8DA33" w:rsidR="00992CDC" w:rsidRDefault="00696A62">
            <w:pPr>
              <w:widowControl w:val="0"/>
              <w:spacing w:before="240" w:after="240" w:line="240" w:lineRule="auto"/>
              <w:ind w:left="-100"/>
            </w:pPr>
            <w:del w:id="247" w:author="Christopher Lim" w:date="2020-02-20T10:51:00Z">
              <w:r w:rsidDel="004147D7">
                <w:delText>The student is logged in</w:delText>
              </w:r>
            </w:del>
            <w:ins w:id="248" w:author="Christopher Lim" w:date="2020-02-20T10:51:00Z">
              <w:r w:rsidR="004147D7">
                <w:t>The room is boo</w:t>
              </w:r>
            </w:ins>
            <w:ins w:id="249" w:author="Christopher Lim" w:date="2020-02-20T10:52:00Z">
              <w:r w:rsidR="004147D7">
                <w:t>ked.</w:t>
              </w:r>
            </w:ins>
          </w:p>
        </w:tc>
      </w:tr>
      <w:tr w:rsidR="00992CDC" w14:paraId="64D513D2" w14:textId="77777777">
        <w:trPr>
          <w:trHeight w:val="665"/>
        </w:trPr>
        <w:tc>
          <w:tcPr>
            <w:tcW w:w="185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1DD70ABA" w14:textId="77777777" w:rsidR="00992CDC" w:rsidRDefault="00992CDC">
            <w:pPr>
              <w:widowControl w:val="0"/>
              <w:spacing w:line="240" w:lineRule="auto"/>
              <w:ind w:left="-100"/>
            </w:pPr>
          </w:p>
        </w:tc>
        <w:tc>
          <w:tcPr>
            <w:tcW w:w="8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DC334AB" w14:textId="77777777" w:rsidR="00992CDC" w:rsidRDefault="00696A62">
            <w:pPr>
              <w:widowControl w:val="0"/>
              <w:spacing w:before="240" w:after="240" w:line="240" w:lineRule="auto"/>
              <w:ind w:left="-100"/>
            </w:pPr>
            <w:r>
              <w:t>4.9</w:t>
            </w:r>
          </w:p>
        </w:tc>
        <w:tc>
          <w:tcPr>
            <w:tcW w:w="28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4C87FAE" w14:textId="77777777" w:rsidR="00992CDC" w:rsidRDefault="00696A62">
            <w:pPr>
              <w:widowControl w:val="0"/>
              <w:spacing w:before="240" w:after="240" w:line="240" w:lineRule="auto"/>
              <w:ind w:left="-100"/>
            </w:pPr>
            <w:r>
              <w:t>Postcondition</w:t>
            </w:r>
          </w:p>
        </w:tc>
        <w:tc>
          <w:tcPr>
            <w:tcW w:w="34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AD6FDD8" w14:textId="77777777" w:rsidR="00992CDC" w:rsidRDefault="00696A62">
            <w:pPr>
              <w:widowControl w:val="0"/>
              <w:spacing w:before="240" w:after="240" w:line="240" w:lineRule="auto"/>
              <w:ind w:left="-100"/>
            </w:pPr>
            <w:r>
              <w:t>The student is checked in</w:t>
            </w:r>
          </w:p>
        </w:tc>
      </w:tr>
      <w:tr w:rsidR="00992CDC" w14:paraId="05ECC3FC" w14:textId="77777777">
        <w:trPr>
          <w:trHeight w:val="815"/>
        </w:trPr>
        <w:tc>
          <w:tcPr>
            <w:tcW w:w="185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D663CA6" w14:textId="77777777" w:rsidR="00992CDC" w:rsidRDefault="00992CDC">
            <w:pPr>
              <w:widowControl w:val="0"/>
              <w:spacing w:line="240" w:lineRule="auto"/>
              <w:ind w:left="-100"/>
            </w:pPr>
          </w:p>
        </w:tc>
        <w:tc>
          <w:tcPr>
            <w:tcW w:w="8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6319295" w14:textId="77777777" w:rsidR="00992CDC" w:rsidRDefault="00696A62">
            <w:pPr>
              <w:widowControl w:val="0"/>
              <w:spacing w:before="240" w:after="240" w:line="240" w:lineRule="auto"/>
              <w:ind w:left="-100"/>
            </w:pPr>
            <w:r>
              <w:t>4.10</w:t>
            </w:r>
          </w:p>
        </w:tc>
        <w:tc>
          <w:tcPr>
            <w:tcW w:w="28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26D135A6" w14:textId="77777777" w:rsidR="00992CDC" w:rsidRDefault="00696A62">
            <w:pPr>
              <w:widowControl w:val="0"/>
              <w:spacing w:before="240" w:after="240" w:line="240" w:lineRule="auto"/>
              <w:ind w:left="-100"/>
            </w:pPr>
            <w:r>
              <w:t>Result(s)</w:t>
            </w:r>
          </w:p>
        </w:tc>
        <w:tc>
          <w:tcPr>
            <w:tcW w:w="34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303DAC6" w14:textId="77777777" w:rsidR="00992CDC" w:rsidRDefault="00696A62">
            <w:pPr>
              <w:widowControl w:val="0"/>
              <w:spacing w:before="240" w:after="240" w:line="240" w:lineRule="auto"/>
              <w:ind w:left="-100"/>
            </w:pPr>
            <w:r>
              <w:t xml:space="preserve">The room key’s locker number is </w:t>
            </w:r>
            <w:r>
              <w:lastRenderedPageBreak/>
              <w:t>displayed</w:t>
            </w:r>
          </w:p>
        </w:tc>
      </w:tr>
      <w:tr w:rsidR="00992CDC" w14:paraId="53617C44" w14:textId="77777777">
        <w:trPr>
          <w:trHeight w:val="4175"/>
        </w:trPr>
        <w:tc>
          <w:tcPr>
            <w:tcW w:w="185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67275D28" w14:textId="77777777" w:rsidR="00992CDC" w:rsidRDefault="00992CDC">
            <w:pPr>
              <w:widowControl w:val="0"/>
              <w:spacing w:line="240" w:lineRule="auto"/>
              <w:ind w:left="-100"/>
            </w:pPr>
          </w:p>
        </w:tc>
        <w:tc>
          <w:tcPr>
            <w:tcW w:w="8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C2DB3BA" w14:textId="77777777" w:rsidR="00992CDC" w:rsidRDefault="00696A62">
            <w:pPr>
              <w:widowControl w:val="0"/>
              <w:spacing w:before="240" w:after="240" w:line="240" w:lineRule="auto"/>
              <w:ind w:left="-100"/>
            </w:pPr>
            <w:r>
              <w:t>4.11</w:t>
            </w:r>
          </w:p>
        </w:tc>
        <w:tc>
          <w:tcPr>
            <w:tcW w:w="28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054CB80" w14:textId="77777777" w:rsidR="00992CDC" w:rsidRDefault="00696A62">
            <w:pPr>
              <w:widowControl w:val="0"/>
              <w:spacing w:before="240" w:after="240" w:line="240" w:lineRule="auto"/>
              <w:ind w:left="-100"/>
            </w:pPr>
            <w:r>
              <w:t>Main scenario</w:t>
            </w:r>
          </w:p>
        </w:tc>
        <w:tc>
          <w:tcPr>
            <w:tcW w:w="34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0FBAC0" w14:textId="77777777" w:rsidR="00992CDC" w:rsidRDefault="00696A62">
            <w:pPr>
              <w:widowControl w:val="0"/>
              <w:spacing w:before="240" w:after="240" w:line="240" w:lineRule="auto"/>
              <w:ind w:left="260" w:hanging="360"/>
            </w:pPr>
            <w:r>
              <w:t>1.</w:t>
            </w:r>
            <w:r>
              <w:rPr>
                <w:sz w:val="14"/>
                <w:szCs w:val="14"/>
              </w:rPr>
              <w:t xml:space="preserve">       </w:t>
            </w:r>
            <w:r>
              <w:t>The student is logged in to the kiosk.</w:t>
            </w:r>
          </w:p>
          <w:p w14:paraId="367C3C01" w14:textId="77777777" w:rsidR="00992CDC" w:rsidRDefault="00696A62">
            <w:pPr>
              <w:widowControl w:val="0"/>
              <w:spacing w:before="240" w:after="240" w:line="240" w:lineRule="auto"/>
              <w:ind w:left="260" w:hanging="360"/>
            </w:pPr>
            <w:r>
              <w:t>2.</w:t>
            </w:r>
            <w:r>
              <w:rPr>
                <w:sz w:val="14"/>
                <w:szCs w:val="14"/>
              </w:rPr>
              <w:t xml:space="preserve">       </w:t>
            </w:r>
            <w:r>
              <w:t>The student clicks on the “Check-in” button.</w:t>
            </w:r>
          </w:p>
          <w:p w14:paraId="5716CD8D" w14:textId="77777777" w:rsidR="00992CDC" w:rsidRDefault="00696A62">
            <w:pPr>
              <w:widowControl w:val="0"/>
              <w:spacing w:before="240" w:after="240" w:line="240" w:lineRule="auto"/>
              <w:ind w:left="260" w:hanging="360"/>
            </w:pPr>
            <w:r>
              <w:t>3.</w:t>
            </w:r>
            <w:r>
              <w:rPr>
                <w:sz w:val="14"/>
                <w:szCs w:val="14"/>
              </w:rPr>
              <w:t xml:space="preserve">       </w:t>
            </w:r>
            <w:r>
              <w:t>The student will be required to fill in the check in information.</w:t>
            </w:r>
          </w:p>
          <w:p w14:paraId="20D8763D" w14:textId="77777777" w:rsidR="00992CDC" w:rsidRDefault="00696A62">
            <w:pPr>
              <w:widowControl w:val="0"/>
              <w:spacing w:before="240" w:after="240" w:line="240" w:lineRule="auto"/>
              <w:ind w:left="260" w:hanging="360"/>
            </w:pPr>
            <w:r>
              <w:t>4.</w:t>
            </w:r>
            <w:r>
              <w:rPr>
                <w:sz w:val="14"/>
                <w:szCs w:val="14"/>
              </w:rPr>
              <w:t xml:space="preserve">       </w:t>
            </w:r>
            <w:r>
              <w:t>The student then will be successfully checked in</w:t>
            </w:r>
          </w:p>
          <w:p w14:paraId="2B3CB7BC" w14:textId="77777777" w:rsidR="00992CDC" w:rsidRDefault="00696A62">
            <w:pPr>
              <w:widowControl w:val="0"/>
              <w:spacing w:before="240" w:after="240" w:line="240" w:lineRule="auto"/>
              <w:ind w:left="260" w:hanging="360"/>
            </w:pPr>
            <w:r>
              <w:t>5.</w:t>
            </w:r>
            <w:r>
              <w:rPr>
                <w:sz w:val="14"/>
                <w:szCs w:val="14"/>
              </w:rPr>
              <w:t xml:space="preserve">       </w:t>
            </w:r>
            <w:r>
              <w:t>A locker with the room key will be displayed and unlocked.</w:t>
            </w:r>
          </w:p>
        </w:tc>
      </w:tr>
      <w:tr w:rsidR="00992CDC" w14:paraId="7049397C" w14:textId="77777777">
        <w:trPr>
          <w:trHeight w:val="515"/>
        </w:trPr>
        <w:tc>
          <w:tcPr>
            <w:tcW w:w="185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DE915CB" w14:textId="77777777" w:rsidR="00992CDC" w:rsidRDefault="00992CDC">
            <w:pPr>
              <w:widowControl w:val="0"/>
              <w:spacing w:line="240" w:lineRule="auto"/>
              <w:ind w:left="-100"/>
            </w:pPr>
          </w:p>
        </w:tc>
        <w:tc>
          <w:tcPr>
            <w:tcW w:w="8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1F5E576" w14:textId="77777777" w:rsidR="00992CDC" w:rsidRDefault="00696A62">
            <w:pPr>
              <w:widowControl w:val="0"/>
              <w:spacing w:before="240" w:after="240" w:line="240" w:lineRule="auto"/>
              <w:ind w:left="-100"/>
            </w:pPr>
            <w:r>
              <w:t>4.12</w:t>
            </w:r>
          </w:p>
        </w:tc>
        <w:tc>
          <w:tcPr>
            <w:tcW w:w="28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70BC1A" w14:textId="77777777" w:rsidR="00992CDC" w:rsidRDefault="00696A62">
            <w:pPr>
              <w:widowControl w:val="0"/>
              <w:spacing w:before="240" w:after="240" w:line="240" w:lineRule="auto"/>
              <w:ind w:left="-100"/>
            </w:pPr>
            <w:r>
              <w:t>Alternative scenario</w:t>
            </w:r>
          </w:p>
        </w:tc>
        <w:tc>
          <w:tcPr>
            <w:tcW w:w="34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CED224A" w14:textId="77777777" w:rsidR="00992CDC" w:rsidRDefault="00696A62">
            <w:pPr>
              <w:widowControl w:val="0"/>
              <w:spacing w:before="240" w:after="240" w:line="240" w:lineRule="auto"/>
              <w:ind w:left="-100"/>
            </w:pPr>
            <w:r>
              <w:t>N/A</w:t>
            </w:r>
          </w:p>
        </w:tc>
      </w:tr>
      <w:tr w:rsidR="00992CDC" w14:paraId="5AF3E1CB" w14:textId="77777777">
        <w:trPr>
          <w:trHeight w:val="515"/>
        </w:trPr>
        <w:tc>
          <w:tcPr>
            <w:tcW w:w="185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442F4AA0" w14:textId="77777777" w:rsidR="00992CDC" w:rsidRDefault="00992CDC">
            <w:pPr>
              <w:widowControl w:val="0"/>
              <w:spacing w:line="240" w:lineRule="auto"/>
              <w:ind w:left="-100"/>
            </w:pPr>
          </w:p>
        </w:tc>
        <w:tc>
          <w:tcPr>
            <w:tcW w:w="8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54EAA46" w14:textId="77777777" w:rsidR="00992CDC" w:rsidRDefault="00696A62">
            <w:pPr>
              <w:widowControl w:val="0"/>
              <w:spacing w:before="240" w:after="240" w:line="240" w:lineRule="auto"/>
              <w:ind w:left="-100"/>
            </w:pPr>
            <w:r>
              <w:t>4.13</w:t>
            </w:r>
          </w:p>
        </w:tc>
        <w:tc>
          <w:tcPr>
            <w:tcW w:w="28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15E72A94" w14:textId="77777777" w:rsidR="00992CDC" w:rsidRDefault="00696A62">
            <w:pPr>
              <w:widowControl w:val="0"/>
              <w:spacing w:before="240" w:after="240" w:line="240" w:lineRule="auto"/>
              <w:ind w:left="-100"/>
            </w:pPr>
            <w:r>
              <w:t>Exception scenario</w:t>
            </w:r>
          </w:p>
        </w:tc>
        <w:tc>
          <w:tcPr>
            <w:tcW w:w="34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0593FDD" w14:textId="77777777" w:rsidR="00992CDC" w:rsidRDefault="00696A62">
            <w:pPr>
              <w:widowControl w:val="0"/>
              <w:spacing w:before="240" w:after="240" w:line="240" w:lineRule="auto"/>
              <w:ind w:left="-100"/>
            </w:pPr>
            <w:r>
              <w:t>N/A</w:t>
            </w:r>
          </w:p>
        </w:tc>
      </w:tr>
      <w:tr w:rsidR="00992CDC" w14:paraId="6156944D" w14:textId="77777777">
        <w:trPr>
          <w:trHeight w:val="605"/>
        </w:trPr>
        <w:tc>
          <w:tcPr>
            <w:tcW w:w="1854" w:type="dxa"/>
            <w:vMerge/>
            <w:tcBorders>
              <w:bottom w:val="single" w:sz="8" w:space="0" w:color="000000"/>
              <w:right w:val="single" w:sz="8" w:space="0" w:color="000000"/>
            </w:tcBorders>
            <w:shd w:val="clear" w:color="auto" w:fill="auto"/>
            <w:tcMar>
              <w:top w:w="100" w:type="dxa"/>
              <w:left w:w="100" w:type="dxa"/>
              <w:bottom w:w="100" w:type="dxa"/>
              <w:right w:w="100" w:type="dxa"/>
            </w:tcMar>
          </w:tcPr>
          <w:p w14:paraId="592A00C9" w14:textId="77777777" w:rsidR="00992CDC" w:rsidRDefault="00992CDC">
            <w:pPr>
              <w:widowControl w:val="0"/>
              <w:spacing w:line="240" w:lineRule="auto"/>
              <w:ind w:left="-100"/>
            </w:pPr>
          </w:p>
        </w:tc>
        <w:tc>
          <w:tcPr>
            <w:tcW w:w="8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6D0945" w14:textId="77777777" w:rsidR="00992CDC" w:rsidRDefault="00696A62">
            <w:pPr>
              <w:widowControl w:val="0"/>
              <w:spacing w:before="240" w:after="240" w:line="240" w:lineRule="auto"/>
              <w:ind w:left="-100"/>
            </w:pPr>
            <w:r>
              <w:t>4.13</w:t>
            </w:r>
          </w:p>
        </w:tc>
        <w:tc>
          <w:tcPr>
            <w:tcW w:w="28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1096545" w14:textId="77777777" w:rsidR="00992CDC" w:rsidRDefault="00696A62">
            <w:pPr>
              <w:widowControl w:val="0"/>
              <w:spacing w:before="240" w:after="240" w:line="240" w:lineRule="auto"/>
              <w:ind w:left="-100"/>
            </w:pPr>
            <w:r>
              <w:t>Quality requirement(s)</w:t>
            </w:r>
          </w:p>
        </w:tc>
        <w:tc>
          <w:tcPr>
            <w:tcW w:w="34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407EF3AA" w14:textId="77777777" w:rsidR="00992CDC" w:rsidRDefault="00696A62">
            <w:pPr>
              <w:widowControl w:val="0"/>
              <w:spacing w:before="240" w:after="240" w:line="240" w:lineRule="auto"/>
              <w:ind w:left="-100"/>
            </w:pPr>
            <w:r>
              <w:t>N/A</w:t>
            </w:r>
          </w:p>
        </w:tc>
      </w:tr>
      <w:tr w:rsidR="00992CDC" w14:paraId="3F817C82" w14:textId="77777777">
        <w:trPr>
          <w:trHeight w:val="1325"/>
        </w:trPr>
        <w:tc>
          <w:tcPr>
            <w:tcW w:w="185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1843C1E" w14:textId="77777777" w:rsidR="00992CDC" w:rsidRDefault="00696A62">
            <w:pPr>
              <w:widowControl w:val="0"/>
              <w:spacing w:before="240" w:after="240" w:line="240" w:lineRule="auto"/>
              <w:ind w:left="-100"/>
              <w:rPr>
                <w:b/>
              </w:rPr>
            </w:pPr>
            <w:r>
              <w:rPr>
                <w:b/>
              </w:rPr>
              <w:t>Relationship</w:t>
            </w:r>
          </w:p>
        </w:tc>
        <w:tc>
          <w:tcPr>
            <w:tcW w:w="86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59032530" w14:textId="77777777" w:rsidR="00992CDC" w:rsidRDefault="00696A62">
            <w:pPr>
              <w:widowControl w:val="0"/>
              <w:spacing w:before="240" w:after="240" w:line="240" w:lineRule="auto"/>
              <w:ind w:left="-100"/>
            </w:pPr>
            <w:r>
              <w:t>5.2</w:t>
            </w:r>
          </w:p>
        </w:tc>
        <w:tc>
          <w:tcPr>
            <w:tcW w:w="281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68B6778E" w14:textId="77777777" w:rsidR="00992CDC" w:rsidRDefault="00696A62">
            <w:pPr>
              <w:widowControl w:val="0"/>
              <w:spacing w:before="240" w:after="240" w:line="240" w:lineRule="auto"/>
              <w:ind w:left="-100"/>
            </w:pPr>
            <w:r>
              <w:t>Use case(s)</w:t>
            </w:r>
          </w:p>
        </w:tc>
        <w:tc>
          <w:tcPr>
            <w:tcW w:w="349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14:paraId="3B15699D" w14:textId="1253C7D6" w:rsidR="00992CDC" w:rsidRDefault="00696A62">
            <w:pPr>
              <w:widowControl w:val="0"/>
              <w:spacing w:before="240" w:after="240" w:line="240" w:lineRule="auto"/>
              <w:ind w:left="-100"/>
            </w:pPr>
            <w:del w:id="250" w:author="Christopher Lim" w:date="2020-02-20T11:05:00Z">
              <w:r w:rsidDel="000A358A">
                <w:delText>“include” Display number locker</w:delText>
              </w:r>
            </w:del>
          </w:p>
        </w:tc>
      </w:tr>
    </w:tbl>
    <w:p w14:paraId="65926436" w14:textId="77777777" w:rsidR="00992CDC" w:rsidRDefault="00696A62">
      <w:pPr>
        <w:widowControl w:val="0"/>
        <w:spacing w:before="240" w:after="240" w:line="240" w:lineRule="auto"/>
      </w:pPr>
      <w:r>
        <w:t xml:space="preserve"> </w:t>
      </w:r>
    </w:p>
    <w:p w14:paraId="3C1B556B" w14:textId="77777777" w:rsidR="00992CDC" w:rsidRDefault="00992CDC">
      <w:pPr>
        <w:widowControl w:val="0"/>
        <w:spacing w:before="240" w:after="240" w:line="240" w:lineRule="auto"/>
      </w:pPr>
    </w:p>
    <w:p w14:paraId="7FA8AFA0" w14:textId="77777777" w:rsidR="00992CDC" w:rsidRDefault="00992CDC">
      <w:pPr>
        <w:widowControl w:val="0"/>
        <w:spacing w:before="240" w:after="240" w:line="240" w:lineRule="auto"/>
      </w:pPr>
    </w:p>
    <w:p w14:paraId="05669174" w14:textId="77777777" w:rsidR="00992CDC" w:rsidRDefault="00992CDC">
      <w:pPr>
        <w:widowControl w:val="0"/>
        <w:spacing w:before="240" w:after="240" w:line="240" w:lineRule="auto"/>
      </w:pPr>
    </w:p>
    <w:p w14:paraId="4AE6BA39" w14:textId="77777777" w:rsidR="00992CDC" w:rsidRDefault="00992CDC">
      <w:pPr>
        <w:widowControl w:val="0"/>
        <w:spacing w:before="240" w:after="240" w:line="240" w:lineRule="auto"/>
      </w:pPr>
    </w:p>
    <w:p w14:paraId="1083078F" w14:textId="77777777" w:rsidR="00992CDC" w:rsidRDefault="00992CDC">
      <w:pPr>
        <w:widowControl w:val="0"/>
        <w:spacing w:before="240" w:after="240" w:line="240" w:lineRule="auto"/>
      </w:pPr>
    </w:p>
    <w:p w14:paraId="0DC5AD2D" w14:textId="77777777" w:rsidR="00992CDC" w:rsidRDefault="00992CDC">
      <w:pPr>
        <w:widowControl w:val="0"/>
        <w:spacing w:before="240" w:after="240" w:line="240" w:lineRule="auto"/>
      </w:pPr>
    </w:p>
    <w:p w14:paraId="739161F9" w14:textId="77777777" w:rsidR="00992CDC" w:rsidRDefault="00992CDC">
      <w:pPr>
        <w:widowControl w:val="0"/>
        <w:spacing w:before="240" w:after="240" w:line="240" w:lineRule="auto"/>
      </w:pPr>
    </w:p>
    <w:p w14:paraId="2B688A5D" w14:textId="77777777" w:rsidR="00992CDC" w:rsidRDefault="00992CDC">
      <w:pPr>
        <w:widowControl w:val="0"/>
        <w:spacing w:before="240" w:after="240" w:line="240" w:lineRule="auto"/>
      </w:pPr>
    </w:p>
    <w:p w14:paraId="25813840" w14:textId="77777777" w:rsidR="00992CDC" w:rsidRDefault="00992CDC">
      <w:pPr>
        <w:widowControl w:val="0"/>
        <w:spacing w:before="240" w:after="240" w:line="240" w:lineRule="auto"/>
      </w:pPr>
    </w:p>
    <w:p w14:paraId="6957A8DE" w14:textId="77777777" w:rsidR="00992CDC" w:rsidRDefault="00696A62">
      <w:pPr>
        <w:widowControl w:val="0"/>
        <w:spacing w:before="240" w:after="240"/>
        <w:jc w:val="center"/>
      </w:pPr>
      <w:r>
        <w:rPr>
          <w:rFonts w:ascii="Times New Roman" w:eastAsia="Times New Roman" w:hAnsi="Times New Roman" w:cs="Times New Roman"/>
          <w:b/>
          <w:sz w:val="24"/>
          <w:szCs w:val="24"/>
        </w:rPr>
        <w:t>Table 13 : Table below shows the use case template for Check out use case</w:t>
      </w:r>
    </w:p>
    <w:tbl>
      <w:tblPr>
        <w:tblStyle w:val="ac"/>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251" w:author="Christopher Lim" w:date="2020-02-20T11:15:00Z">
          <w:tblPr>
            <w:tblStyle w:val="ac"/>
            <w:tblW w:w="9030" w:type="dxa"/>
            <w:tblBorders>
              <w:top w:val="nil"/>
              <w:left w:val="nil"/>
              <w:bottom w:val="nil"/>
              <w:right w:val="nil"/>
              <w:insideH w:val="nil"/>
              <w:insideV w:val="nil"/>
            </w:tblBorders>
            <w:tblLayout w:type="fixed"/>
            <w:tblLook w:val="0600" w:firstRow="0" w:lastRow="0" w:firstColumn="0" w:lastColumn="0" w:noHBand="1" w:noVBand="1"/>
          </w:tblPr>
        </w:tblPrChange>
      </w:tblPr>
      <w:tblGrid>
        <w:gridCol w:w="1916"/>
        <w:gridCol w:w="878"/>
        <w:gridCol w:w="3010"/>
        <w:gridCol w:w="3226"/>
        <w:tblGridChange w:id="252">
          <w:tblGrid>
            <w:gridCol w:w="1916"/>
            <w:gridCol w:w="878"/>
            <w:gridCol w:w="3010"/>
            <w:gridCol w:w="3226"/>
          </w:tblGrid>
        </w:tblGridChange>
      </w:tblGrid>
      <w:tr w:rsidR="00992CDC" w14:paraId="271DFACF" w14:textId="77777777" w:rsidTr="004B729F">
        <w:trPr>
          <w:trHeight w:val="695"/>
          <w:trPrChange w:id="253" w:author="Christopher Lim" w:date="2020-02-20T11:15:00Z">
            <w:trPr>
              <w:trHeight w:val="695"/>
            </w:trPr>
          </w:trPrChange>
        </w:trPr>
        <w:tc>
          <w:tcPr>
            <w:tcW w:w="2793" w:type="dxa"/>
            <w:gridSpan w:val="2"/>
            <w:shd w:val="clear" w:color="auto" w:fill="auto"/>
            <w:tcMar>
              <w:top w:w="100" w:type="dxa"/>
              <w:left w:w="100" w:type="dxa"/>
              <w:bottom w:w="100" w:type="dxa"/>
              <w:right w:w="100" w:type="dxa"/>
            </w:tcMar>
            <w:tcPrChange w:id="254" w:author="Christopher Lim" w:date="2020-02-20T11:15:00Z">
              <w:tcPr>
                <w:tcW w:w="2793"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62F640A3" w14:textId="77777777" w:rsidR="00992CDC" w:rsidRDefault="00696A62">
            <w:pPr>
              <w:widowControl w:val="0"/>
              <w:spacing w:before="240" w:after="240" w:line="240" w:lineRule="auto"/>
              <w:ind w:left="-100"/>
              <w:rPr>
                <w:b/>
              </w:rPr>
            </w:pPr>
            <w:r>
              <w:rPr>
                <w:b/>
              </w:rPr>
              <w:t>No.</w:t>
            </w:r>
          </w:p>
        </w:tc>
        <w:tc>
          <w:tcPr>
            <w:tcW w:w="3010" w:type="dxa"/>
            <w:shd w:val="clear" w:color="auto" w:fill="auto"/>
            <w:tcMar>
              <w:top w:w="100" w:type="dxa"/>
              <w:left w:w="100" w:type="dxa"/>
              <w:bottom w:w="100" w:type="dxa"/>
              <w:right w:w="100" w:type="dxa"/>
            </w:tcMar>
            <w:tcPrChange w:id="255" w:author="Christopher Lim" w:date="2020-02-20T11:15:00Z">
              <w:tcPr>
                <w:tcW w:w="301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C1A8DF3" w14:textId="77777777" w:rsidR="00992CDC" w:rsidRDefault="00696A62">
            <w:pPr>
              <w:widowControl w:val="0"/>
              <w:spacing w:before="240" w:after="240" w:line="240" w:lineRule="auto"/>
              <w:ind w:left="-100"/>
              <w:rPr>
                <w:b/>
              </w:rPr>
            </w:pPr>
            <w:r>
              <w:rPr>
                <w:b/>
              </w:rPr>
              <w:t>Section</w:t>
            </w:r>
          </w:p>
        </w:tc>
        <w:tc>
          <w:tcPr>
            <w:tcW w:w="3226" w:type="dxa"/>
            <w:shd w:val="clear" w:color="auto" w:fill="auto"/>
            <w:tcMar>
              <w:top w:w="100" w:type="dxa"/>
              <w:left w:w="100" w:type="dxa"/>
              <w:bottom w:w="100" w:type="dxa"/>
              <w:right w:w="100" w:type="dxa"/>
            </w:tcMar>
            <w:tcPrChange w:id="256" w:author="Christopher Lim" w:date="2020-02-20T11:15:00Z">
              <w:tcPr>
                <w:tcW w:w="322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1C469DC" w14:textId="77777777" w:rsidR="00992CDC" w:rsidRDefault="00696A62">
            <w:pPr>
              <w:widowControl w:val="0"/>
              <w:spacing w:before="240" w:after="240" w:line="240" w:lineRule="auto"/>
              <w:ind w:left="-100"/>
              <w:rPr>
                <w:b/>
              </w:rPr>
            </w:pPr>
            <w:r>
              <w:rPr>
                <w:b/>
              </w:rPr>
              <w:t>Content/Explanation</w:t>
            </w:r>
          </w:p>
        </w:tc>
      </w:tr>
      <w:tr w:rsidR="00992CDC" w14:paraId="166CB87C" w14:textId="77777777" w:rsidTr="004B729F">
        <w:trPr>
          <w:trHeight w:val="845"/>
          <w:trPrChange w:id="257" w:author="Christopher Lim" w:date="2020-02-20T11:15:00Z">
            <w:trPr>
              <w:trHeight w:val="845"/>
            </w:trPr>
          </w:trPrChange>
        </w:trPr>
        <w:tc>
          <w:tcPr>
            <w:tcW w:w="1915" w:type="dxa"/>
            <w:shd w:val="clear" w:color="auto" w:fill="auto"/>
            <w:tcMar>
              <w:top w:w="100" w:type="dxa"/>
              <w:left w:w="100" w:type="dxa"/>
              <w:bottom w:w="100" w:type="dxa"/>
              <w:right w:w="100" w:type="dxa"/>
            </w:tcMar>
            <w:tcPrChange w:id="258" w:author="Christopher Lim" w:date="2020-02-20T11:15:00Z">
              <w:tcPr>
                <w:tcW w:w="19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42BA187" w14:textId="77777777" w:rsidR="00992CDC" w:rsidRDefault="00696A62">
            <w:pPr>
              <w:widowControl w:val="0"/>
              <w:spacing w:before="240" w:after="240" w:line="240" w:lineRule="auto"/>
              <w:ind w:left="-100"/>
              <w:rPr>
                <w:b/>
              </w:rPr>
            </w:pPr>
            <w:r>
              <w:rPr>
                <w:b/>
              </w:rPr>
              <w:t>ID</w:t>
            </w:r>
          </w:p>
        </w:tc>
        <w:tc>
          <w:tcPr>
            <w:tcW w:w="878" w:type="dxa"/>
            <w:shd w:val="clear" w:color="auto" w:fill="auto"/>
            <w:tcMar>
              <w:top w:w="100" w:type="dxa"/>
              <w:left w:w="100" w:type="dxa"/>
              <w:bottom w:w="100" w:type="dxa"/>
              <w:right w:w="100" w:type="dxa"/>
            </w:tcMar>
            <w:tcPrChange w:id="259"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8E09913" w14:textId="77777777" w:rsidR="00992CDC" w:rsidRDefault="00696A62">
            <w:pPr>
              <w:widowControl w:val="0"/>
              <w:spacing w:before="240" w:after="240" w:line="240" w:lineRule="auto"/>
              <w:ind w:left="-100"/>
            </w:pPr>
            <w:r>
              <w:t>1.2</w:t>
            </w:r>
          </w:p>
        </w:tc>
        <w:tc>
          <w:tcPr>
            <w:tcW w:w="3010" w:type="dxa"/>
            <w:shd w:val="clear" w:color="auto" w:fill="auto"/>
            <w:tcMar>
              <w:top w:w="100" w:type="dxa"/>
              <w:left w:w="100" w:type="dxa"/>
              <w:bottom w:w="100" w:type="dxa"/>
              <w:right w:w="100" w:type="dxa"/>
            </w:tcMar>
            <w:tcPrChange w:id="260"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B5D505C" w14:textId="77777777" w:rsidR="00992CDC" w:rsidRDefault="00696A62">
            <w:pPr>
              <w:widowControl w:val="0"/>
              <w:spacing w:before="240" w:after="240" w:line="240" w:lineRule="auto"/>
              <w:ind w:left="-100"/>
            </w:pPr>
            <w:r>
              <w:t>Name</w:t>
            </w:r>
          </w:p>
        </w:tc>
        <w:tc>
          <w:tcPr>
            <w:tcW w:w="3226" w:type="dxa"/>
            <w:shd w:val="clear" w:color="auto" w:fill="auto"/>
            <w:tcMar>
              <w:top w:w="100" w:type="dxa"/>
              <w:left w:w="100" w:type="dxa"/>
              <w:bottom w:w="100" w:type="dxa"/>
              <w:right w:w="100" w:type="dxa"/>
            </w:tcMar>
            <w:tcPrChange w:id="261"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5E0A6D4" w14:textId="77777777" w:rsidR="00992CDC" w:rsidRDefault="00696A62">
            <w:pPr>
              <w:widowControl w:val="0"/>
              <w:spacing w:before="240" w:after="240" w:line="240" w:lineRule="auto"/>
              <w:ind w:left="-100"/>
            </w:pPr>
            <w:r>
              <w:t>Check out</w:t>
            </w:r>
          </w:p>
        </w:tc>
      </w:tr>
      <w:tr w:rsidR="00992CDC" w14:paraId="06C56027" w14:textId="77777777" w:rsidTr="004B729F">
        <w:trPr>
          <w:trHeight w:val="1055"/>
          <w:trPrChange w:id="262" w:author="Christopher Lim" w:date="2020-02-20T11:15:00Z">
            <w:trPr>
              <w:trHeight w:val="1055"/>
            </w:trPr>
          </w:trPrChange>
        </w:trPr>
        <w:tc>
          <w:tcPr>
            <w:tcW w:w="1915" w:type="dxa"/>
            <w:shd w:val="clear" w:color="auto" w:fill="auto"/>
            <w:tcMar>
              <w:top w:w="100" w:type="dxa"/>
              <w:left w:w="100" w:type="dxa"/>
              <w:bottom w:w="100" w:type="dxa"/>
              <w:right w:w="100" w:type="dxa"/>
            </w:tcMar>
            <w:tcPrChange w:id="263" w:author="Christopher Lim" w:date="2020-02-20T11:15:00Z">
              <w:tcPr>
                <w:tcW w:w="19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63EE19A1" w14:textId="77777777" w:rsidR="00992CDC" w:rsidRDefault="00696A62">
            <w:pPr>
              <w:widowControl w:val="0"/>
              <w:spacing w:before="240" w:after="240" w:line="240" w:lineRule="auto"/>
              <w:ind w:left="-100"/>
              <w:rPr>
                <w:b/>
              </w:rPr>
            </w:pPr>
            <w:r>
              <w:rPr>
                <w:b/>
              </w:rPr>
              <w:t>Management</w:t>
            </w:r>
          </w:p>
        </w:tc>
        <w:tc>
          <w:tcPr>
            <w:tcW w:w="878" w:type="dxa"/>
            <w:shd w:val="clear" w:color="auto" w:fill="auto"/>
            <w:tcMar>
              <w:top w:w="100" w:type="dxa"/>
              <w:left w:w="100" w:type="dxa"/>
              <w:bottom w:w="100" w:type="dxa"/>
              <w:right w:w="100" w:type="dxa"/>
            </w:tcMar>
            <w:tcPrChange w:id="264"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05A1240" w14:textId="77777777" w:rsidR="00992CDC" w:rsidRDefault="00696A62">
            <w:pPr>
              <w:widowControl w:val="0"/>
              <w:spacing w:before="240" w:after="240" w:line="240" w:lineRule="auto"/>
              <w:ind w:left="-100"/>
            </w:pPr>
            <w:r>
              <w:t>2.1</w:t>
            </w:r>
          </w:p>
        </w:tc>
        <w:tc>
          <w:tcPr>
            <w:tcW w:w="3010" w:type="dxa"/>
            <w:shd w:val="clear" w:color="auto" w:fill="auto"/>
            <w:tcMar>
              <w:top w:w="100" w:type="dxa"/>
              <w:left w:w="100" w:type="dxa"/>
              <w:bottom w:w="100" w:type="dxa"/>
              <w:right w:w="100" w:type="dxa"/>
            </w:tcMar>
            <w:tcPrChange w:id="265"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A7AF624" w14:textId="77777777" w:rsidR="00992CDC" w:rsidRDefault="00696A62">
            <w:pPr>
              <w:widowControl w:val="0"/>
              <w:spacing w:before="240" w:after="240" w:line="240" w:lineRule="auto"/>
              <w:ind w:left="-100"/>
            </w:pPr>
            <w:r>
              <w:t>Author</w:t>
            </w:r>
          </w:p>
        </w:tc>
        <w:tc>
          <w:tcPr>
            <w:tcW w:w="3226" w:type="dxa"/>
            <w:shd w:val="clear" w:color="auto" w:fill="auto"/>
            <w:tcMar>
              <w:top w:w="100" w:type="dxa"/>
              <w:left w:w="100" w:type="dxa"/>
              <w:bottom w:w="100" w:type="dxa"/>
              <w:right w:w="100" w:type="dxa"/>
            </w:tcMar>
            <w:tcPrChange w:id="266"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A41BB90" w14:textId="77777777" w:rsidR="00992CDC" w:rsidRDefault="00696A62">
            <w:pPr>
              <w:widowControl w:val="0"/>
              <w:spacing w:before="240" w:after="240" w:line="240" w:lineRule="auto"/>
              <w:ind w:left="-100"/>
            </w:pPr>
            <w:r>
              <w:t xml:space="preserve">Muhamad </w:t>
            </w:r>
            <w:proofErr w:type="spellStart"/>
            <w:r>
              <w:t>Ridzwan</w:t>
            </w:r>
            <w:proofErr w:type="spellEnd"/>
            <w:r>
              <w:t xml:space="preserve"> bin Ziauddin</w:t>
            </w:r>
          </w:p>
        </w:tc>
      </w:tr>
      <w:tr w:rsidR="00992CDC" w14:paraId="19F84A5F" w14:textId="77777777" w:rsidTr="004B729F">
        <w:trPr>
          <w:trHeight w:val="845"/>
          <w:trPrChange w:id="267" w:author="Christopher Lim" w:date="2020-02-20T11:15:00Z">
            <w:trPr>
              <w:trHeight w:val="845"/>
            </w:trPr>
          </w:trPrChange>
        </w:trPr>
        <w:tc>
          <w:tcPr>
            <w:tcW w:w="1915" w:type="dxa"/>
            <w:vMerge w:val="restart"/>
            <w:shd w:val="clear" w:color="auto" w:fill="auto"/>
            <w:tcMar>
              <w:top w:w="100" w:type="dxa"/>
              <w:left w:w="100" w:type="dxa"/>
              <w:bottom w:w="100" w:type="dxa"/>
              <w:right w:w="100" w:type="dxa"/>
            </w:tcMar>
            <w:tcPrChange w:id="268" w:author="Christopher Lim" w:date="2020-02-20T11:15:00Z">
              <w:tcPr>
                <w:tcW w:w="191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D066DAA" w14:textId="77777777" w:rsidR="00992CDC" w:rsidRDefault="00696A62">
            <w:pPr>
              <w:widowControl w:val="0"/>
              <w:spacing w:before="240" w:after="240" w:line="240" w:lineRule="auto"/>
              <w:ind w:left="-100"/>
              <w:rPr>
                <w:b/>
              </w:rPr>
            </w:pPr>
            <w:r>
              <w:rPr>
                <w:b/>
              </w:rPr>
              <w:t>Context</w:t>
            </w:r>
          </w:p>
        </w:tc>
        <w:tc>
          <w:tcPr>
            <w:tcW w:w="878" w:type="dxa"/>
            <w:shd w:val="clear" w:color="auto" w:fill="auto"/>
            <w:tcMar>
              <w:top w:w="100" w:type="dxa"/>
              <w:left w:w="100" w:type="dxa"/>
              <w:bottom w:w="100" w:type="dxa"/>
              <w:right w:w="100" w:type="dxa"/>
            </w:tcMar>
            <w:tcPrChange w:id="269"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AAA071F" w14:textId="77777777" w:rsidR="00992CDC" w:rsidRDefault="00696A62">
            <w:pPr>
              <w:widowControl w:val="0"/>
              <w:spacing w:before="240" w:after="240" w:line="240" w:lineRule="auto"/>
              <w:ind w:left="-100"/>
            </w:pPr>
            <w:r>
              <w:t>3.1</w:t>
            </w:r>
          </w:p>
        </w:tc>
        <w:tc>
          <w:tcPr>
            <w:tcW w:w="3010" w:type="dxa"/>
            <w:shd w:val="clear" w:color="auto" w:fill="auto"/>
            <w:tcMar>
              <w:top w:w="100" w:type="dxa"/>
              <w:left w:w="100" w:type="dxa"/>
              <w:bottom w:w="100" w:type="dxa"/>
              <w:right w:w="100" w:type="dxa"/>
            </w:tcMar>
            <w:tcPrChange w:id="270"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7E00D79" w14:textId="77777777" w:rsidR="00992CDC" w:rsidRDefault="00696A62">
            <w:pPr>
              <w:widowControl w:val="0"/>
              <w:spacing w:before="240" w:after="240" w:line="240" w:lineRule="auto"/>
              <w:ind w:left="-100"/>
            </w:pPr>
            <w:r>
              <w:t>Source(s)</w:t>
            </w:r>
          </w:p>
        </w:tc>
        <w:tc>
          <w:tcPr>
            <w:tcW w:w="3226" w:type="dxa"/>
            <w:shd w:val="clear" w:color="auto" w:fill="auto"/>
            <w:tcMar>
              <w:top w:w="100" w:type="dxa"/>
              <w:left w:w="100" w:type="dxa"/>
              <w:bottom w:w="100" w:type="dxa"/>
              <w:right w:w="100" w:type="dxa"/>
            </w:tcMar>
            <w:tcPrChange w:id="271"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971B34B" w14:textId="77777777" w:rsidR="00992CDC" w:rsidRDefault="00696A62">
            <w:pPr>
              <w:widowControl w:val="0"/>
              <w:spacing w:before="240" w:after="240" w:line="240" w:lineRule="auto"/>
              <w:ind w:left="-100"/>
            </w:pPr>
            <w:proofErr w:type="spellStart"/>
            <w:r>
              <w:t>Zaki</w:t>
            </w:r>
            <w:proofErr w:type="spellEnd"/>
            <w:r>
              <w:t xml:space="preserve"> </w:t>
            </w:r>
            <w:proofErr w:type="spellStart"/>
            <w:r>
              <w:t>Syahmi</w:t>
            </w:r>
            <w:proofErr w:type="spellEnd"/>
            <w:r>
              <w:t xml:space="preserve"> bin </w:t>
            </w:r>
            <w:proofErr w:type="spellStart"/>
            <w:r>
              <w:t>Zulkifli</w:t>
            </w:r>
            <w:proofErr w:type="spellEnd"/>
            <w:r>
              <w:t xml:space="preserve"> (Hostel staff), </w:t>
            </w:r>
            <w:proofErr w:type="spellStart"/>
            <w:r>
              <w:t>CamSys</w:t>
            </w:r>
            <w:proofErr w:type="spellEnd"/>
            <w:r>
              <w:t>.</w:t>
            </w:r>
          </w:p>
        </w:tc>
      </w:tr>
      <w:tr w:rsidR="00992CDC" w14:paraId="58721BD1" w14:textId="77777777" w:rsidTr="004B729F">
        <w:trPr>
          <w:trHeight w:val="845"/>
          <w:trPrChange w:id="272" w:author="Christopher Lim" w:date="2020-02-20T11:15:00Z">
            <w:trPr>
              <w:trHeight w:val="845"/>
            </w:trPr>
          </w:trPrChange>
        </w:trPr>
        <w:tc>
          <w:tcPr>
            <w:tcW w:w="1915" w:type="dxa"/>
            <w:vMerge/>
            <w:shd w:val="clear" w:color="auto" w:fill="auto"/>
            <w:tcMar>
              <w:top w:w="100" w:type="dxa"/>
              <w:left w:w="100" w:type="dxa"/>
              <w:bottom w:w="100" w:type="dxa"/>
              <w:right w:w="100" w:type="dxa"/>
            </w:tcMar>
            <w:tcPrChange w:id="273"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6549D761"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274"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CD89F45" w14:textId="77777777" w:rsidR="00992CDC" w:rsidRDefault="00696A62">
            <w:pPr>
              <w:widowControl w:val="0"/>
              <w:spacing w:before="240" w:after="240" w:line="240" w:lineRule="auto"/>
              <w:ind w:left="-100"/>
            </w:pPr>
            <w:r>
              <w:t>3.2</w:t>
            </w:r>
          </w:p>
        </w:tc>
        <w:tc>
          <w:tcPr>
            <w:tcW w:w="3010" w:type="dxa"/>
            <w:shd w:val="clear" w:color="auto" w:fill="auto"/>
            <w:tcMar>
              <w:top w:w="100" w:type="dxa"/>
              <w:left w:w="100" w:type="dxa"/>
              <w:bottom w:w="100" w:type="dxa"/>
              <w:right w:w="100" w:type="dxa"/>
            </w:tcMar>
            <w:tcPrChange w:id="275"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D62FDA5" w14:textId="77777777" w:rsidR="00992CDC" w:rsidRDefault="00696A62">
            <w:pPr>
              <w:widowControl w:val="0"/>
              <w:spacing w:before="240" w:after="240" w:line="240" w:lineRule="auto"/>
              <w:ind w:left="-100"/>
            </w:pPr>
            <w:r>
              <w:t>Responsible stakeholder(s)</w:t>
            </w:r>
          </w:p>
        </w:tc>
        <w:tc>
          <w:tcPr>
            <w:tcW w:w="3226" w:type="dxa"/>
            <w:shd w:val="clear" w:color="auto" w:fill="auto"/>
            <w:tcMar>
              <w:top w:w="100" w:type="dxa"/>
              <w:left w:w="100" w:type="dxa"/>
              <w:bottom w:w="100" w:type="dxa"/>
              <w:right w:w="100" w:type="dxa"/>
            </w:tcMar>
            <w:tcPrChange w:id="276"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9A98C24" w14:textId="77777777" w:rsidR="00992CDC" w:rsidRDefault="00696A62">
            <w:pPr>
              <w:widowControl w:val="0"/>
              <w:spacing w:before="240" w:after="240" w:line="240" w:lineRule="auto"/>
              <w:ind w:left="-100"/>
            </w:pPr>
            <w:r>
              <w:t>Student, Hostel management</w:t>
            </w:r>
          </w:p>
        </w:tc>
      </w:tr>
      <w:tr w:rsidR="00992CDC" w14:paraId="66489770" w14:textId="77777777" w:rsidTr="004B729F">
        <w:trPr>
          <w:trHeight w:val="815"/>
          <w:trPrChange w:id="277" w:author="Christopher Lim" w:date="2020-02-20T11:15:00Z">
            <w:trPr>
              <w:trHeight w:val="815"/>
            </w:trPr>
          </w:trPrChange>
        </w:trPr>
        <w:tc>
          <w:tcPr>
            <w:tcW w:w="1915" w:type="dxa"/>
            <w:vMerge w:val="restart"/>
            <w:shd w:val="clear" w:color="auto" w:fill="auto"/>
            <w:tcMar>
              <w:top w:w="100" w:type="dxa"/>
              <w:left w:w="100" w:type="dxa"/>
              <w:bottom w:w="100" w:type="dxa"/>
              <w:right w:w="100" w:type="dxa"/>
            </w:tcMar>
            <w:tcPrChange w:id="278" w:author="Christopher Lim" w:date="2020-02-20T11:15:00Z">
              <w:tcPr>
                <w:tcW w:w="191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2CA1F97E" w14:textId="77777777" w:rsidR="00992CDC" w:rsidRDefault="00696A62">
            <w:pPr>
              <w:widowControl w:val="0"/>
              <w:spacing w:before="240" w:after="240" w:line="240" w:lineRule="auto"/>
              <w:ind w:left="-100"/>
              <w:rPr>
                <w:b/>
              </w:rPr>
            </w:pPr>
            <w:r>
              <w:rPr>
                <w:b/>
              </w:rPr>
              <w:t>Use Case Definition</w:t>
            </w:r>
          </w:p>
        </w:tc>
        <w:tc>
          <w:tcPr>
            <w:tcW w:w="878" w:type="dxa"/>
            <w:shd w:val="clear" w:color="auto" w:fill="auto"/>
            <w:tcMar>
              <w:top w:w="100" w:type="dxa"/>
              <w:left w:w="100" w:type="dxa"/>
              <w:bottom w:w="100" w:type="dxa"/>
              <w:right w:w="100" w:type="dxa"/>
            </w:tcMar>
            <w:tcPrChange w:id="279"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CED2512" w14:textId="77777777" w:rsidR="00992CDC" w:rsidRDefault="00696A62">
            <w:pPr>
              <w:widowControl w:val="0"/>
              <w:spacing w:before="240" w:after="240" w:line="240" w:lineRule="auto"/>
              <w:ind w:left="-100"/>
            </w:pPr>
            <w:r>
              <w:t>4.2</w:t>
            </w:r>
          </w:p>
        </w:tc>
        <w:tc>
          <w:tcPr>
            <w:tcW w:w="3010" w:type="dxa"/>
            <w:shd w:val="clear" w:color="auto" w:fill="auto"/>
            <w:tcMar>
              <w:top w:w="100" w:type="dxa"/>
              <w:left w:w="100" w:type="dxa"/>
              <w:bottom w:w="100" w:type="dxa"/>
              <w:right w:w="100" w:type="dxa"/>
            </w:tcMar>
            <w:tcPrChange w:id="280"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0B41CA0" w14:textId="77777777" w:rsidR="00992CDC" w:rsidRDefault="00696A62">
            <w:pPr>
              <w:widowControl w:val="0"/>
              <w:spacing w:before="240" w:after="240" w:line="240" w:lineRule="auto"/>
              <w:ind w:left="-100"/>
            </w:pPr>
            <w:r>
              <w:t>Short Description</w:t>
            </w:r>
          </w:p>
        </w:tc>
        <w:tc>
          <w:tcPr>
            <w:tcW w:w="3226" w:type="dxa"/>
            <w:shd w:val="clear" w:color="auto" w:fill="auto"/>
            <w:tcMar>
              <w:top w:w="100" w:type="dxa"/>
              <w:left w:w="100" w:type="dxa"/>
              <w:bottom w:w="100" w:type="dxa"/>
              <w:right w:w="100" w:type="dxa"/>
            </w:tcMar>
            <w:tcPrChange w:id="281"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8BAEDFB" w14:textId="77777777" w:rsidR="00992CDC" w:rsidRDefault="00696A62">
            <w:pPr>
              <w:widowControl w:val="0"/>
              <w:spacing w:before="240" w:after="240" w:line="240" w:lineRule="auto"/>
              <w:ind w:left="-100"/>
            </w:pPr>
            <w:r>
              <w:t>The student can check out of their rooms through the kiosk</w:t>
            </w:r>
          </w:p>
        </w:tc>
      </w:tr>
      <w:tr w:rsidR="00992CDC" w14:paraId="4058B22A" w14:textId="77777777" w:rsidTr="004B729F">
        <w:trPr>
          <w:trHeight w:val="1655"/>
          <w:trPrChange w:id="282" w:author="Christopher Lim" w:date="2020-02-20T11:15:00Z">
            <w:trPr>
              <w:trHeight w:val="1655"/>
            </w:trPr>
          </w:trPrChange>
        </w:trPr>
        <w:tc>
          <w:tcPr>
            <w:tcW w:w="1915" w:type="dxa"/>
            <w:vMerge/>
            <w:shd w:val="clear" w:color="auto" w:fill="auto"/>
            <w:tcMar>
              <w:top w:w="100" w:type="dxa"/>
              <w:left w:w="100" w:type="dxa"/>
              <w:bottom w:w="100" w:type="dxa"/>
              <w:right w:w="100" w:type="dxa"/>
            </w:tcMar>
            <w:tcPrChange w:id="283"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09E69B0D"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284"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ED702C2" w14:textId="77777777" w:rsidR="00992CDC" w:rsidRDefault="00696A62">
            <w:pPr>
              <w:widowControl w:val="0"/>
              <w:spacing w:before="240" w:after="240" w:line="240" w:lineRule="auto"/>
              <w:ind w:left="-100"/>
            </w:pPr>
            <w:r>
              <w:t>4.4</w:t>
            </w:r>
          </w:p>
        </w:tc>
        <w:tc>
          <w:tcPr>
            <w:tcW w:w="3010" w:type="dxa"/>
            <w:shd w:val="clear" w:color="auto" w:fill="auto"/>
            <w:tcMar>
              <w:top w:w="100" w:type="dxa"/>
              <w:left w:w="100" w:type="dxa"/>
              <w:bottom w:w="100" w:type="dxa"/>
              <w:right w:w="100" w:type="dxa"/>
            </w:tcMar>
            <w:tcPrChange w:id="285"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991BFCA" w14:textId="77777777" w:rsidR="00992CDC" w:rsidRDefault="00696A62">
            <w:pPr>
              <w:widowControl w:val="0"/>
              <w:spacing w:before="240" w:after="240" w:line="240" w:lineRule="auto"/>
              <w:ind w:left="-100"/>
            </w:pPr>
            <w:r>
              <w:t>Associated goal(s)</w:t>
            </w:r>
          </w:p>
        </w:tc>
        <w:tc>
          <w:tcPr>
            <w:tcW w:w="3226" w:type="dxa"/>
            <w:shd w:val="clear" w:color="auto" w:fill="auto"/>
            <w:tcMar>
              <w:top w:w="100" w:type="dxa"/>
              <w:left w:w="100" w:type="dxa"/>
              <w:bottom w:w="100" w:type="dxa"/>
              <w:right w:w="100" w:type="dxa"/>
            </w:tcMar>
            <w:tcPrChange w:id="286"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7779733" w14:textId="77777777" w:rsidR="00992CDC" w:rsidRDefault="00696A62">
            <w:pPr>
              <w:widowControl w:val="0"/>
              <w:spacing w:before="240" w:after="240" w:line="240" w:lineRule="auto"/>
              <w:ind w:left="-100"/>
            </w:pPr>
            <w:r>
              <w:t>G-1-1: Self-service registration process</w:t>
            </w:r>
          </w:p>
          <w:p w14:paraId="41F0722B" w14:textId="77777777" w:rsidR="00992CDC" w:rsidRDefault="00696A62">
            <w:pPr>
              <w:widowControl w:val="0"/>
              <w:spacing w:before="240" w:after="240" w:line="240" w:lineRule="auto"/>
              <w:ind w:left="-100"/>
            </w:pPr>
            <w:r>
              <w:t>G-1-1-2: Smooth and simple registration process</w:t>
            </w:r>
          </w:p>
        </w:tc>
      </w:tr>
      <w:tr w:rsidR="00992CDC" w14:paraId="6F5F1B70" w14:textId="77777777" w:rsidTr="004B729F">
        <w:trPr>
          <w:trHeight w:val="635"/>
          <w:trPrChange w:id="287" w:author="Christopher Lim" w:date="2020-02-20T11:15:00Z">
            <w:trPr>
              <w:trHeight w:val="635"/>
            </w:trPr>
          </w:trPrChange>
        </w:trPr>
        <w:tc>
          <w:tcPr>
            <w:tcW w:w="1915" w:type="dxa"/>
            <w:vMerge/>
            <w:shd w:val="clear" w:color="auto" w:fill="auto"/>
            <w:tcMar>
              <w:top w:w="100" w:type="dxa"/>
              <w:left w:w="100" w:type="dxa"/>
              <w:bottom w:w="100" w:type="dxa"/>
              <w:right w:w="100" w:type="dxa"/>
            </w:tcMar>
            <w:tcPrChange w:id="288"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25B7C73B"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289"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662F156" w14:textId="77777777" w:rsidR="00992CDC" w:rsidRDefault="00696A62">
            <w:pPr>
              <w:widowControl w:val="0"/>
              <w:spacing w:before="240" w:after="240" w:line="240" w:lineRule="auto"/>
              <w:ind w:left="-100"/>
            </w:pPr>
            <w:r>
              <w:t>4.5</w:t>
            </w:r>
          </w:p>
        </w:tc>
        <w:tc>
          <w:tcPr>
            <w:tcW w:w="3010" w:type="dxa"/>
            <w:shd w:val="clear" w:color="auto" w:fill="auto"/>
            <w:tcMar>
              <w:top w:w="100" w:type="dxa"/>
              <w:left w:w="100" w:type="dxa"/>
              <w:bottom w:w="100" w:type="dxa"/>
              <w:right w:w="100" w:type="dxa"/>
            </w:tcMar>
            <w:tcPrChange w:id="290"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CD12DFB" w14:textId="77777777" w:rsidR="00992CDC" w:rsidRDefault="00696A62">
            <w:pPr>
              <w:widowControl w:val="0"/>
              <w:spacing w:before="240" w:after="240" w:line="240" w:lineRule="auto"/>
              <w:ind w:left="-100"/>
            </w:pPr>
            <w:r>
              <w:t>Primary actor(s)</w:t>
            </w:r>
          </w:p>
        </w:tc>
        <w:tc>
          <w:tcPr>
            <w:tcW w:w="3226" w:type="dxa"/>
            <w:shd w:val="clear" w:color="auto" w:fill="auto"/>
            <w:tcMar>
              <w:top w:w="100" w:type="dxa"/>
              <w:left w:w="100" w:type="dxa"/>
              <w:bottom w:w="100" w:type="dxa"/>
              <w:right w:w="100" w:type="dxa"/>
            </w:tcMar>
            <w:tcPrChange w:id="291"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FDDE9CD" w14:textId="77777777" w:rsidR="00992CDC" w:rsidRDefault="00696A62">
            <w:pPr>
              <w:widowControl w:val="0"/>
              <w:spacing w:before="240" w:after="240" w:line="240" w:lineRule="auto"/>
              <w:ind w:left="-100"/>
            </w:pPr>
            <w:r>
              <w:t>Student</w:t>
            </w:r>
          </w:p>
        </w:tc>
      </w:tr>
      <w:tr w:rsidR="00992CDC" w14:paraId="1F80515B" w14:textId="77777777" w:rsidTr="004B729F">
        <w:trPr>
          <w:trHeight w:val="605"/>
          <w:trPrChange w:id="292" w:author="Christopher Lim" w:date="2020-02-20T11:15:00Z">
            <w:trPr>
              <w:trHeight w:val="605"/>
            </w:trPr>
          </w:trPrChange>
        </w:trPr>
        <w:tc>
          <w:tcPr>
            <w:tcW w:w="1915" w:type="dxa"/>
            <w:vMerge/>
            <w:shd w:val="clear" w:color="auto" w:fill="auto"/>
            <w:tcMar>
              <w:top w:w="100" w:type="dxa"/>
              <w:left w:w="100" w:type="dxa"/>
              <w:bottom w:w="100" w:type="dxa"/>
              <w:right w:w="100" w:type="dxa"/>
            </w:tcMar>
            <w:tcPrChange w:id="293"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2EAC79D8"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294"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9CB2B83" w14:textId="77777777" w:rsidR="00992CDC" w:rsidRDefault="00696A62">
            <w:pPr>
              <w:widowControl w:val="0"/>
              <w:spacing w:before="240" w:after="240" w:line="240" w:lineRule="auto"/>
              <w:ind w:left="-100"/>
            </w:pPr>
            <w:r>
              <w:t>4.6</w:t>
            </w:r>
          </w:p>
        </w:tc>
        <w:tc>
          <w:tcPr>
            <w:tcW w:w="3010" w:type="dxa"/>
            <w:shd w:val="clear" w:color="auto" w:fill="auto"/>
            <w:tcMar>
              <w:top w:w="100" w:type="dxa"/>
              <w:left w:w="100" w:type="dxa"/>
              <w:bottom w:w="100" w:type="dxa"/>
              <w:right w:w="100" w:type="dxa"/>
            </w:tcMar>
            <w:tcPrChange w:id="295"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2510479" w14:textId="77777777" w:rsidR="00992CDC" w:rsidRDefault="00696A62">
            <w:pPr>
              <w:widowControl w:val="0"/>
              <w:spacing w:before="240" w:after="240" w:line="240" w:lineRule="auto"/>
              <w:ind w:left="-100"/>
            </w:pPr>
            <w:r>
              <w:t>Other actor(s)</w:t>
            </w:r>
          </w:p>
        </w:tc>
        <w:tc>
          <w:tcPr>
            <w:tcW w:w="3226" w:type="dxa"/>
            <w:shd w:val="clear" w:color="auto" w:fill="auto"/>
            <w:tcMar>
              <w:top w:w="100" w:type="dxa"/>
              <w:left w:w="100" w:type="dxa"/>
              <w:bottom w:w="100" w:type="dxa"/>
              <w:right w:w="100" w:type="dxa"/>
            </w:tcMar>
            <w:tcPrChange w:id="296"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9258587" w14:textId="77777777" w:rsidR="00992CDC" w:rsidRDefault="00696A62">
            <w:pPr>
              <w:widowControl w:val="0"/>
              <w:spacing w:before="240" w:after="240" w:line="240" w:lineRule="auto"/>
              <w:ind w:left="-100"/>
            </w:pPr>
            <w:r>
              <w:t>N/A</w:t>
            </w:r>
          </w:p>
        </w:tc>
      </w:tr>
      <w:tr w:rsidR="00992CDC" w14:paraId="7634A2DD" w14:textId="77777777" w:rsidTr="004B729F">
        <w:trPr>
          <w:trHeight w:val="695"/>
          <w:trPrChange w:id="297" w:author="Christopher Lim" w:date="2020-02-20T11:15:00Z">
            <w:trPr>
              <w:trHeight w:val="695"/>
            </w:trPr>
          </w:trPrChange>
        </w:trPr>
        <w:tc>
          <w:tcPr>
            <w:tcW w:w="1915" w:type="dxa"/>
            <w:vMerge/>
            <w:shd w:val="clear" w:color="auto" w:fill="auto"/>
            <w:tcMar>
              <w:top w:w="100" w:type="dxa"/>
              <w:left w:w="100" w:type="dxa"/>
              <w:bottom w:w="100" w:type="dxa"/>
              <w:right w:w="100" w:type="dxa"/>
            </w:tcMar>
            <w:tcPrChange w:id="298"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18BDC436"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299"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31D0F47" w14:textId="77777777" w:rsidR="00992CDC" w:rsidRDefault="00696A62">
            <w:pPr>
              <w:widowControl w:val="0"/>
              <w:spacing w:before="240" w:after="240" w:line="240" w:lineRule="auto"/>
              <w:ind w:left="-100"/>
            </w:pPr>
            <w:r>
              <w:t>4.7</w:t>
            </w:r>
          </w:p>
        </w:tc>
        <w:tc>
          <w:tcPr>
            <w:tcW w:w="3010" w:type="dxa"/>
            <w:shd w:val="clear" w:color="auto" w:fill="auto"/>
            <w:tcMar>
              <w:top w:w="100" w:type="dxa"/>
              <w:left w:w="100" w:type="dxa"/>
              <w:bottom w:w="100" w:type="dxa"/>
              <w:right w:w="100" w:type="dxa"/>
            </w:tcMar>
            <w:tcPrChange w:id="300"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CDFF175" w14:textId="77777777" w:rsidR="00992CDC" w:rsidRDefault="00696A62">
            <w:pPr>
              <w:widowControl w:val="0"/>
              <w:spacing w:before="240" w:after="240" w:line="240" w:lineRule="auto"/>
              <w:ind w:left="-100"/>
            </w:pPr>
            <w:r>
              <w:t>Precondition</w:t>
            </w:r>
          </w:p>
        </w:tc>
        <w:tc>
          <w:tcPr>
            <w:tcW w:w="3226" w:type="dxa"/>
            <w:shd w:val="clear" w:color="auto" w:fill="auto"/>
            <w:tcMar>
              <w:top w:w="100" w:type="dxa"/>
              <w:left w:w="100" w:type="dxa"/>
              <w:bottom w:w="100" w:type="dxa"/>
              <w:right w:w="100" w:type="dxa"/>
            </w:tcMar>
            <w:tcPrChange w:id="301"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63EE71A" w14:textId="5C3DFC73" w:rsidR="00992CDC" w:rsidRDefault="00696A62">
            <w:pPr>
              <w:widowControl w:val="0"/>
              <w:spacing w:before="240" w:after="240" w:line="240" w:lineRule="auto"/>
              <w:ind w:left="-100"/>
            </w:pPr>
            <w:r>
              <w:t xml:space="preserve">The </w:t>
            </w:r>
            <w:ins w:id="302" w:author="Christopher Lim" w:date="2020-02-20T10:52:00Z">
              <w:r w:rsidR="004147D7">
                <w:t>room is checked in.</w:t>
              </w:r>
            </w:ins>
            <w:del w:id="303" w:author="Christopher Lim" w:date="2020-02-20T10:52:00Z">
              <w:r w:rsidDel="004147D7">
                <w:delText>student is logged in</w:delText>
              </w:r>
            </w:del>
          </w:p>
        </w:tc>
      </w:tr>
      <w:tr w:rsidR="00992CDC" w14:paraId="4389A70D" w14:textId="77777777" w:rsidTr="004B729F">
        <w:trPr>
          <w:trHeight w:val="665"/>
          <w:trPrChange w:id="304" w:author="Christopher Lim" w:date="2020-02-20T11:15:00Z">
            <w:trPr>
              <w:trHeight w:val="665"/>
            </w:trPr>
          </w:trPrChange>
        </w:trPr>
        <w:tc>
          <w:tcPr>
            <w:tcW w:w="1915" w:type="dxa"/>
            <w:vMerge/>
            <w:shd w:val="clear" w:color="auto" w:fill="auto"/>
            <w:tcMar>
              <w:top w:w="100" w:type="dxa"/>
              <w:left w:w="100" w:type="dxa"/>
              <w:bottom w:w="100" w:type="dxa"/>
              <w:right w:w="100" w:type="dxa"/>
            </w:tcMar>
            <w:tcPrChange w:id="305"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5C58F0FE"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306"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B223217" w14:textId="77777777" w:rsidR="00992CDC" w:rsidRDefault="00696A62">
            <w:pPr>
              <w:widowControl w:val="0"/>
              <w:spacing w:before="240" w:after="240" w:line="240" w:lineRule="auto"/>
              <w:ind w:left="-100"/>
            </w:pPr>
            <w:r>
              <w:t>4.9</w:t>
            </w:r>
          </w:p>
        </w:tc>
        <w:tc>
          <w:tcPr>
            <w:tcW w:w="3010" w:type="dxa"/>
            <w:shd w:val="clear" w:color="auto" w:fill="auto"/>
            <w:tcMar>
              <w:top w:w="100" w:type="dxa"/>
              <w:left w:w="100" w:type="dxa"/>
              <w:bottom w:w="100" w:type="dxa"/>
              <w:right w:w="100" w:type="dxa"/>
            </w:tcMar>
            <w:tcPrChange w:id="307"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9E872D3" w14:textId="77777777" w:rsidR="00992CDC" w:rsidRDefault="00696A62">
            <w:pPr>
              <w:widowControl w:val="0"/>
              <w:spacing w:before="240" w:after="240" w:line="240" w:lineRule="auto"/>
              <w:ind w:left="-100"/>
            </w:pPr>
            <w:r>
              <w:t>Postcondition</w:t>
            </w:r>
          </w:p>
        </w:tc>
        <w:tc>
          <w:tcPr>
            <w:tcW w:w="3226" w:type="dxa"/>
            <w:shd w:val="clear" w:color="auto" w:fill="auto"/>
            <w:tcMar>
              <w:top w:w="100" w:type="dxa"/>
              <w:left w:w="100" w:type="dxa"/>
              <w:bottom w:w="100" w:type="dxa"/>
              <w:right w:w="100" w:type="dxa"/>
            </w:tcMar>
            <w:tcPrChange w:id="308"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589D3A7" w14:textId="3EEC650A" w:rsidR="00992CDC" w:rsidRDefault="00696A62">
            <w:pPr>
              <w:widowControl w:val="0"/>
              <w:spacing w:before="240" w:after="240" w:line="240" w:lineRule="auto"/>
              <w:ind w:left="-100"/>
            </w:pPr>
            <w:r>
              <w:t xml:space="preserve">The student is </w:t>
            </w:r>
            <w:del w:id="309" w:author="Christopher Lim" w:date="2020-02-20T10:52:00Z">
              <w:r w:rsidDel="004147D7">
                <w:delText>logged out</w:delText>
              </w:r>
            </w:del>
            <w:ins w:id="310" w:author="Christopher Lim" w:date="2020-02-20T10:52:00Z">
              <w:r w:rsidR="004147D7">
                <w:t>checked out.</w:t>
              </w:r>
            </w:ins>
          </w:p>
        </w:tc>
      </w:tr>
      <w:tr w:rsidR="00992CDC" w14:paraId="0FB9E7F9" w14:textId="77777777" w:rsidTr="004B729F">
        <w:trPr>
          <w:trHeight w:val="665"/>
          <w:trPrChange w:id="311" w:author="Christopher Lim" w:date="2020-02-20T11:15:00Z">
            <w:trPr>
              <w:trHeight w:val="665"/>
            </w:trPr>
          </w:trPrChange>
        </w:trPr>
        <w:tc>
          <w:tcPr>
            <w:tcW w:w="1915" w:type="dxa"/>
            <w:vMerge/>
            <w:shd w:val="clear" w:color="auto" w:fill="auto"/>
            <w:tcMar>
              <w:top w:w="100" w:type="dxa"/>
              <w:left w:w="100" w:type="dxa"/>
              <w:bottom w:w="100" w:type="dxa"/>
              <w:right w:w="100" w:type="dxa"/>
            </w:tcMar>
            <w:tcPrChange w:id="312"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12DA8175"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313"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3A50FE9" w14:textId="77777777" w:rsidR="00992CDC" w:rsidRDefault="00696A62">
            <w:pPr>
              <w:widowControl w:val="0"/>
              <w:spacing w:before="240" w:after="240" w:line="240" w:lineRule="auto"/>
              <w:ind w:left="-100"/>
            </w:pPr>
            <w:r>
              <w:t>4.10</w:t>
            </w:r>
          </w:p>
        </w:tc>
        <w:tc>
          <w:tcPr>
            <w:tcW w:w="3010" w:type="dxa"/>
            <w:shd w:val="clear" w:color="auto" w:fill="auto"/>
            <w:tcMar>
              <w:top w:w="100" w:type="dxa"/>
              <w:left w:w="100" w:type="dxa"/>
              <w:bottom w:w="100" w:type="dxa"/>
              <w:right w:w="100" w:type="dxa"/>
            </w:tcMar>
            <w:tcPrChange w:id="314"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E605681" w14:textId="77777777" w:rsidR="00992CDC" w:rsidRDefault="00696A62">
            <w:pPr>
              <w:widowControl w:val="0"/>
              <w:spacing w:before="240" w:after="240" w:line="240" w:lineRule="auto"/>
              <w:ind w:left="-100"/>
            </w:pPr>
            <w:r>
              <w:t>Result(s)</w:t>
            </w:r>
          </w:p>
        </w:tc>
        <w:tc>
          <w:tcPr>
            <w:tcW w:w="3226" w:type="dxa"/>
            <w:shd w:val="clear" w:color="auto" w:fill="auto"/>
            <w:tcMar>
              <w:top w:w="100" w:type="dxa"/>
              <w:left w:w="100" w:type="dxa"/>
              <w:bottom w:w="100" w:type="dxa"/>
              <w:right w:w="100" w:type="dxa"/>
            </w:tcMar>
            <w:tcPrChange w:id="315"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0E36C2D" w14:textId="77777777" w:rsidR="00992CDC" w:rsidRDefault="00696A62">
            <w:pPr>
              <w:widowControl w:val="0"/>
              <w:spacing w:before="240" w:after="240" w:line="240" w:lineRule="auto"/>
              <w:ind w:left="-100"/>
            </w:pPr>
            <w:r>
              <w:t>The login page is displayed</w:t>
            </w:r>
          </w:p>
        </w:tc>
      </w:tr>
      <w:tr w:rsidR="00992CDC" w14:paraId="0CD8B784" w14:textId="77777777" w:rsidTr="004B729F">
        <w:trPr>
          <w:trHeight w:val="4175"/>
          <w:trPrChange w:id="316" w:author="Christopher Lim" w:date="2020-02-20T11:15:00Z">
            <w:trPr>
              <w:trHeight w:val="4175"/>
            </w:trPr>
          </w:trPrChange>
        </w:trPr>
        <w:tc>
          <w:tcPr>
            <w:tcW w:w="1915" w:type="dxa"/>
            <w:vMerge/>
            <w:shd w:val="clear" w:color="auto" w:fill="auto"/>
            <w:tcMar>
              <w:top w:w="100" w:type="dxa"/>
              <w:left w:w="100" w:type="dxa"/>
              <w:bottom w:w="100" w:type="dxa"/>
              <w:right w:w="100" w:type="dxa"/>
            </w:tcMar>
            <w:tcPrChange w:id="317"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6A04E4F7"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318"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8D0C9B2" w14:textId="77777777" w:rsidR="00992CDC" w:rsidRDefault="00696A62">
            <w:pPr>
              <w:widowControl w:val="0"/>
              <w:spacing w:before="240" w:after="240" w:line="240" w:lineRule="auto"/>
              <w:ind w:left="-100"/>
            </w:pPr>
            <w:r>
              <w:t>4.11</w:t>
            </w:r>
          </w:p>
        </w:tc>
        <w:tc>
          <w:tcPr>
            <w:tcW w:w="3010" w:type="dxa"/>
            <w:shd w:val="clear" w:color="auto" w:fill="auto"/>
            <w:tcMar>
              <w:top w:w="100" w:type="dxa"/>
              <w:left w:w="100" w:type="dxa"/>
              <w:bottom w:w="100" w:type="dxa"/>
              <w:right w:w="100" w:type="dxa"/>
            </w:tcMar>
            <w:tcPrChange w:id="319"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CD69611" w14:textId="77777777" w:rsidR="00992CDC" w:rsidRDefault="00696A62">
            <w:pPr>
              <w:widowControl w:val="0"/>
              <w:spacing w:before="240" w:after="240" w:line="240" w:lineRule="auto"/>
              <w:ind w:left="-100"/>
            </w:pPr>
            <w:r>
              <w:t>Main scenario</w:t>
            </w:r>
          </w:p>
        </w:tc>
        <w:tc>
          <w:tcPr>
            <w:tcW w:w="3226" w:type="dxa"/>
            <w:shd w:val="clear" w:color="auto" w:fill="auto"/>
            <w:tcMar>
              <w:top w:w="100" w:type="dxa"/>
              <w:left w:w="100" w:type="dxa"/>
              <w:bottom w:w="100" w:type="dxa"/>
              <w:right w:w="100" w:type="dxa"/>
            </w:tcMar>
            <w:tcPrChange w:id="320"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F47F34D" w14:textId="77777777" w:rsidR="00992CDC" w:rsidRDefault="00696A62">
            <w:pPr>
              <w:widowControl w:val="0"/>
              <w:spacing w:before="240" w:after="240" w:line="240" w:lineRule="auto"/>
              <w:ind w:left="260" w:hanging="360"/>
            </w:pPr>
            <w:r>
              <w:t>1.</w:t>
            </w:r>
            <w:r>
              <w:rPr>
                <w:sz w:val="14"/>
                <w:szCs w:val="14"/>
              </w:rPr>
              <w:t xml:space="preserve">       </w:t>
            </w:r>
            <w:r>
              <w:t>The student is logged in to the kiosk.</w:t>
            </w:r>
          </w:p>
          <w:p w14:paraId="764DA4BD" w14:textId="77777777" w:rsidR="00992CDC" w:rsidRDefault="00696A62">
            <w:pPr>
              <w:widowControl w:val="0"/>
              <w:spacing w:before="240" w:after="240" w:line="240" w:lineRule="auto"/>
              <w:ind w:left="260" w:hanging="360"/>
            </w:pPr>
            <w:r>
              <w:t>2.</w:t>
            </w:r>
            <w:r>
              <w:rPr>
                <w:sz w:val="14"/>
                <w:szCs w:val="14"/>
              </w:rPr>
              <w:t xml:space="preserve">       </w:t>
            </w:r>
            <w:r>
              <w:t>The student clicks on the “Check-out” button.</w:t>
            </w:r>
          </w:p>
          <w:p w14:paraId="1BB5E9B6" w14:textId="77777777" w:rsidR="00992CDC" w:rsidRDefault="00696A62">
            <w:pPr>
              <w:widowControl w:val="0"/>
              <w:spacing w:before="240" w:after="240" w:line="240" w:lineRule="auto"/>
              <w:ind w:left="260" w:hanging="360"/>
            </w:pPr>
            <w:r>
              <w:t>3.</w:t>
            </w:r>
            <w:r>
              <w:rPr>
                <w:sz w:val="14"/>
                <w:szCs w:val="14"/>
              </w:rPr>
              <w:t xml:space="preserve">       </w:t>
            </w:r>
            <w:r>
              <w:t>The student will be required to fill in the check out information.</w:t>
            </w:r>
          </w:p>
          <w:p w14:paraId="2CD3B91E" w14:textId="77777777" w:rsidR="00992CDC" w:rsidRDefault="00696A62">
            <w:pPr>
              <w:widowControl w:val="0"/>
              <w:spacing w:before="240" w:after="240" w:line="240" w:lineRule="auto"/>
              <w:ind w:left="260" w:hanging="360"/>
            </w:pPr>
            <w:r>
              <w:t>4.</w:t>
            </w:r>
            <w:r>
              <w:rPr>
                <w:sz w:val="14"/>
                <w:szCs w:val="14"/>
              </w:rPr>
              <w:t xml:space="preserve">       </w:t>
            </w:r>
            <w:r>
              <w:t>The student then will be successfully checked</w:t>
            </w:r>
          </w:p>
          <w:p w14:paraId="5171911C" w14:textId="77777777" w:rsidR="00992CDC" w:rsidRDefault="00696A62">
            <w:pPr>
              <w:widowControl w:val="0"/>
              <w:spacing w:before="240" w:after="240" w:line="240" w:lineRule="auto"/>
              <w:ind w:left="260" w:hanging="360"/>
            </w:pPr>
            <w:r>
              <w:t>5.</w:t>
            </w:r>
            <w:r>
              <w:rPr>
                <w:sz w:val="14"/>
                <w:szCs w:val="14"/>
              </w:rPr>
              <w:t xml:space="preserve">       </w:t>
            </w:r>
            <w:r>
              <w:t>A locker will unlock for the student to return their room key</w:t>
            </w:r>
          </w:p>
        </w:tc>
      </w:tr>
      <w:tr w:rsidR="00992CDC" w14:paraId="3330A08C" w14:textId="77777777" w:rsidTr="004B729F">
        <w:trPr>
          <w:trHeight w:val="620"/>
          <w:trPrChange w:id="321" w:author="Christopher Lim" w:date="2020-02-20T11:15:00Z">
            <w:trPr>
              <w:trHeight w:val="620"/>
            </w:trPr>
          </w:trPrChange>
        </w:trPr>
        <w:tc>
          <w:tcPr>
            <w:tcW w:w="1915" w:type="dxa"/>
            <w:vMerge/>
            <w:shd w:val="clear" w:color="auto" w:fill="auto"/>
            <w:tcMar>
              <w:top w:w="100" w:type="dxa"/>
              <w:left w:w="100" w:type="dxa"/>
              <w:bottom w:w="100" w:type="dxa"/>
              <w:right w:w="100" w:type="dxa"/>
            </w:tcMar>
            <w:tcPrChange w:id="322"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7104FC58"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323"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751C16A" w14:textId="77777777" w:rsidR="00992CDC" w:rsidRDefault="00696A62">
            <w:pPr>
              <w:widowControl w:val="0"/>
              <w:spacing w:before="240" w:after="240" w:line="240" w:lineRule="auto"/>
              <w:ind w:left="-100"/>
            </w:pPr>
            <w:r>
              <w:t>4.12</w:t>
            </w:r>
          </w:p>
        </w:tc>
        <w:tc>
          <w:tcPr>
            <w:tcW w:w="3010" w:type="dxa"/>
            <w:shd w:val="clear" w:color="auto" w:fill="auto"/>
            <w:tcMar>
              <w:top w:w="100" w:type="dxa"/>
              <w:left w:w="100" w:type="dxa"/>
              <w:bottom w:w="100" w:type="dxa"/>
              <w:right w:w="100" w:type="dxa"/>
            </w:tcMar>
            <w:tcPrChange w:id="324"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675ECAE" w14:textId="77777777" w:rsidR="00992CDC" w:rsidRDefault="00696A62">
            <w:pPr>
              <w:widowControl w:val="0"/>
              <w:spacing w:before="240" w:after="240" w:line="240" w:lineRule="auto"/>
              <w:ind w:left="-100"/>
            </w:pPr>
            <w:r>
              <w:t>Alternative scenario</w:t>
            </w:r>
          </w:p>
        </w:tc>
        <w:tc>
          <w:tcPr>
            <w:tcW w:w="3226" w:type="dxa"/>
            <w:shd w:val="clear" w:color="auto" w:fill="auto"/>
            <w:tcMar>
              <w:top w:w="100" w:type="dxa"/>
              <w:left w:w="100" w:type="dxa"/>
              <w:bottom w:w="100" w:type="dxa"/>
              <w:right w:w="100" w:type="dxa"/>
            </w:tcMar>
            <w:tcPrChange w:id="325"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5059BA4" w14:textId="77777777" w:rsidR="00992CDC" w:rsidRDefault="00696A62">
            <w:pPr>
              <w:widowControl w:val="0"/>
              <w:spacing w:before="240" w:after="240" w:line="240" w:lineRule="auto"/>
              <w:ind w:left="-100"/>
            </w:pPr>
            <w:r>
              <w:t>N/A</w:t>
            </w:r>
          </w:p>
        </w:tc>
      </w:tr>
      <w:tr w:rsidR="00992CDC" w14:paraId="014308B5" w14:textId="77777777" w:rsidTr="004B729F">
        <w:trPr>
          <w:trHeight w:val="515"/>
          <w:trPrChange w:id="326" w:author="Christopher Lim" w:date="2020-02-20T11:15:00Z">
            <w:trPr>
              <w:trHeight w:val="515"/>
            </w:trPr>
          </w:trPrChange>
        </w:trPr>
        <w:tc>
          <w:tcPr>
            <w:tcW w:w="1915" w:type="dxa"/>
            <w:vMerge/>
            <w:shd w:val="clear" w:color="auto" w:fill="auto"/>
            <w:tcMar>
              <w:top w:w="100" w:type="dxa"/>
              <w:left w:w="100" w:type="dxa"/>
              <w:bottom w:w="100" w:type="dxa"/>
              <w:right w:w="100" w:type="dxa"/>
            </w:tcMar>
            <w:tcPrChange w:id="327"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6B8BD6A6"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328"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EB69C8E" w14:textId="77777777" w:rsidR="00992CDC" w:rsidRDefault="00696A62">
            <w:pPr>
              <w:widowControl w:val="0"/>
              <w:spacing w:before="240" w:after="240" w:line="240" w:lineRule="auto"/>
              <w:ind w:left="-100"/>
            </w:pPr>
            <w:r>
              <w:t>4.13</w:t>
            </w:r>
          </w:p>
        </w:tc>
        <w:tc>
          <w:tcPr>
            <w:tcW w:w="3010" w:type="dxa"/>
            <w:shd w:val="clear" w:color="auto" w:fill="auto"/>
            <w:tcMar>
              <w:top w:w="100" w:type="dxa"/>
              <w:left w:w="100" w:type="dxa"/>
              <w:bottom w:w="100" w:type="dxa"/>
              <w:right w:w="100" w:type="dxa"/>
            </w:tcMar>
            <w:tcPrChange w:id="329"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EA0F655" w14:textId="77777777" w:rsidR="00992CDC" w:rsidRDefault="00696A62">
            <w:pPr>
              <w:widowControl w:val="0"/>
              <w:spacing w:before="240" w:after="240" w:line="240" w:lineRule="auto"/>
              <w:ind w:left="-100"/>
            </w:pPr>
            <w:r>
              <w:t>Exception scenario</w:t>
            </w:r>
          </w:p>
        </w:tc>
        <w:tc>
          <w:tcPr>
            <w:tcW w:w="3226" w:type="dxa"/>
            <w:shd w:val="clear" w:color="auto" w:fill="auto"/>
            <w:tcMar>
              <w:top w:w="100" w:type="dxa"/>
              <w:left w:w="100" w:type="dxa"/>
              <w:bottom w:w="100" w:type="dxa"/>
              <w:right w:w="100" w:type="dxa"/>
            </w:tcMar>
            <w:tcPrChange w:id="330"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01719BC" w14:textId="77777777" w:rsidR="00992CDC" w:rsidRDefault="00696A62">
            <w:pPr>
              <w:widowControl w:val="0"/>
              <w:spacing w:before="240" w:after="240" w:line="240" w:lineRule="auto"/>
              <w:ind w:left="-100"/>
            </w:pPr>
            <w:r>
              <w:t>N/A</w:t>
            </w:r>
          </w:p>
        </w:tc>
      </w:tr>
      <w:tr w:rsidR="00992CDC" w14:paraId="2B447AFB" w14:textId="77777777" w:rsidTr="004B729F">
        <w:trPr>
          <w:trHeight w:val="605"/>
          <w:trPrChange w:id="331" w:author="Christopher Lim" w:date="2020-02-20T11:15:00Z">
            <w:trPr>
              <w:trHeight w:val="605"/>
            </w:trPr>
          </w:trPrChange>
        </w:trPr>
        <w:tc>
          <w:tcPr>
            <w:tcW w:w="1915" w:type="dxa"/>
            <w:vMerge/>
            <w:shd w:val="clear" w:color="auto" w:fill="auto"/>
            <w:tcMar>
              <w:top w:w="100" w:type="dxa"/>
              <w:left w:w="100" w:type="dxa"/>
              <w:bottom w:w="100" w:type="dxa"/>
              <w:right w:w="100" w:type="dxa"/>
            </w:tcMar>
            <w:tcPrChange w:id="332"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03B1BF34"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333"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500F140" w14:textId="77777777" w:rsidR="00992CDC" w:rsidRDefault="00696A62">
            <w:pPr>
              <w:widowControl w:val="0"/>
              <w:spacing w:before="240" w:after="240" w:line="240" w:lineRule="auto"/>
              <w:ind w:left="-100"/>
            </w:pPr>
            <w:r>
              <w:t>4.13</w:t>
            </w:r>
          </w:p>
        </w:tc>
        <w:tc>
          <w:tcPr>
            <w:tcW w:w="3010" w:type="dxa"/>
            <w:shd w:val="clear" w:color="auto" w:fill="auto"/>
            <w:tcMar>
              <w:top w:w="100" w:type="dxa"/>
              <w:left w:w="100" w:type="dxa"/>
              <w:bottom w:w="100" w:type="dxa"/>
              <w:right w:w="100" w:type="dxa"/>
            </w:tcMar>
            <w:tcPrChange w:id="334"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03414E7" w14:textId="77777777" w:rsidR="00992CDC" w:rsidRDefault="00696A62">
            <w:pPr>
              <w:widowControl w:val="0"/>
              <w:spacing w:before="240" w:after="240" w:line="240" w:lineRule="auto"/>
              <w:ind w:left="-100"/>
            </w:pPr>
            <w:r>
              <w:t>Quality requirement(s)</w:t>
            </w:r>
          </w:p>
        </w:tc>
        <w:tc>
          <w:tcPr>
            <w:tcW w:w="3226" w:type="dxa"/>
            <w:shd w:val="clear" w:color="auto" w:fill="auto"/>
            <w:tcMar>
              <w:top w:w="100" w:type="dxa"/>
              <w:left w:w="100" w:type="dxa"/>
              <w:bottom w:w="100" w:type="dxa"/>
              <w:right w:w="100" w:type="dxa"/>
            </w:tcMar>
            <w:tcPrChange w:id="335"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912A4AF" w14:textId="77777777" w:rsidR="00992CDC" w:rsidRDefault="00696A62">
            <w:pPr>
              <w:widowControl w:val="0"/>
              <w:spacing w:before="240" w:after="240" w:line="240" w:lineRule="auto"/>
              <w:ind w:left="-100"/>
            </w:pPr>
            <w:r>
              <w:t>N/A</w:t>
            </w:r>
          </w:p>
        </w:tc>
      </w:tr>
      <w:tr w:rsidR="00992CDC" w14:paraId="5607CE9E" w14:textId="77777777" w:rsidTr="004B729F">
        <w:trPr>
          <w:trHeight w:val="515"/>
          <w:trPrChange w:id="336" w:author="Christopher Lim" w:date="2020-02-20T11:15:00Z">
            <w:trPr>
              <w:trHeight w:val="515"/>
            </w:trPr>
          </w:trPrChange>
        </w:trPr>
        <w:tc>
          <w:tcPr>
            <w:tcW w:w="1915" w:type="dxa"/>
            <w:shd w:val="clear" w:color="auto" w:fill="auto"/>
            <w:tcMar>
              <w:top w:w="100" w:type="dxa"/>
              <w:left w:w="100" w:type="dxa"/>
              <w:bottom w:w="100" w:type="dxa"/>
              <w:right w:w="100" w:type="dxa"/>
            </w:tcMar>
            <w:tcPrChange w:id="337" w:author="Christopher Lim" w:date="2020-02-20T11:15:00Z">
              <w:tcPr>
                <w:tcW w:w="19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7D2ECBDE" w14:textId="77777777" w:rsidR="00992CDC" w:rsidRDefault="00696A62">
            <w:pPr>
              <w:widowControl w:val="0"/>
              <w:spacing w:before="240" w:after="240" w:line="240" w:lineRule="auto"/>
              <w:ind w:left="-100"/>
            </w:pPr>
            <w:r>
              <w:t>Relationship</w:t>
            </w:r>
          </w:p>
        </w:tc>
        <w:tc>
          <w:tcPr>
            <w:tcW w:w="878" w:type="dxa"/>
            <w:shd w:val="clear" w:color="auto" w:fill="auto"/>
            <w:tcMar>
              <w:top w:w="100" w:type="dxa"/>
              <w:left w:w="100" w:type="dxa"/>
              <w:bottom w:w="100" w:type="dxa"/>
              <w:right w:w="100" w:type="dxa"/>
            </w:tcMar>
            <w:tcPrChange w:id="338"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74FF7F1" w14:textId="77777777" w:rsidR="00992CDC" w:rsidRDefault="00696A62">
            <w:pPr>
              <w:widowControl w:val="0"/>
              <w:spacing w:before="240" w:after="240" w:line="240" w:lineRule="auto"/>
              <w:ind w:left="-100"/>
            </w:pPr>
            <w:r>
              <w:t>5.2</w:t>
            </w:r>
          </w:p>
        </w:tc>
        <w:tc>
          <w:tcPr>
            <w:tcW w:w="3010" w:type="dxa"/>
            <w:shd w:val="clear" w:color="auto" w:fill="auto"/>
            <w:tcMar>
              <w:top w:w="100" w:type="dxa"/>
              <w:left w:w="100" w:type="dxa"/>
              <w:bottom w:w="100" w:type="dxa"/>
              <w:right w:w="100" w:type="dxa"/>
            </w:tcMar>
            <w:tcPrChange w:id="339"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1E7886F" w14:textId="77777777" w:rsidR="00992CDC" w:rsidRDefault="00696A62">
            <w:pPr>
              <w:widowControl w:val="0"/>
              <w:spacing w:before="240" w:after="240" w:line="240" w:lineRule="auto"/>
              <w:ind w:left="-100"/>
            </w:pPr>
            <w:r>
              <w:t>Use case(s)</w:t>
            </w:r>
          </w:p>
        </w:tc>
        <w:tc>
          <w:tcPr>
            <w:tcW w:w="3226" w:type="dxa"/>
            <w:shd w:val="clear" w:color="auto" w:fill="auto"/>
            <w:tcMar>
              <w:top w:w="100" w:type="dxa"/>
              <w:left w:w="100" w:type="dxa"/>
              <w:bottom w:w="100" w:type="dxa"/>
              <w:right w:w="100" w:type="dxa"/>
            </w:tcMar>
            <w:tcPrChange w:id="340"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A69C06C" w14:textId="016ECA4E" w:rsidR="00992CDC" w:rsidRDefault="00696A62">
            <w:pPr>
              <w:widowControl w:val="0"/>
              <w:spacing w:before="240" w:after="240" w:line="240" w:lineRule="auto"/>
              <w:ind w:left="-100"/>
            </w:pPr>
            <w:del w:id="341" w:author="Christopher Lim" w:date="2020-02-20T11:05:00Z">
              <w:r w:rsidDel="000A358A">
                <w:delText>“include” return key</w:delText>
              </w:r>
            </w:del>
          </w:p>
        </w:tc>
      </w:tr>
    </w:tbl>
    <w:p w14:paraId="048E6602" w14:textId="77777777" w:rsidR="00992CDC" w:rsidRDefault="00696A62">
      <w:pPr>
        <w:widowControl w:val="0"/>
        <w:spacing w:before="240" w:after="240" w:line="240" w:lineRule="auto"/>
      </w:pPr>
      <w:r>
        <w:t xml:space="preserve"> </w:t>
      </w:r>
    </w:p>
    <w:p w14:paraId="65EC0FB3" w14:textId="77777777" w:rsidR="00992CDC" w:rsidRDefault="00696A62">
      <w:pPr>
        <w:widowControl w:val="0"/>
        <w:spacing w:before="240" w:after="240" w:line="240" w:lineRule="auto"/>
      </w:pPr>
      <w:r>
        <w:t xml:space="preserve"> </w:t>
      </w:r>
    </w:p>
    <w:p w14:paraId="2C232FFA" w14:textId="77777777" w:rsidR="00992CDC" w:rsidRDefault="00696A62">
      <w:pPr>
        <w:widowControl w:val="0"/>
        <w:spacing w:before="240" w:after="240" w:line="240" w:lineRule="auto"/>
      </w:pPr>
      <w:r>
        <w:t xml:space="preserve"> </w:t>
      </w:r>
    </w:p>
    <w:p w14:paraId="5CF45D84" w14:textId="77777777" w:rsidR="00992CDC" w:rsidRDefault="00992CDC">
      <w:pPr>
        <w:widowControl w:val="0"/>
        <w:spacing w:before="240" w:after="240" w:line="240" w:lineRule="auto"/>
      </w:pPr>
    </w:p>
    <w:p w14:paraId="25B466AC" w14:textId="77777777" w:rsidR="00992CDC" w:rsidRDefault="00992CDC">
      <w:pPr>
        <w:widowControl w:val="0"/>
        <w:spacing w:before="240" w:after="240" w:line="240" w:lineRule="auto"/>
      </w:pPr>
    </w:p>
    <w:p w14:paraId="14D3A689" w14:textId="77777777" w:rsidR="00992CDC" w:rsidRDefault="00992CDC">
      <w:pPr>
        <w:widowControl w:val="0"/>
        <w:spacing w:before="240" w:after="240" w:line="240" w:lineRule="auto"/>
      </w:pPr>
    </w:p>
    <w:p w14:paraId="16A88547" w14:textId="77777777" w:rsidR="00992CDC" w:rsidRDefault="00992CDC">
      <w:pPr>
        <w:widowControl w:val="0"/>
        <w:spacing w:before="240" w:after="240" w:line="240" w:lineRule="auto"/>
      </w:pPr>
    </w:p>
    <w:p w14:paraId="5A0DAE69" w14:textId="77777777" w:rsidR="00992CDC" w:rsidRDefault="00992CDC">
      <w:pPr>
        <w:widowControl w:val="0"/>
        <w:spacing w:before="240" w:after="240" w:line="240" w:lineRule="auto"/>
      </w:pPr>
    </w:p>
    <w:p w14:paraId="59E8E622" w14:textId="77777777" w:rsidR="00992CDC" w:rsidRDefault="00992CDC">
      <w:pPr>
        <w:widowControl w:val="0"/>
        <w:spacing w:before="240" w:after="240" w:line="240" w:lineRule="auto"/>
      </w:pPr>
    </w:p>
    <w:p w14:paraId="56D18715" w14:textId="77777777" w:rsidR="00992CDC" w:rsidRDefault="00992CDC">
      <w:pPr>
        <w:widowControl w:val="0"/>
        <w:spacing w:before="240" w:after="240" w:line="240" w:lineRule="auto"/>
      </w:pPr>
    </w:p>
    <w:p w14:paraId="66D36E49" w14:textId="77777777" w:rsidR="00992CDC" w:rsidRDefault="00992CDC">
      <w:pPr>
        <w:widowControl w:val="0"/>
        <w:spacing w:before="240" w:after="240" w:line="240" w:lineRule="auto"/>
      </w:pPr>
    </w:p>
    <w:p w14:paraId="583AD736" w14:textId="77777777" w:rsidR="00992CDC" w:rsidRDefault="00696A62">
      <w:pPr>
        <w:widowControl w:val="0"/>
        <w:spacing w:before="240" w:after="240"/>
        <w:jc w:val="center"/>
      </w:pPr>
      <w:r>
        <w:rPr>
          <w:rFonts w:ascii="Times New Roman" w:eastAsia="Times New Roman" w:hAnsi="Times New Roman" w:cs="Times New Roman"/>
          <w:b/>
          <w:sz w:val="24"/>
          <w:szCs w:val="24"/>
        </w:rPr>
        <w:t>Table 14 : Table below shows the use case template for Check room type use case</w:t>
      </w:r>
    </w:p>
    <w:tbl>
      <w:tblPr>
        <w:tblStyle w:val="ad"/>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342" w:author="Christopher Lim" w:date="2020-02-20T11:15:00Z">
          <w:tblPr>
            <w:tblStyle w:val="ad"/>
            <w:tblW w:w="9030" w:type="dxa"/>
            <w:tblBorders>
              <w:top w:val="nil"/>
              <w:left w:val="nil"/>
              <w:bottom w:val="nil"/>
              <w:right w:val="nil"/>
              <w:insideH w:val="nil"/>
              <w:insideV w:val="nil"/>
            </w:tblBorders>
            <w:tblLayout w:type="fixed"/>
            <w:tblLook w:val="0600" w:firstRow="0" w:lastRow="0" w:firstColumn="0" w:lastColumn="0" w:noHBand="1" w:noVBand="1"/>
          </w:tblPr>
        </w:tblPrChange>
      </w:tblPr>
      <w:tblGrid>
        <w:gridCol w:w="1916"/>
        <w:gridCol w:w="878"/>
        <w:gridCol w:w="3010"/>
        <w:gridCol w:w="3226"/>
        <w:tblGridChange w:id="343">
          <w:tblGrid>
            <w:gridCol w:w="1916"/>
            <w:gridCol w:w="878"/>
            <w:gridCol w:w="3010"/>
            <w:gridCol w:w="3226"/>
          </w:tblGrid>
        </w:tblGridChange>
      </w:tblGrid>
      <w:tr w:rsidR="00992CDC" w14:paraId="0AD0F55B" w14:textId="77777777" w:rsidTr="004B729F">
        <w:trPr>
          <w:trHeight w:val="695"/>
          <w:trPrChange w:id="344" w:author="Christopher Lim" w:date="2020-02-20T11:15:00Z">
            <w:trPr>
              <w:trHeight w:val="695"/>
            </w:trPr>
          </w:trPrChange>
        </w:trPr>
        <w:tc>
          <w:tcPr>
            <w:tcW w:w="2793" w:type="dxa"/>
            <w:gridSpan w:val="2"/>
            <w:shd w:val="clear" w:color="auto" w:fill="auto"/>
            <w:tcMar>
              <w:top w:w="100" w:type="dxa"/>
              <w:left w:w="100" w:type="dxa"/>
              <w:bottom w:w="100" w:type="dxa"/>
              <w:right w:w="100" w:type="dxa"/>
            </w:tcMar>
            <w:tcPrChange w:id="345" w:author="Christopher Lim" w:date="2020-02-20T11:15:00Z">
              <w:tcPr>
                <w:tcW w:w="2793"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645F13A6" w14:textId="77777777" w:rsidR="00992CDC" w:rsidRDefault="00696A62">
            <w:pPr>
              <w:widowControl w:val="0"/>
              <w:spacing w:before="240" w:after="240" w:line="240" w:lineRule="auto"/>
              <w:ind w:left="-100"/>
              <w:rPr>
                <w:b/>
              </w:rPr>
            </w:pPr>
            <w:r>
              <w:rPr>
                <w:b/>
              </w:rPr>
              <w:t>No.</w:t>
            </w:r>
          </w:p>
        </w:tc>
        <w:tc>
          <w:tcPr>
            <w:tcW w:w="3010" w:type="dxa"/>
            <w:shd w:val="clear" w:color="auto" w:fill="auto"/>
            <w:tcMar>
              <w:top w:w="100" w:type="dxa"/>
              <w:left w:w="100" w:type="dxa"/>
              <w:bottom w:w="100" w:type="dxa"/>
              <w:right w:w="100" w:type="dxa"/>
            </w:tcMar>
            <w:tcPrChange w:id="346" w:author="Christopher Lim" w:date="2020-02-20T11:15:00Z">
              <w:tcPr>
                <w:tcW w:w="301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E81A9C3" w14:textId="77777777" w:rsidR="00992CDC" w:rsidRDefault="00696A62">
            <w:pPr>
              <w:widowControl w:val="0"/>
              <w:spacing w:before="240" w:after="240" w:line="240" w:lineRule="auto"/>
              <w:ind w:left="-100"/>
              <w:rPr>
                <w:b/>
              </w:rPr>
            </w:pPr>
            <w:r>
              <w:rPr>
                <w:b/>
              </w:rPr>
              <w:t>Section</w:t>
            </w:r>
          </w:p>
        </w:tc>
        <w:tc>
          <w:tcPr>
            <w:tcW w:w="3226" w:type="dxa"/>
            <w:shd w:val="clear" w:color="auto" w:fill="auto"/>
            <w:tcMar>
              <w:top w:w="100" w:type="dxa"/>
              <w:left w:w="100" w:type="dxa"/>
              <w:bottom w:w="100" w:type="dxa"/>
              <w:right w:w="100" w:type="dxa"/>
            </w:tcMar>
            <w:tcPrChange w:id="347" w:author="Christopher Lim" w:date="2020-02-20T11:15:00Z">
              <w:tcPr>
                <w:tcW w:w="322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F5A6B3E" w14:textId="77777777" w:rsidR="00992CDC" w:rsidRDefault="00696A62">
            <w:pPr>
              <w:widowControl w:val="0"/>
              <w:spacing w:before="240" w:after="240" w:line="240" w:lineRule="auto"/>
              <w:ind w:left="-100"/>
              <w:rPr>
                <w:b/>
              </w:rPr>
            </w:pPr>
            <w:r>
              <w:rPr>
                <w:b/>
              </w:rPr>
              <w:t>Content/Explanation</w:t>
            </w:r>
          </w:p>
        </w:tc>
      </w:tr>
      <w:tr w:rsidR="00992CDC" w14:paraId="62D77E99" w14:textId="77777777" w:rsidTr="004B729F">
        <w:trPr>
          <w:trHeight w:val="845"/>
          <w:trPrChange w:id="348" w:author="Christopher Lim" w:date="2020-02-20T11:15:00Z">
            <w:trPr>
              <w:trHeight w:val="845"/>
            </w:trPr>
          </w:trPrChange>
        </w:trPr>
        <w:tc>
          <w:tcPr>
            <w:tcW w:w="1915" w:type="dxa"/>
            <w:shd w:val="clear" w:color="auto" w:fill="auto"/>
            <w:tcMar>
              <w:top w:w="100" w:type="dxa"/>
              <w:left w:w="100" w:type="dxa"/>
              <w:bottom w:w="100" w:type="dxa"/>
              <w:right w:w="100" w:type="dxa"/>
            </w:tcMar>
            <w:tcPrChange w:id="349" w:author="Christopher Lim" w:date="2020-02-20T11:15:00Z">
              <w:tcPr>
                <w:tcW w:w="19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0D6150A5" w14:textId="77777777" w:rsidR="00992CDC" w:rsidRDefault="00696A62">
            <w:pPr>
              <w:widowControl w:val="0"/>
              <w:spacing w:before="240" w:after="240" w:line="240" w:lineRule="auto"/>
              <w:ind w:left="-100"/>
              <w:rPr>
                <w:b/>
              </w:rPr>
            </w:pPr>
            <w:r>
              <w:rPr>
                <w:b/>
              </w:rPr>
              <w:t>ID</w:t>
            </w:r>
          </w:p>
        </w:tc>
        <w:tc>
          <w:tcPr>
            <w:tcW w:w="878" w:type="dxa"/>
            <w:shd w:val="clear" w:color="auto" w:fill="auto"/>
            <w:tcMar>
              <w:top w:w="100" w:type="dxa"/>
              <w:left w:w="100" w:type="dxa"/>
              <w:bottom w:w="100" w:type="dxa"/>
              <w:right w:w="100" w:type="dxa"/>
            </w:tcMar>
            <w:tcPrChange w:id="350"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95F8056" w14:textId="77777777" w:rsidR="00992CDC" w:rsidRDefault="00696A62">
            <w:pPr>
              <w:widowControl w:val="0"/>
              <w:spacing w:before="240" w:after="240" w:line="240" w:lineRule="auto"/>
              <w:ind w:left="-100"/>
            </w:pPr>
            <w:r>
              <w:t>1.2</w:t>
            </w:r>
          </w:p>
        </w:tc>
        <w:tc>
          <w:tcPr>
            <w:tcW w:w="3010" w:type="dxa"/>
            <w:shd w:val="clear" w:color="auto" w:fill="auto"/>
            <w:tcMar>
              <w:top w:w="100" w:type="dxa"/>
              <w:left w:w="100" w:type="dxa"/>
              <w:bottom w:w="100" w:type="dxa"/>
              <w:right w:w="100" w:type="dxa"/>
            </w:tcMar>
            <w:tcPrChange w:id="351"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FCB5E81" w14:textId="77777777" w:rsidR="00992CDC" w:rsidRDefault="00696A62">
            <w:pPr>
              <w:widowControl w:val="0"/>
              <w:spacing w:before="240" w:after="240" w:line="240" w:lineRule="auto"/>
              <w:ind w:left="-100"/>
            </w:pPr>
            <w:r>
              <w:t>Name</w:t>
            </w:r>
          </w:p>
        </w:tc>
        <w:tc>
          <w:tcPr>
            <w:tcW w:w="3226" w:type="dxa"/>
            <w:shd w:val="clear" w:color="auto" w:fill="auto"/>
            <w:tcMar>
              <w:top w:w="100" w:type="dxa"/>
              <w:left w:w="100" w:type="dxa"/>
              <w:bottom w:w="100" w:type="dxa"/>
              <w:right w:w="100" w:type="dxa"/>
            </w:tcMar>
            <w:tcPrChange w:id="352"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7F526A0" w14:textId="77777777" w:rsidR="00992CDC" w:rsidRDefault="00696A62">
            <w:pPr>
              <w:widowControl w:val="0"/>
              <w:spacing w:before="240" w:after="240" w:line="240" w:lineRule="auto"/>
              <w:ind w:left="-100"/>
            </w:pPr>
            <w:r>
              <w:t>Check room type</w:t>
            </w:r>
          </w:p>
        </w:tc>
      </w:tr>
      <w:tr w:rsidR="00992CDC" w14:paraId="0C6CD601" w14:textId="77777777" w:rsidTr="004B729F">
        <w:trPr>
          <w:trHeight w:val="1055"/>
          <w:trPrChange w:id="353" w:author="Christopher Lim" w:date="2020-02-20T11:15:00Z">
            <w:trPr>
              <w:trHeight w:val="1055"/>
            </w:trPr>
          </w:trPrChange>
        </w:trPr>
        <w:tc>
          <w:tcPr>
            <w:tcW w:w="1915" w:type="dxa"/>
            <w:shd w:val="clear" w:color="auto" w:fill="auto"/>
            <w:tcMar>
              <w:top w:w="100" w:type="dxa"/>
              <w:left w:w="100" w:type="dxa"/>
              <w:bottom w:w="100" w:type="dxa"/>
              <w:right w:w="100" w:type="dxa"/>
            </w:tcMar>
            <w:tcPrChange w:id="354" w:author="Christopher Lim" w:date="2020-02-20T11:15:00Z">
              <w:tcPr>
                <w:tcW w:w="19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00208F73" w14:textId="77777777" w:rsidR="00992CDC" w:rsidRDefault="00696A62">
            <w:pPr>
              <w:widowControl w:val="0"/>
              <w:spacing w:before="240" w:after="240" w:line="240" w:lineRule="auto"/>
              <w:ind w:left="-100"/>
              <w:rPr>
                <w:b/>
              </w:rPr>
            </w:pPr>
            <w:r>
              <w:rPr>
                <w:b/>
              </w:rPr>
              <w:t>Management</w:t>
            </w:r>
          </w:p>
        </w:tc>
        <w:tc>
          <w:tcPr>
            <w:tcW w:w="878" w:type="dxa"/>
            <w:shd w:val="clear" w:color="auto" w:fill="auto"/>
            <w:tcMar>
              <w:top w:w="100" w:type="dxa"/>
              <w:left w:w="100" w:type="dxa"/>
              <w:bottom w:w="100" w:type="dxa"/>
              <w:right w:w="100" w:type="dxa"/>
            </w:tcMar>
            <w:tcPrChange w:id="355"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C2BD669" w14:textId="77777777" w:rsidR="00992CDC" w:rsidRDefault="00696A62">
            <w:pPr>
              <w:widowControl w:val="0"/>
              <w:spacing w:before="240" w:after="240" w:line="240" w:lineRule="auto"/>
              <w:ind w:left="-100"/>
            </w:pPr>
            <w:r>
              <w:t>2.1</w:t>
            </w:r>
          </w:p>
        </w:tc>
        <w:tc>
          <w:tcPr>
            <w:tcW w:w="3010" w:type="dxa"/>
            <w:shd w:val="clear" w:color="auto" w:fill="auto"/>
            <w:tcMar>
              <w:top w:w="100" w:type="dxa"/>
              <w:left w:w="100" w:type="dxa"/>
              <w:bottom w:w="100" w:type="dxa"/>
              <w:right w:w="100" w:type="dxa"/>
            </w:tcMar>
            <w:tcPrChange w:id="356"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8CD7DB9" w14:textId="77777777" w:rsidR="00992CDC" w:rsidRDefault="00696A62">
            <w:pPr>
              <w:widowControl w:val="0"/>
              <w:spacing w:before="240" w:after="240" w:line="240" w:lineRule="auto"/>
              <w:ind w:left="-100"/>
            </w:pPr>
            <w:r>
              <w:t>Author</w:t>
            </w:r>
          </w:p>
        </w:tc>
        <w:tc>
          <w:tcPr>
            <w:tcW w:w="3226" w:type="dxa"/>
            <w:shd w:val="clear" w:color="auto" w:fill="auto"/>
            <w:tcMar>
              <w:top w:w="100" w:type="dxa"/>
              <w:left w:w="100" w:type="dxa"/>
              <w:bottom w:w="100" w:type="dxa"/>
              <w:right w:w="100" w:type="dxa"/>
            </w:tcMar>
            <w:tcPrChange w:id="357"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E5CE292" w14:textId="77777777" w:rsidR="00992CDC" w:rsidRDefault="00696A62">
            <w:pPr>
              <w:widowControl w:val="0"/>
              <w:spacing w:before="240" w:after="240" w:line="240" w:lineRule="auto"/>
              <w:ind w:left="-100"/>
            </w:pPr>
            <w:r>
              <w:t xml:space="preserve">Muhamad </w:t>
            </w:r>
            <w:proofErr w:type="spellStart"/>
            <w:r>
              <w:t>Ridzwan</w:t>
            </w:r>
            <w:proofErr w:type="spellEnd"/>
            <w:r>
              <w:t xml:space="preserve"> bin Ziauddin</w:t>
            </w:r>
          </w:p>
        </w:tc>
      </w:tr>
      <w:tr w:rsidR="00992CDC" w14:paraId="5A5E30E7" w14:textId="77777777" w:rsidTr="004B729F">
        <w:trPr>
          <w:trHeight w:val="845"/>
          <w:trPrChange w:id="358" w:author="Christopher Lim" w:date="2020-02-20T11:15:00Z">
            <w:trPr>
              <w:trHeight w:val="845"/>
            </w:trPr>
          </w:trPrChange>
        </w:trPr>
        <w:tc>
          <w:tcPr>
            <w:tcW w:w="1915" w:type="dxa"/>
            <w:vMerge w:val="restart"/>
            <w:shd w:val="clear" w:color="auto" w:fill="auto"/>
            <w:tcMar>
              <w:top w:w="100" w:type="dxa"/>
              <w:left w:w="100" w:type="dxa"/>
              <w:bottom w:w="100" w:type="dxa"/>
              <w:right w:w="100" w:type="dxa"/>
            </w:tcMar>
            <w:tcPrChange w:id="359" w:author="Christopher Lim" w:date="2020-02-20T11:15:00Z">
              <w:tcPr>
                <w:tcW w:w="191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65AAB78" w14:textId="77777777" w:rsidR="00992CDC" w:rsidRDefault="00696A62">
            <w:pPr>
              <w:widowControl w:val="0"/>
              <w:spacing w:before="240" w:after="240" w:line="240" w:lineRule="auto"/>
              <w:ind w:left="-100"/>
              <w:rPr>
                <w:b/>
              </w:rPr>
            </w:pPr>
            <w:r>
              <w:rPr>
                <w:b/>
              </w:rPr>
              <w:t>Context</w:t>
            </w:r>
          </w:p>
        </w:tc>
        <w:tc>
          <w:tcPr>
            <w:tcW w:w="878" w:type="dxa"/>
            <w:shd w:val="clear" w:color="auto" w:fill="auto"/>
            <w:tcMar>
              <w:top w:w="100" w:type="dxa"/>
              <w:left w:w="100" w:type="dxa"/>
              <w:bottom w:w="100" w:type="dxa"/>
              <w:right w:w="100" w:type="dxa"/>
            </w:tcMar>
            <w:tcPrChange w:id="360"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F7102E5" w14:textId="77777777" w:rsidR="00992CDC" w:rsidRDefault="00696A62">
            <w:pPr>
              <w:widowControl w:val="0"/>
              <w:spacing w:before="240" w:after="240" w:line="240" w:lineRule="auto"/>
              <w:ind w:left="-100"/>
            </w:pPr>
            <w:r>
              <w:t>3.1</w:t>
            </w:r>
          </w:p>
        </w:tc>
        <w:tc>
          <w:tcPr>
            <w:tcW w:w="3010" w:type="dxa"/>
            <w:shd w:val="clear" w:color="auto" w:fill="auto"/>
            <w:tcMar>
              <w:top w:w="100" w:type="dxa"/>
              <w:left w:w="100" w:type="dxa"/>
              <w:bottom w:w="100" w:type="dxa"/>
              <w:right w:w="100" w:type="dxa"/>
            </w:tcMar>
            <w:tcPrChange w:id="361"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D88DF09" w14:textId="77777777" w:rsidR="00992CDC" w:rsidRDefault="00696A62">
            <w:pPr>
              <w:widowControl w:val="0"/>
              <w:spacing w:before="240" w:after="240" w:line="240" w:lineRule="auto"/>
              <w:ind w:left="-100"/>
            </w:pPr>
            <w:r>
              <w:t>Source(s)</w:t>
            </w:r>
          </w:p>
        </w:tc>
        <w:tc>
          <w:tcPr>
            <w:tcW w:w="3226" w:type="dxa"/>
            <w:shd w:val="clear" w:color="auto" w:fill="auto"/>
            <w:tcMar>
              <w:top w:w="100" w:type="dxa"/>
              <w:left w:w="100" w:type="dxa"/>
              <w:bottom w:w="100" w:type="dxa"/>
              <w:right w:w="100" w:type="dxa"/>
            </w:tcMar>
            <w:tcPrChange w:id="362"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6E13FED" w14:textId="77777777" w:rsidR="00992CDC" w:rsidRDefault="00696A62">
            <w:pPr>
              <w:widowControl w:val="0"/>
              <w:spacing w:before="240" w:after="240" w:line="240" w:lineRule="auto"/>
              <w:ind w:left="-100"/>
            </w:pPr>
            <w:proofErr w:type="spellStart"/>
            <w:r>
              <w:t>CamSys</w:t>
            </w:r>
            <w:proofErr w:type="spellEnd"/>
          </w:p>
        </w:tc>
      </w:tr>
      <w:tr w:rsidR="00992CDC" w14:paraId="4BF26537" w14:textId="77777777" w:rsidTr="004B729F">
        <w:trPr>
          <w:trHeight w:val="845"/>
          <w:trPrChange w:id="363" w:author="Christopher Lim" w:date="2020-02-20T11:15:00Z">
            <w:trPr>
              <w:trHeight w:val="845"/>
            </w:trPr>
          </w:trPrChange>
        </w:trPr>
        <w:tc>
          <w:tcPr>
            <w:tcW w:w="1915" w:type="dxa"/>
            <w:vMerge/>
            <w:shd w:val="clear" w:color="auto" w:fill="auto"/>
            <w:tcMar>
              <w:top w:w="100" w:type="dxa"/>
              <w:left w:w="100" w:type="dxa"/>
              <w:bottom w:w="100" w:type="dxa"/>
              <w:right w:w="100" w:type="dxa"/>
            </w:tcMar>
            <w:tcPrChange w:id="364"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6A86E488"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365"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3FA34B5" w14:textId="77777777" w:rsidR="00992CDC" w:rsidRDefault="00696A62">
            <w:pPr>
              <w:widowControl w:val="0"/>
              <w:spacing w:before="240" w:after="240" w:line="240" w:lineRule="auto"/>
              <w:ind w:left="-100"/>
            </w:pPr>
            <w:r>
              <w:t>3.2</w:t>
            </w:r>
          </w:p>
        </w:tc>
        <w:tc>
          <w:tcPr>
            <w:tcW w:w="3010" w:type="dxa"/>
            <w:shd w:val="clear" w:color="auto" w:fill="auto"/>
            <w:tcMar>
              <w:top w:w="100" w:type="dxa"/>
              <w:left w:w="100" w:type="dxa"/>
              <w:bottom w:w="100" w:type="dxa"/>
              <w:right w:w="100" w:type="dxa"/>
            </w:tcMar>
            <w:tcPrChange w:id="366"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0C4F4E5" w14:textId="77777777" w:rsidR="00992CDC" w:rsidRDefault="00696A62">
            <w:pPr>
              <w:widowControl w:val="0"/>
              <w:spacing w:before="240" w:after="240" w:line="240" w:lineRule="auto"/>
              <w:ind w:left="-100"/>
            </w:pPr>
            <w:r>
              <w:t>Responsible stakeholder(s)</w:t>
            </w:r>
          </w:p>
        </w:tc>
        <w:tc>
          <w:tcPr>
            <w:tcW w:w="3226" w:type="dxa"/>
            <w:shd w:val="clear" w:color="auto" w:fill="auto"/>
            <w:tcMar>
              <w:top w:w="100" w:type="dxa"/>
              <w:left w:w="100" w:type="dxa"/>
              <w:bottom w:w="100" w:type="dxa"/>
              <w:right w:w="100" w:type="dxa"/>
            </w:tcMar>
            <w:tcPrChange w:id="367"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EF3D9AB" w14:textId="77777777" w:rsidR="00992CDC" w:rsidRDefault="00696A62">
            <w:pPr>
              <w:widowControl w:val="0"/>
              <w:spacing w:before="240" w:after="240" w:line="240" w:lineRule="auto"/>
              <w:ind w:left="-100"/>
            </w:pPr>
            <w:r>
              <w:t>Hostel Management</w:t>
            </w:r>
          </w:p>
        </w:tc>
      </w:tr>
      <w:tr w:rsidR="00992CDC" w14:paraId="3E836CF7" w14:textId="77777777" w:rsidTr="004B729F">
        <w:trPr>
          <w:trHeight w:val="815"/>
          <w:trPrChange w:id="368" w:author="Christopher Lim" w:date="2020-02-20T11:15:00Z">
            <w:trPr>
              <w:trHeight w:val="815"/>
            </w:trPr>
          </w:trPrChange>
        </w:trPr>
        <w:tc>
          <w:tcPr>
            <w:tcW w:w="1915" w:type="dxa"/>
            <w:vMerge w:val="restart"/>
            <w:shd w:val="clear" w:color="auto" w:fill="auto"/>
            <w:tcMar>
              <w:top w:w="100" w:type="dxa"/>
              <w:left w:w="100" w:type="dxa"/>
              <w:bottom w:w="100" w:type="dxa"/>
              <w:right w:w="100" w:type="dxa"/>
            </w:tcMar>
            <w:tcPrChange w:id="369" w:author="Christopher Lim" w:date="2020-02-20T11:15:00Z">
              <w:tcPr>
                <w:tcW w:w="191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2D21BEA1" w14:textId="77777777" w:rsidR="00992CDC" w:rsidRDefault="00696A62">
            <w:pPr>
              <w:widowControl w:val="0"/>
              <w:spacing w:before="240" w:after="240" w:line="240" w:lineRule="auto"/>
              <w:ind w:left="-100"/>
              <w:rPr>
                <w:b/>
              </w:rPr>
            </w:pPr>
            <w:r>
              <w:rPr>
                <w:b/>
              </w:rPr>
              <w:t>Use Case Definition</w:t>
            </w:r>
          </w:p>
        </w:tc>
        <w:tc>
          <w:tcPr>
            <w:tcW w:w="878" w:type="dxa"/>
            <w:shd w:val="clear" w:color="auto" w:fill="auto"/>
            <w:tcMar>
              <w:top w:w="100" w:type="dxa"/>
              <w:left w:w="100" w:type="dxa"/>
              <w:bottom w:w="100" w:type="dxa"/>
              <w:right w:w="100" w:type="dxa"/>
            </w:tcMar>
            <w:tcPrChange w:id="370"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29B038E" w14:textId="77777777" w:rsidR="00992CDC" w:rsidRDefault="00696A62">
            <w:pPr>
              <w:widowControl w:val="0"/>
              <w:spacing w:before="240" w:after="240" w:line="240" w:lineRule="auto"/>
              <w:ind w:left="-100"/>
            </w:pPr>
            <w:r>
              <w:t>4.2</w:t>
            </w:r>
          </w:p>
        </w:tc>
        <w:tc>
          <w:tcPr>
            <w:tcW w:w="3010" w:type="dxa"/>
            <w:shd w:val="clear" w:color="auto" w:fill="auto"/>
            <w:tcMar>
              <w:top w:w="100" w:type="dxa"/>
              <w:left w:w="100" w:type="dxa"/>
              <w:bottom w:w="100" w:type="dxa"/>
              <w:right w:w="100" w:type="dxa"/>
            </w:tcMar>
            <w:tcPrChange w:id="371"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FE402A1" w14:textId="77777777" w:rsidR="00992CDC" w:rsidRDefault="00696A62">
            <w:pPr>
              <w:widowControl w:val="0"/>
              <w:spacing w:before="240" w:after="240" w:line="240" w:lineRule="auto"/>
              <w:ind w:left="-100"/>
            </w:pPr>
            <w:r>
              <w:t>Short Description</w:t>
            </w:r>
          </w:p>
        </w:tc>
        <w:tc>
          <w:tcPr>
            <w:tcW w:w="3226" w:type="dxa"/>
            <w:shd w:val="clear" w:color="auto" w:fill="auto"/>
            <w:tcMar>
              <w:top w:w="100" w:type="dxa"/>
              <w:left w:w="100" w:type="dxa"/>
              <w:bottom w:w="100" w:type="dxa"/>
              <w:right w:w="100" w:type="dxa"/>
            </w:tcMar>
            <w:tcPrChange w:id="372"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9459C21" w14:textId="77777777" w:rsidR="00992CDC" w:rsidRDefault="00696A62">
            <w:pPr>
              <w:widowControl w:val="0"/>
              <w:spacing w:before="240" w:after="240" w:line="240" w:lineRule="auto"/>
              <w:ind w:left="-100"/>
            </w:pPr>
            <w:r>
              <w:t>The student can view the room type available at the hostel</w:t>
            </w:r>
          </w:p>
        </w:tc>
      </w:tr>
      <w:tr w:rsidR="00992CDC" w14:paraId="1269258E" w14:textId="77777777" w:rsidTr="004B729F">
        <w:trPr>
          <w:trHeight w:val="1355"/>
          <w:trPrChange w:id="373" w:author="Christopher Lim" w:date="2020-02-20T11:15:00Z">
            <w:trPr>
              <w:trHeight w:val="1355"/>
            </w:trPr>
          </w:trPrChange>
        </w:trPr>
        <w:tc>
          <w:tcPr>
            <w:tcW w:w="1915" w:type="dxa"/>
            <w:vMerge/>
            <w:shd w:val="clear" w:color="auto" w:fill="auto"/>
            <w:tcMar>
              <w:top w:w="100" w:type="dxa"/>
              <w:left w:w="100" w:type="dxa"/>
              <w:bottom w:w="100" w:type="dxa"/>
              <w:right w:w="100" w:type="dxa"/>
            </w:tcMar>
            <w:tcPrChange w:id="374"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52F80470"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375"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FCF2C2F" w14:textId="77777777" w:rsidR="00992CDC" w:rsidRDefault="00696A62">
            <w:pPr>
              <w:widowControl w:val="0"/>
              <w:spacing w:before="240" w:after="240" w:line="240" w:lineRule="auto"/>
              <w:ind w:left="-100"/>
            </w:pPr>
            <w:r>
              <w:t>4.4</w:t>
            </w:r>
          </w:p>
        </w:tc>
        <w:tc>
          <w:tcPr>
            <w:tcW w:w="3010" w:type="dxa"/>
            <w:shd w:val="clear" w:color="auto" w:fill="auto"/>
            <w:tcMar>
              <w:top w:w="100" w:type="dxa"/>
              <w:left w:w="100" w:type="dxa"/>
              <w:bottom w:w="100" w:type="dxa"/>
              <w:right w:w="100" w:type="dxa"/>
            </w:tcMar>
            <w:tcPrChange w:id="376"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9DEC558" w14:textId="77777777" w:rsidR="00992CDC" w:rsidRDefault="00696A62">
            <w:pPr>
              <w:widowControl w:val="0"/>
              <w:spacing w:before="240" w:after="240" w:line="240" w:lineRule="auto"/>
              <w:ind w:left="-100"/>
            </w:pPr>
            <w:r>
              <w:t>Associated goal(s)</w:t>
            </w:r>
          </w:p>
        </w:tc>
        <w:tc>
          <w:tcPr>
            <w:tcW w:w="3226" w:type="dxa"/>
            <w:shd w:val="clear" w:color="auto" w:fill="auto"/>
            <w:tcMar>
              <w:top w:w="100" w:type="dxa"/>
              <w:left w:w="100" w:type="dxa"/>
              <w:bottom w:w="100" w:type="dxa"/>
              <w:right w:w="100" w:type="dxa"/>
            </w:tcMar>
            <w:tcPrChange w:id="377"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2457246" w14:textId="77777777" w:rsidR="00992CDC" w:rsidRDefault="00696A62">
            <w:pPr>
              <w:widowControl w:val="0"/>
              <w:spacing w:before="240" w:after="240" w:line="240" w:lineRule="auto"/>
              <w:ind w:left="-100"/>
            </w:pPr>
            <w:r>
              <w:t>G-1-1-1-1 : Room Type</w:t>
            </w:r>
          </w:p>
          <w:p w14:paraId="0D3DAED7" w14:textId="77777777" w:rsidR="00992CDC" w:rsidRDefault="00696A62">
            <w:pPr>
              <w:widowControl w:val="0"/>
              <w:spacing w:before="240" w:after="240" w:line="240" w:lineRule="auto"/>
              <w:ind w:left="-100"/>
            </w:pPr>
            <w:r>
              <w:t>G-1-1-1: Easier navigation of the hostel area</w:t>
            </w:r>
          </w:p>
        </w:tc>
      </w:tr>
      <w:tr w:rsidR="00992CDC" w14:paraId="42CB51FD" w14:textId="77777777" w:rsidTr="004B729F">
        <w:trPr>
          <w:trHeight w:val="635"/>
          <w:trPrChange w:id="378" w:author="Christopher Lim" w:date="2020-02-20T11:15:00Z">
            <w:trPr>
              <w:trHeight w:val="635"/>
            </w:trPr>
          </w:trPrChange>
        </w:trPr>
        <w:tc>
          <w:tcPr>
            <w:tcW w:w="1915" w:type="dxa"/>
            <w:vMerge/>
            <w:shd w:val="clear" w:color="auto" w:fill="auto"/>
            <w:tcMar>
              <w:top w:w="100" w:type="dxa"/>
              <w:left w:w="100" w:type="dxa"/>
              <w:bottom w:w="100" w:type="dxa"/>
              <w:right w:w="100" w:type="dxa"/>
            </w:tcMar>
            <w:tcPrChange w:id="379"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66D27BF2"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380"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3E9D811" w14:textId="77777777" w:rsidR="00992CDC" w:rsidRDefault="00696A62">
            <w:pPr>
              <w:widowControl w:val="0"/>
              <w:spacing w:before="240" w:after="240" w:line="240" w:lineRule="auto"/>
              <w:ind w:left="-100"/>
            </w:pPr>
            <w:r>
              <w:t>4.5</w:t>
            </w:r>
          </w:p>
        </w:tc>
        <w:tc>
          <w:tcPr>
            <w:tcW w:w="3010" w:type="dxa"/>
            <w:shd w:val="clear" w:color="auto" w:fill="auto"/>
            <w:tcMar>
              <w:top w:w="100" w:type="dxa"/>
              <w:left w:w="100" w:type="dxa"/>
              <w:bottom w:w="100" w:type="dxa"/>
              <w:right w:w="100" w:type="dxa"/>
            </w:tcMar>
            <w:tcPrChange w:id="381"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D12E642" w14:textId="77777777" w:rsidR="00992CDC" w:rsidRDefault="00696A62">
            <w:pPr>
              <w:widowControl w:val="0"/>
              <w:spacing w:before="240" w:after="240" w:line="240" w:lineRule="auto"/>
              <w:ind w:left="-100"/>
            </w:pPr>
            <w:r>
              <w:t>Primary actor(s)</w:t>
            </w:r>
          </w:p>
        </w:tc>
        <w:tc>
          <w:tcPr>
            <w:tcW w:w="3226" w:type="dxa"/>
            <w:shd w:val="clear" w:color="auto" w:fill="auto"/>
            <w:tcMar>
              <w:top w:w="100" w:type="dxa"/>
              <w:left w:w="100" w:type="dxa"/>
              <w:bottom w:w="100" w:type="dxa"/>
              <w:right w:w="100" w:type="dxa"/>
            </w:tcMar>
            <w:tcPrChange w:id="382"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91842E6" w14:textId="77777777" w:rsidR="00992CDC" w:rsidRDefault="00696A62">
            <w:pPr>
              <w:widowControl w:val="0"/>
              <w:spacing w:before="240" w:after="240" w:line="240" w:lineRule="auto"/>
              <w:ind w:left="-100"/>
            </w:pPr>
            <w:r>
              <w:t>Student</w:t>
            </w:r>
          </w:p>
        </w:tc>
      </w:tr>
      <w:tr w:rsidR="00992CDC" w14:paraId="45BBED5A" w14:textId="77777777" w:rsidTr="004B729F">
        <w:trPr>
          <w:trHeight w:val="605"/>
          <w:trPrChange w:id="383" w:author="Christopher Lim" w:date="2020-02-20T11:15:00Z">
            <w:trPr>
              <w:trHeight w:val="605"/>
            </w:trPr>
          </w:trPrChange>
        </w:trPr>
        <w:tc>
          <w:tcPr>
            <w:tcW w:w="1915" w:type="dxa"/>
            <w:vMerge/>
            <w:shd w:val="clear" w:color="auto" w:fill="auto"/>
            <w:tcMar>
              <w:top w:w="100" w:type="dxa"/>
              <w:left w:w="100" w:type="dxa"/>
              <w:bottom w:w="100" w:type="dxa"/>
              <w:right w:w="100" w:type="dxa"/>
            </w:tcMar>
            <w:tcPrChange w:id="384"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0D1527FC"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385"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FABB68D" w14:textId="77777777" w:rsidR="00992CDC" w:rsidRDefault="00696A62">
            <w:pPr>
              <w:widowControl w:val="0"/>
              <w:spacing w:before="240" w:after="240" w:line="240" w:lineRule="auto"/>
              <w:ind w:left="-100"/>
            </w:pPr>
            <w:r>
              <w:t>4.6</w:t>
            </w:r>
          </w:p>
        </w:tc>
        <w:tc>
          <w:tcPr>
            <w:tcW w:w="3010" w:type="dxa"/>
            <w:shd w:val="clear" w:color="auto" w:fill="auto"/>
            <w:tcMar>
              <w:top w:w="100" w:type="dxa"/>
              <w:left w:w="100" w:type="dxa"/>
              <w:bottom w:w="100" w:type="dxa"/>
              <w:right w:w="100" w:type="dxa"/>
            </w:tcMar>
            <w:tcPrChange w:id="386"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9872E6A" w14:textId="77777777" w:rsidR="00992CDC" w:rsidRDefault="00696A62">
            <w:pPr>
              <w:widowControl w:val="0"/>
              <w:spacing w:before="240" w:after="240" w:line="240" w:lineRule="auto"/>
              <w:ind w:left="-100"/>
            </w:pPr>
            <w:r>
              <w:t>Other actor(s)</w:t>
            </w:r>
          </w:p>
        </w:tc>
        <w:tc>
          <w:tcPr>
            <w:tcW w:w="3226" w:type="dxa"/>
            <w:shd w:val="clear" w:color="auto" w:fill="auto"/>
            <w:tcMar>
              <w:top w:w="100" w:type="dxa"/>
              <w:left w:w="100" w:type="dxa"/>
              <w:bottom w:w="100" w:type="dxa"/>
              <w:right w:w="100" w:type="dxa"/>
            </w:tcMar>
            <w:tcPrChange w:id="387"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20C87A0" w14:textId="77777777" w:rsidR="00992CDC" w:rsidRDefault="00696A62">
            <w:pPr>
              <w:widowControl w:val="0"/>
              <w:spacing w:before="240" w:after="240" w:line="240" w:lineRule="auto"/>
              <w:ind w:left="-100"/>
            </w:pPr>
            <w:r>
              <w:t>N/A</w:t>
            </w:r>
          </w:p>
        </w:tc>
      </w:tr>
      <w:tr w:rsidR="00992CDC" w14:paraId="739AF1B5" w14:textId="77777777" w:rsidTr="004B729F">
        <w:trPr>
          <w:trHeight w:val="695"/>
          <w:trPrChange w:id="388" w:author="Christopher Lim" w:date="2020-02-20T11:15:00Z">
            <w:trPr>
              <w:trHeight w:val="695"/>
            </w:trPr>
          </w:trPrChange>
        </w:trPr>
        <w:tc>
          <w:tcPr>
            <w:tcW w:w="1915" w:type="dxa"/>
            <w:vMerge/>
            <w:shd w:val="clear" w:color="auto" w:fill="auto"/>
            <w:tcMar>
              <w:top w:w="100" w:type="dxa"/>
              <w:left w:w="100" w:type="dxa"/>
              <w:bottom w:w="100" w:type="dxa"/>
              <w:right w:w="100" w:type="dxa"/>
            </w:tcMar>
            <w:tcPrChange w:id="389"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558D6292"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390"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C0B62D1" w14:textId="77777777" w:rsidR="00992CDC" w:rsidRDefault="00696A62">
            <w:pPr>
              <w:widowControl w:val="0"/>
              <w:spacing w:before="240" w:after="240" w:line="240" w:lineRule="auto"/>
              <w:ind w:left="-100"/>
            </w:pPr>
            <w:r>
              <w:t>4.7</w:t>
            </w:r>
          </w:p>
        </w:tc>
        <w:tc>
          <w:tcPr>
            <w:tcW w:w="3010" w:type="dxa"/>
            <w:shd w:val="clear" w:color="auto" w:fill="auto"/>
            <w:tcMar>
              <w:top w:w="100" w:type="dxa"/>
              <w:left w:w="100" w:type="dxa"/>
              <w:bottom w:w="100" w:type="dxa"/>
              <w:right w:w="100" w:type="dxa"/>
            </w:tcMar>
            <w:tcPrChange w:id="391"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BDAB55B" w14:textId="77777777" w:rsidR="00992CDC" w:rsidRDefault="00696A62">
            <w:pPr>
              <w:widowControl w:val="0"/>
              <w:spacing w:before="240" w:after="240" w:line="240" w:lineRule="auto"/>
              <w:ind w:left="-100"/>
            </w:pPr>
            <w:r>
              <w:t>Precondition</w:t>
            </w:r>
          </w:p>
        </w:tc>
        <w:tc>
          <w:tcPr>
            <w:tcW w:w="3226" w:type="dxa"/>
            <w:shd w:val="clear" w:color="auto" w:fill="auto"/>
            <w:tcMar>
              <w:top w:w="100" w:type="dxa"/>
              <w:left w:w="100" w:type="dxa"/>
              <w:bottom w:w="100" w:type="dxa"/>
              <w:right w:w="100" w:type="dxa"/>
            </w:tcMar>
            <w:tcPrChange w:id="392"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06C3E33" w14:textId="5540D447" w:rsidR="00992CDC" w:rsidRDefault="00696A62">
            <w:pPr>
              <w:widowControl w:val="0"/>
              <w:spacing w:before="240" w:after="240" w:line="240" w:lineRule="auto"/>
              <w:ind w:left="-100"/>
            </w:pPr>
            <w:del w:id="393" w:author="Christopher Lim" w:date="2020-02-20T10:53:00Z">
              <w:r w:rsidDel="004147D7">
                <w:delText>The student is logged in</w:delText>
              </w:r>
            </w:del>
            <w:ins w:id="394" w:author="Christopher Lim" w:date="2020-02-20T10:53:00Z">
              <w:r w:rsidR="004147D7">
                <w:t>N/A</w:t>
              </w:r>
            </w:ins>
          </w:p>
        </w:tc>
      </w:tr>
      <w:tr w:rsidR="00992CDC" w14:paraId="28CD449B" w14:textId="77777777" w:rsidTr="004B729F">
        <w:trPr>
          <w:trHeight w:val="665"/>
          <w:trPrChange w:id="395" w:author="Christopher Lim" w:date="2020-02-20T11:15:00Z">
            <w:trPr>
              <w:trHeight w:val="665"/>
            </w:trPr>
          </w:trPrChange>
        </w:trPr>
        <w:tc>
          <w:tcPr>
            <w:tcW w:w="1915" w:type="dxa"/>
            <w:vMerge/>
            <w:shd w:val="clear" w:color="auto" w:fill="auto"/>
            <w:tcMar>
              <w:top w:w="100" w:type="dxa"/>
              <w:left w:w="100" w:type="dxa"/>
              <w:bottom w:w="100" w:type="dxa"/>
              <w:right w:w="100" w:type="dxa"/>
            </w:tcMar>
            <w:tcPrChange w:id="396"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1A379C06"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397"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26961FA" w14:textId="77777777" w:rsidR="00992CDC" w:rsidRDefault="00696A62">
            <w:pPr>
              <w:widowControl w:val="0"/>
              <w:spacing w:before="240" w:after="240" w:line="240" w:lineRule="auto"/>
              <w:ind w:left="-100"/>
            </w:pPr>
            <w:r>
              <w:t>4.9</w:t>
            </w:r>
          </w:p>
        </w:tc>
        <w:tc>
          <w:tcPr>
            <w:tcW w:w="3010" w:type="dxa"/>
            <w:shd w:val="clear" w:color="auto" w:fill="auto"/>
            <w:tcMar>
              <w:top w:w="100" w:type="dxa"/>
              <w:left w:w="100" w:type="dxa"/>
              <w:bottom w:w="100" w:type="dxa"/>
              <w:right w:w="100" w:type="dxa"/>
            </w:tcMar>
            <w:tcPrChange w:id="398"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FE09ED0" w14:textId="77777777" w:rsidR="00992CDC" w:rsidRDefault="00696A62">
            <w:pPr>
              <w:widowControl w:val="0"/>
              <w:spacing w:before="240" w:after="240" w:line="240" w:lineRule="auto"/>
              <w:ind w:left="-100"/>
            </w:pPr>
            <w:r>
              <w:t>Postcondition</w:t>
            </w:r>
          </w:p>
        </w:tc>
        <w:tc>
          <w:tcPr>
            <w:tcW w:w="3226" w:type="dxa"/>
            <w:shd w:val="clear" w:color="auto" w:fill="auto"/>
            <w:tcMar>
              <w:top w:w="100" w:type="dxa"/>
              <w:left w:w="100" w:type="dxa"/>
              <w:bottom w:w="100" w:type="dxa"/>
              <w:right w:w="100" w:type="dxa"/>
            </w:tcMar>
            <w:tcPrChange w:id="399"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739A073" w14:textId="77777777" w:rsidR="00992CDC" w:rsidRDefault="00696A62">
            <w:pPr>
              <w:widowControl w:val="0"/>
              <w:spacing w:before="240" w:after="240" w:line="240" w:lineRule="auto"/>
              <w:ind w:left="-100"/>
            </w:pPr>
            <w:r>
              <w:t>The room type will be displayed</w:t>
            </w:r>
          </w:p>
        </w:tc>
      </w:tr>
      <w:tr w:rsidR="00992CDC" w14:paraId="75FEE590" w14:textId="77777777" w:rsidTr="004B729F">
        <w:trPr>
          <w:trHeight w:val="815"/>
          <w:trPrChange w:id="400" w:author="Christopher Lim" w:date="2020-02-20T11:15:00Z">
            <w:trPr>
              <w:trHeight w:val="815"/>
            </w:trPr>
          </w:trPrChange>
        </w:trPr>
        <w:tc>
          <w:tcPr>
            <w:tcW w:w="1915" w:type="dxa"/>
            <w:vMerge/>
            <w:shd w:val="clear" w:color="auto" w:fill="auto"/>
            <w:tcMar>
              <w:top w:w="100" w:type="dxa"/>
              <w:left w:w="100" w:type="dxa"/>
              <w:bottom w:w="100" w:type="dxa"/>
              <w:right w:w="100" w:type="dxa"/>
            </w:tcMar>
            <w:tcPrChange w:id="401"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65CDA634"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402"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D6E0610" w14:textId="77777777" w:rsidR="00992CDC" w:rsidRDefault="00696A62">
            <w:pPr>
              <w:widowControl w:val="0"/>
              <w:spacing w:before="240" w:after="240" w:line="240" w:lineRule="auto"/>
              <w:ind w:left="-100"/>
            </w:pPr>
            <w:r>
              <w:t>4.10</w:t>
            </w:r>
          </w:p>
        </w:tc>
        <w:tc>
          <w:tcPr>
            <w:tcW w:w="3010" w:type="dxa"/>
            <w:shd w:val="clear" w:color="auto" w:fill="auto"/>
            <w:tcMar>
              <w:top w:w="100" w:type="dxa"/>
              <w:left w:w="100" w:type="dxa"/>
              <w:bottom w:w="100" w:type="dxa"/>
              <w:right w:w="100" w:type="dxa"/>
            </w:tcMar>
            <w:tcPrChange w:id="403"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0EB603E" w14:textId="77777777" w:rsidR="00992CDC" w:rsidRDefault="00696A62">
            <w:pPr>
              <w:widowControl w:val="0"/>
              <w:spacing w:before="240" w:after="240" w:line="240" w:lineRule="auto"/>
              <w:ind w:left="-100"/>
            </w:pPr>
            <w:r>
              <w:t>Result(s)</w:t>
            </w:r>
          </w:p>
        </w:tc>
        <w:tc>
          <w:tcPr>
            <w:tcW w:w="3226" w:type="dxa"/>
            <w:shd w:val="clear" w:color="auto" w:fill="auto"/>
            <w:tcMar>
              <w:top w:w="100" w:type="dxa"/>
              <w:left w:w="100" w:type="dxa"/>
              <w:bottom w:w="100" w:type="dxa"/>
              <w:right w:w="100" w:type="dxa"/>
            </w:tcMar>
            <w:tcPrChange w:id="404"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0D7E87E" w14:textId="77777777" w:rsidR="00992CDC" w:rsidRDefault="00696A62">
            <w:pPr>
              <w:widowControl w:val="0"/>
              <w:spacing w:before="240" w:after="240" w:line="240" w:lineRule="auto"/>
              <w:ind w:left="-100"/>
            </w:pPr>
            <w:r>
              <w:t>The student can now view the room type</w:t>
            </w:r>
          </w:p>
        </w:tc>
      </w:tr>
      <w:tr w:rsidR="00992CDC" w14:paraId="6FD5909E" w14:textId="77777777" w:rsidTr="004B729F">
        <w:trPr>
          <w:trHeight w:val="2795"/>
          <w:trPrChange w:id="405" w:author="Christopher Lim" w:date="2020-02-20T11:15:00Z">
            <w:trPr>
              <w:trHeight w:val="2795"/>
            </w:trPr>
          </w:trPrChange>
        </w:trPr>
        <w:tc>
          <w:tcPr>
            <w:tcW w:w="1915" w:type="dxa"/>
            <w:vMerge/>
            <w:shd w:val="clear" w:color="auto" w:fill="auto"/>
            <w:tcMar>
              <w:top w:w="100" w:type="dxa"/>
              <w:left w:w="100" w:type="dxa"/>
              <w:bottom w:w="100" w:type="dxa"/>
              <w:right w:w="100" w:type="dxa"/>
            </w:tcMar>
            <w:tcPrChange w:id="406"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4EB9C391"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407"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790799A" w14:textId="77777777" w:rsidR="00992CDC" w:rsidRDefault="00696A62">
            <w:pPr>
              <w:widowControl w:val="0"/>
              <w:spacing w:before="240" w:after="240" w:line="240" w:lineRule="auto"/>
              <w:ind w:left="-100"/>
            </w:pPr>
            <w:r>
              <w:t>4.11</w:t>
            </w:r>
          </w:p>
        </w:tc>
        <w:tc>
          <w:tcPr>
            <w:tcW w:w="3010" w:type="dxa"/>
            <w:shd w:val="clear" w:color="auto" w:fill="auto"/>
            <w:tcMar>
              <w:top w:w="100" w:type="dxa"/>
              <w:left w:w="100" w:type="dxa"/>
              <w:bottom w:w="100" w:type="dxa"/>
              <w:right w:w="100" w:type="dxa"/>
            </w:tcMar>
            <w:tcPrChange w:id="408"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C95E051" w14:textId="77777777" w:rsidR="00992CDC" w:rsidRDefault="00696A62">
            <w:pPr>
              <w:widowControl w:val="0"/>
              <w:spacing w:before="240" w:after="240" w:line="240" w:lineRule="auto"/>
              <w:ind w:left="-100"/>
            </w:pPr>
            <w:r>
              <w:t>Main scenario</w:t>
            </w:r>
          </w:p>
        </w:tc>
        <w:tc>
          <w:tcPr>
            <w:tcW w:w="3226" w:type="dxa"/>
            <w:shd w:val="clear" w:color="auto" w:fill="auto"/>
            <w:tcMar>
              <w:top w:w="100" w:type="dxa"/>
              <w:left w:w="100" w:type="dxa"/>
              <w:bottom w:w="100" w:type="dxa"/>
              <w:right w:w="100" w:type="dxa"/>
            </w:tcMar>
            <w:tcPrChange w:id="409"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CCB2EF5" w14:textId="77777777" w:rsidR="00992CDC" w:rsidRDefault="00696A62">
            <w:pPr>
              <w:widowControl w:val="0"/>
              <w:spacing w:before="240" w:after="240" w:line="240" w:lineRule="auto"/>
              <w:ind w:left="260" w:hanging="360"/>
            </w:pPr>
            <w:r>
              <w:t>1.</w:t>
            </w:r>
            <w:r>
              <w:rPr>
                <w:sz w:val="14"/>
                <w:szCs w:val="14"/>
              </w:rPr>
              <w:t xml:space="preserve">       </w:t>
            </w:r>
            <w:r>
              <w:t>The student is logged in to the kiosk.</w:t>
            </w:r>
          </w:p>
          <w:p w14:paraId="49D55B4C" w14:textId="77777777" w:rsidR="00992CDC" w:rsidRDefault="00696A62">
            <w:pPr>
              <w:widowControl w:val="0"/>
              <w:spacing w:before="240" w:after="240" w:line="240" w:lineRule="auto"/>
              <w:ind w:left="260" w:hanging="360"/>
            </w:pPr>
            <w:r>
              <w:t>2.</w:t>
            </w:r>
            <w:r>
              <w:rPr>
                <w:sz w:val="14"/>
                <w:szCs w:val="14"/>
              </w:rPr>
              <w:t xml:space="preserve">       </w:t>
            </w:r>
            <w:r>
              <w:t>The student clicks on the “Check Room Type” button.</w:t>
            </w:r>
          </w:p>
          <w:p w14:paraId="191C5AD6" w14:textId="77777777" w:rsidR="00992CDC" w:rsidRDefault="00696A62">
            <w:pPr>
              <w:widowControl w:val="0"/>
              <w:spacing w:before="240" w:after="240" w:line="240" w:lineRule="auto"/>
              <w:ind w:left="260" w:hanging="360"/>
            </w:pPr>
            <w:r>
              <w:t>3.</w:t>
            </w:r>
            <w:r>
              <w:rPr>
                <w:sz w:val="14"/>
                <w:szCs w:val="14"/>
              </w:rPr>
              <w:t xml:space="preserve">       </w:t>
            </w:r>
            <w:r>
              <w:t>The kiosk will display the available room type at the hostel.</w:t>
            </w:r>
          </w:p>
        </w:tc>
      </w:tr>
      <w:tr w:rsidR="00992CDC" w14:paraId="3A95C73A" w14:textId="77777777" w:rsidTr="004B729F">
        <w:trPr>
          <w:trHeight w:val="635"/>
          <w:trPrChange w:id="410" w:author="Christopher Lim" w:date="2020-02-20T11:15:00Z">
            <w:trPr>
              <w:trHeight w:val="635"/>
            </w:trPr>
          </w:trPrChange>
        </w:trPr>
        <w:tc>
          <w:tcPr>
            <w:tcW w:w="1915" w:type="dxa"/>
            <w:vMerge/>
            <w:shd w:val="clear" w:color="auto" w:fill="auto"/>
            <w:tcMar>
              <w:top w:w="100" w:type="dxa"/>
              <w:left w:w="100" w:type="dxa"/>
              <w:bottom w:w="100" w:type="dxa"/>
              <w:right w:w="100" w:type="dxa"/>
            </w:tcMar>
            <w:tcPrChange w:id="411"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6F19E52C"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412"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F79B8DA" w14:textId="77777777" w:rsidR="00992CDC" w:rsidRDefault="00696A62">
            <w:pPr>
              <w:widowControl w:val="0"/>
              <w:spacing w:before="240" w:after="240" w:line="240" w:lineRule="auto"/>
              <w:ind w:left="-100"/>
            </w:pPr>
            <w:r>
              <w:t>4.12</w:t>
            </w:r>
          </w:p>
        </w:tc>
        <w:tc>
          <w:tcPr>
            <w:tcW w:w="3010" w:type="dxa"/>
            <w:shd w:val="clear" w:color="auto" w:fill="auto"/>
            <w:tcMar>
              <w:top w:w="100" w:type="dxa"/>
              <w:left w:w="100" w:type="dxa"/>
              <w:bottom w:w="100" w:type="dxa"/>
              <w:right w:w="100" w:type="dxa"/>
            </w:tcMar>
            <w:tcPrChange w:id="413"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BB56461" w14:textId="77777777" w:rsidR="00992CDC" w:rsidRDefault="00696A62">
            <w:pPr>
              <w:widowControl w:val="0"/>
              <w:spacing w:before="240" w:after="240" w:line="240" w:lineRule="auto"/>
              <w:ind w:left="-100"/>
            </w:pPr>
            <w:r>
              <w:t>Alternative scenario</w:t>
            </w:r>
          </w:p>
        </w:tc>
        <w:tc>
          <w:tcPr>
            <w:tcW w:w="3226" w:type="dxa"/>
            <w:shd w:val="clear" w:color="auto" w:fill="auto"/>
            <w:tcMar>
              <w:top w:w="100" w:type="dxa"/>
              <w:left w:w="100" w:type="dxa"/>
              <w:bottom w:w="100" w:type="dxa"/>
              <w:right w:w="100" w:type="dxa"/>
            </w:tcMar>
            <w:tcPrChange w:id="414"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8D8A744" w14:textId="77777777" w:rsidR="00992CDC" w:rsidRDefault="00696A62">
            <w:pPr>
              <w:widowControl w:val="0"/>
              <w:spacing w:before="240" w:after="240" w:line="240" w:lineRule="auto"/>
              <w:ind w:left="-100"/>
            </w:pPr>
            <w:r>
              <w:t>N/A</w:t>
            </w:r>
          </w:p>
        </w:tc>
      </w:tr>
      <w:tr w:rsidR="00992CDC" w14:paraId="7906C89B" w14:textId="77777777" w:rsidTr="004B729F">
        <w:trPr>
          <w:trHeight w:val="515"/>
          <w:trPrChange w:id="415" w:author="Christopher Lim" w:date="2020-02-20T11:15:00Z">
            <w:trPr>
              <w:trHeight w:val="515"/>
            </w:trPr>
          </w:trPrChange>
        </w:trPr>
        <w:tc>
          <w:tcPr>
            <w:tcW w:w="1915" w:type="dxa"/>
            <w:vMerge/>
            <w:shd w:val="clear" w:color="auto" w:fill="auto"/>
            <w:tcMar>
              <w:top w:w="100" w:type="dxa"/>
              <w:left w:w="100" w:type="dxa"/>
              <w:bottom w:w="100" w:type="dxa"/>
              <w:right w:w="100" w:type="dxa"/>
            </w:tcMar>
            <w:tcPrChange w:id="416"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1F08C8A6"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417"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F065435" w14:textId="77777777" w:rsidR="00992CDC" w:rsidRDefault="00696A62">
            <w:pPr>
              <w:widowControl w:val="0"/>
              <w:spacing w:before="240" w:after="240" w:line="240" w:lineRule="auto"/>
              <w:ind w:left="-100"/>
            </w:pPr>
            <w:r>
              <w:t>4.13</w:t>
            </w:r>
          </w:p>
        </w:tc>
        <w:tc>
          <w:tcPr>
            <w:tcW w:w="3010" w:type="dxa"/>
            <w:shd w:val="clear" w:color="auto" w:fill="auto"/>
            <w:tcMar>
              <w:top w:w="100" w:type="dxa"/>
              <w:left w:w="100" w:type="dxa"/>
              <w:bottom w:w="100" w:type="dxa"/>
              <w:right w:w="100" w:type="dxa"/>
            </w:tcMar>
            <w:tcPrChange w:id="418"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0D94F2C" w14:textId="77777777" w:rsidR="00992CDC" w:rsidRDefault="00696A62">
            <w:pPr>
              <w:widowControl w:val="0"/>
              <w:spacing w:before="240" w:after="240" w:line="240" w:lineRule="auto"/>
              <w:ind w:left="-100"/>
            </w:pPr>
            <w:r>
              <w:t>Exception scenario</w:t>
            </w:r>
          </w:p>
        </w:tc>
        <w:tc>
          <w:tcPr>
            <w:tcW w:w="3226" w:type="dxa"/>
            <w:shd w:val="clear" w:color="auto" w:fill="auto"/>
            <w:tcMar>
              <w:top w:w="100" w:type="dxa"/>
              <w:left w:w="100" w:type="dxa"/>
              <w:bottom w:w="100" w:type="dxa"/>
              <w:right w:w="100" w:type="dxa"/>
            </w:tcMar>
            <w:tcPrChange w:id="419"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BBEFD43" w14:textId="77777777" w:rsidR="00992CDC" w:rsidRDefault="00696A62">
            <w:pPr>
              <w:widowControl w:val="0"/>
              <w:spacing w:before="240" w:after="240" w:line="240" w:lineRule="auto"/>
              <w:ind w:left="-100"/>
            </w:pPr>
            <w:r>
              <w:t>N/A</w:t>
            </w:r>
          </w:p>
        </w:tc>
      </w:tr>
      <w:tr w:rsidR="00992CDC" w14:paraId="4D880F93" w14:textId="77777777" w:rsidTr="004B729F">
        <w:trPr>
          <w:trHeight w:val="605"/>
          <w:trPrChange w:id="420" w:author="Christopher Lim" w:date="2020-02-20T11:15:00Z">
            <w:trPr>
              <w:trHeight w:val="605"/>
            </w:trPr>
          </w:trPrChange>
        </w:trPr>
        <w:tc>
          <w:tcPr>
            <w:tcW w:w="1915" w:type="dxa"/>
            <w:vMerge/>
            <w:shd w:val="clear" w:color="auto" w:fill="auto"/>
            <w:tcMar>
              <w:top w:w="100" w:type="dxa"/>
              <w:left w:w="100" w:type="dxa"/>
              <w:bottom w:w="100" w:type="dxa"/>
              <w:right w:w="100" w:type="dxa"/>
            </w:tcMar>
            <w:tcPrChange w:id="421"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144AD746"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422"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63160BD" w14:textId="77777777" w:rsidR="00992CDC" w:rsidRDefault="00696A62">
            <w:pPr>
              <w:widowControl w:val="0"/>
              <w:spacing w:before="240" w:after="240" w:line="240" w:lineRule="auto"/>
              <w:ind w:left="-100"/>
            </w:pPr>
            <w:r>
              <w:t>4.13</w:t>
            </w:r>
          </w:p>
        </w:tc>
        <w:tc>
          <w:tcPr>
            <w:tcW w:w="3010" w:type="dxa"/>
            <w:shd w:val="clear" w:color="auto" w:fill="auto"/>
            <w:tcMar>
              <w:top w:w="100" w:type="dxa"/>
              <w:left w:w="100" w:type="dxa"/>
              <w:bottom w:w="100" w:type="dxa"/>
              <w:right w:w="100" w:type="dxa"/>
            </w:tcMar>
            <w:tcPrChange w:id="423"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F58F0FF" w14:textId="77777777" w:rsidR="00992CDC" w:rsidRDefault="00696A62">
            <w:pPr>
              <w:widowControl w:val="0"/>
              <w:spacing w:before="240" w:after="240" w:line="240" w:lineRule="auto"/>
              <w:ind w:left="-100"/>
            </w:pPr>
            <w:r>
              <w:t>Quality requirement(s)</w:t>
            </w:r>
          </w:p>
        </w:tc>
        <w:tc>
          <w:tcPr>
            <w:tcW w:w="3226" w:type="dxa"/>
            <w:shd w:val="clear" w:color="auto" w:fill="auto"/>
            <w:tcMar>
              <w:top w:w="100" w:type="dxa"/>
              <w:left w:w="100" w:type="dxa"/>
              <w:bottom w:w="100" w:type="dxa"/>
              <w:right w:w="100" w:type="dxa"/>
            </w:tcMar>
            <w:tcPrChange w:id="424"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2226BA3" w14:textId="77777777" w:rsidR="00992CDC" w:rsidRDefault="00696A62">
            <w:pPr>
              <w:widowControl w:val="0"/>
              <w:spacing w:before="240" w:after="240" w:line="240" w:lineRule="auto"/>
              <w:ind w:left="-100"/>
            </w:pPr>
            <w:r>
              <w:t>N/A</w:t>
            </w:r>
          </w:p>
        </w:tc>
      </w:tr>
      <w:tr w:rsidR="00992CDC" w14:paraId="224D79ED" w14:textId="77777777" w:rsidTr="004B729F">
        <w:trPr>
          <w:trHeight w:val="515"/>
          <w:trPrChange w:id="425" w:author="Christopher Lim" w:date="2020-02-20T11:15:00Z">
            <w:trPr>
              <w:trHeight w:val="515"/>
            </w:trPr>
          </w:trPrChange>
        </w:trPr>
        <w:tc>
          <w:tcPr>
            <w:tcW w:w="1915" w:type="dxa"/>
            <w:shd w:val="clear" w:color="auto" w:fill="auto"/>
            <w:tcMar>
              <w:top w:w="100" w:type="dxa"/>
              <w:left w:w="100" w:type="dxa"/>
              <w:bottom w:w="100" w:type="dxa"/>
              <w:right w:w="100" w:type="dxa"/>
            </w:tcMar>
            <w:tcPrChange w:id="426" w:author="Christopher Lim" w:date="2020-02-20T11:15:00Z">
              <w:tcPr>
                <w:tcW w:w="19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77CA5F8D" w14:textId="77777777" w:rsidR="00992CDC" w:rsidRDefault="00696A62">
            <w:pPr>
              <w:widowControl w:val="0"/>
              <w:spacing w:before="240" w:after="240" w:line="240" w:lineRule="auto"/>
              <w:ind w:left="-100"/>
              <w:rPr>
                <w:b/>
              </w:rPr>
            </w:pPr>
            <w:r>
              <w:rPr>
                <w:b/>
              </w:rPr>
              <w:t>Relationship</w:t>
            </w:r>
          </w:p>
        </w:tc>
        <w:tc>
          <w:tcPr>
            <w:tcW w:w="878" w:type="dxa"/>
            <w:shd w:val="clear" w:color="auto" w:fill="auto"/>
            <w:tcMar>
              <w:top w:w="100" w:type="dxa"/>
              <w:left w:w="100" w:type="dxa"/>
              <w:bottom w:w="100" w:type="dxa"/>
              <w:right w:w="100" w:type="dxa"/>
            </w:tcMar>
            <w:tcPrChange w:id="427"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9C0ACAB" w14:textId="77777777" w:rsidR="00992CDC" w:rsidRDefault="00696A62">
            <w:pPr>
              <w:widowControl w:val="0"/>
              <w:spacing w:before="240" w:after="240" w:line="240" w:lineRule="auto"/>
              <w:ind w:left="-100"/>
            </w:pPr>
            <w:r>
              <w:t>5.2</w:t>
            </w:r>
          </w:p>
        </w:tc>
        <w:tc>
          <w:tcPr>
            <w:tcW w:w="3010" w:type="dxa"/>
            <w:shd w:val="clear" w:color="auto" w:fill="auto"/>
            <w:tcMar>
              <w:top w:w="100" w:type="dxa"/>
              <w:left w:w="100" w:type="dxa"/>
              <w:bottom w:w="100" w:type="dxa"/>
              <w:right w:w="100" w:type="dxa"/>
            </w:tcMar>
            <w:tcPrChange w:id="428"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FACED1E" w14:textId="77777777" w:rsidR="00992CDC" w:rsidRDefault="00696A62">
            <w:pPr>
              <w:widowControl w:val="0"/>
              <w:spacing w:before="240" w:after="240" w:line="240" w:lineRule="auto"/>
              <w:ind w:left="-100"/>
            </w:pPr>
            <w:r>
              <w:t>Use case(s)</w:t>
            </w:r>
          </w:p>
        </w:tc>
        <w:tc>
          <w:tcPr>
            <w:tcW w:w="3226" w:type="dxa"/>
            <w:shd w:val="clear" w:color="auto" w:fill="auto"/>
            <w:tcMar>
              <w:top w:w="100" w:type="dxa"/>
              <w:left w:w="100" w:type="dxa"/>
              <w:bottom w:w="100" w:type="dxa"/>
              <w:right w:w="100" w:type="dxa"/>
            </w:tcMar>
            <w:tcPrChange w:id="429"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8117F4E" w14:textId="77777777" w:rsidR="00992CDC" w:rsidRDefault="00696A62">
            <w:pPr>
              <w:widowControl w:val="0"/>
              <w:spacing w:before="240" w:after="240" w:line="240" w:lineRule="auto"/>
              <w:ind w:left="-100"/>
            </w:pPr>
            <w:r>
              <w:t>N/A</w:t>
            </w:r>
          </w:p>
        </w:tc>
      </w:tr>
    </w:tbl>
    <w:p w14:paraId="114B417B" w14:textId="77777777" w:rsidR="00992CDC" w:rsidRDefault="00696A62">
      <w:pPr>
        <w:widowControl w:val="0"/>
        <w:spacing w:before="240" w:after="240" w:line="240" w:lineRule="auto"/>
      </w:pPr>
      <w:r>
        <w:t xml:space="preserve"> </w:t>
      </w:r>
    </w:p>
    <w:p w14:paraId="0F1BD0FF" w14:textId="77777777" w:rsidR="00992CDC" w:rsidRDefault="00992CDC">
      <w:pPr>
        <w:widowControl w:val="0"/>
        <w:spacing w:before="240" w:after="240" w:line="240" w:lineRule="auto"/>
      </w:pPr>
    </w:p>
    <w:p w14:paraId="392D7ACA" w14:textId="77777777" w:rsidR="00992CDC" w:rsidRDefault="00992CDC">
      <w:pPr>
        <w:widowControl w:val="0"/>
        <w:spacing w:before="240" w:after="240" w:line="240" w:lineRule="auto"/>
      </w:pPr>
    </w:p>
    <w:p w14:paraId="20CC5B0C" w14:textId="77777777" w:rsidR="00992CDC" w:rsidRDefault="00992CDC">
      <w:pPr>
        <w:widowControl w:val="0"/>
        <w:spacing w:before="240" w:after="240" w:line="240" w:lineRule="auto"/>
      </w:pPr>
    </w:p>
    <w:p w14:paraId="5ACD8FA8" w14:textId="77777777" w:rsidR="00992CDC" w:rsidRDefault="00992CDC">
      <w:pPr>
        <w:widowControl w:val="0"/>
        <w:spacing w:before="240" w:after="240" w:line="240" w:lineRule="auto"/>
      </w:pPr>
    </w:p>
    <w:p w14:paraId="1B0D17FE" w14:textId="77777777" w:rsidR="00992CDC" w:rsidRDefault="00992CDC">
      <w:pPr>
        <w:widowControl w:val="0"/>
        <w:spacing w:before="240" w:after="240" w:line="240" w:lineRule="auto"/>
      </w:pPr>
    </w:p>
    <w:p w14:paraId="605E3DB1" w14:textId="77777777" w:rsidR="00992CDC" w:rsidRDefault="00992CDC">
      <w:pPr>
        <w:widowControl w:val="0"/>
        <w:spacing w:before="240" w:after="240" w:line="240" w:lineRule="auto"/>
      </w:pPr>
    </w:p>
    <w:p w14:paraId="1A71A803" w14:textId="77777777" w:rsidR="00992CDC" w:rsidRDefault="00992CDC">
      <w:pPr>
        <w:widowControl w:val="0"/>
        <w:spacing w:before="240" w:after="240" w:line="240" w:lineRule="auto"/>
      </w:pPr>
    </w:p>
    <w:p w14:paraId="15474678" w14:textId="77777777" w:rsidR="00992CDC" w:rsidRDefault="00992CDC">
      <w:pPr>
        <w:widowControl w:val="0"/>
        <w:spacing w:before="240" w:after="240" w:line="240" w:lineRule="auto"/>
      </w:pPr>
    </w:p>
    <w:p w14:paraId="6A673917" w14:textId="77777777" w:rsidR="00992CDC" w:rsidRDefault="00992CDC">
      <w:pPr>
        <w:widowControl w:val="0"/>
        <w:spacing w:before="240" w:after="240" w:line="240" w:lineRule="auto"/>
      </w:pPr>
    </w:p>
    <w:p w14:paraId="15061CD9" w14:textId="77777777" w:rsidR="00992CDC" w:rsidRDefault="00992CDC">
      <w:pPr>
        <w:widowControl w:val="0"/>
        <w:spacing w:before="240" w:after="240" w:line="240" w:lineRule="auto"/>
      </w:pPr>
    </w:p>
    <w:p w14:paraId="268D5D1E" w14:textId="77777777" w:rsidR="00992CDC" w:rsidRDefault="00992CDC">
      <w:pPr>
        <w:widowControl w:val="0"/>
        <w:spacing w:before="240" w:after="240" w:line="240" w:lineRule="auto"/>
      </w:pPr>
    </w:p>
    <w:p w14:paraId="183A08CA" w14:textId="77777777" w:rsidR="00992CDC" w:rsidRDefault="00992CDC">
      <w:pPr>
        <w:widowControl w:val="0"/>
        <w:spacing w:before="240" w:after="240" w:line="240" w:lineRule="auto"/>
      </w:pPr>
    </w:p>
    <w:p w14:paraId="1A2E38C6" w14:textId="77777777" w:rsidR="00992CDC" w:rsidRDefault="00992CDC">
      <w:pPr>
        <w:widowControl w:val="0"/>
        <w:spacing w:before="240" w:after="240" w:line="240" w:lineRule="auto"/>
      </w:pPr>
    </w:p>
    <w:p w14:paraId="7A44BF1F" w14:textId="77777777" w:rsidR="00992CDC" w:rsidRDefault="00696A62">
      <w:pPr>
        <w:widowControl w:val="0"/>
        <w:spacing w:before="240" w:after="240"/>
        <w:jc w:val="center"/>
      </w:pPr>
      <w:r>
        <w:rPr>
          <w:rFonts w:ascii="Times New Roman" w:eastAsia="Times New Roman" w:hAnsi="Times New Roman" w:cs="Times New Roman"/>
          <w:b/>
          <w:sz w:val="24"/>
          <w:szCs w:val="24"/>
        </w:rPr>
        <w:t>Table 15 : Table below shows the use case template for Pay hostel fee use case</w:t>
      </w:r>
    </w:p>
    <w:tbl>
      <w:tblPr>
        <w:tblStyle w:val="ae"/>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430" w:author="Christopher Lim" w:date="2020-02-20T11:15:00Z">
          <w:tblPr>
            <w:tblStyle w:val="ae"/>
            <w:tblW w:w="9030" w:type="dxa"/>
            <w:tblBorders>
              <w:top w:val="nil"/>
              <w:left w:val="nil"/>
              <w:bottom w:val="nil"/>
              <w:right w:val="nil"/>
              <w:insideH w:val="nil"/>
              <w:insideV w:val="nil"/>
            </w:tblBorders>
            <w:tblLayout w:type="fixed"/>
            <w:tblLook w:val="0600" w:firstRow="0" w:lastRow="0" w:firstColumn="0" w:lastColumn="0" w:noHBand="1" w:noVBand="1"/>
          </w:tblPr>
        </w:tblPrChange>
      </w:tblPr>
      <w:tblGrid>
        <w:gridCol w:w="1778"/>
        <w:gridCol w:w="917"/>
        <w:gridCol w:w="2628"/>
        <w:gridCol w:w="680"/>
        <w:gridCol w:w="779"/>
        <w:gridCol w:w="220"/>
        <w:gridCol w:w="2028"/>
        <w:tblGridChange w:id="431">
          <w:tblGrid>
            <w:gridCol w:w="1778"/>
            <w:gridCol w:w="917"/>
            <w:gridCol w:w="2628"/>
            <w:gridCol w:w="680"/>
            <w:gridCol w:w="779"/>
            <w:gridCol w:w="220"/>
            <w:gridCol w:w="2028"/>
          </w:tblGrid>
        </w:tblGridChange>
      </w:tblGrid>
      <w:tr w:rsidR="00992CDC" w14:paraId="1235F381" w14:textId="77777777" w:rsidTr="004B729F">
        <w:trPr>
          <w:trHeight w:val="695"/>
          <w:trPrChange w:id="432" w:author="Christopher Lim" w:date="2020-02-20T11:15:00Z">
            <w:trPr>
              <w:trHeight w:val="695"/>
            </w:trPr>
          </w:trPrChange>
        </w:trPr>
        <w:tc>
          <w:tcPr>
            <w:tcW w:w="2695" w:type="dxa"/>
            <w:gridSpan w:val="2"/>
            <w:shd w:val="clear" w:color="auto" w:fill="auto"/>
            <w:tcMar>
              <w:top w:w="100" w:type="dxa"/>
              <w:left w:w="100" w:type="dxa"/>
              <w:bottom w:w="100" w:type="dxa"/>
              <w:right w:w="100" w:type="dxa"/>
            </w:tcMar>
            <w:tcPrChange w:id="433" w:author="Christopher Lim" w:date="2020-02-20T11:15:00Z">
              <w:tcPr>
                <w:tcW w:w="2706"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A64F522" w14:textId="77777777" w:rsidR="00992CDC" w:rsidRDefault="00696A62">
            <w:pPr>
              <w:widowControl w:val="0"/>
              <w:spacing w:before="240" w:after="240" w:line="240" w:lineRule="auto"/>
              <w:ind w:left="-100"/>
            </w:pPr>
            <w:r>
              <w:t>No.</w:t>
            </w:r>
          </w:p>
        </w:tc>
        <w:tc>
          <w:tcPr>
            <w:tcW w:w="2628" w:type="dxa"/>
            <w:shd w:val="clear" w:color="auto" w:fill="auto"/>
            <w:tcMar>
              <w:top w:w="100" w:type="dxa"/>
              <w:left w:w="100" w:type="dxa"/>
              <w:bottom w:w="100" w:type="dxa"/>
              <w:right w:w="100" w:type="dxa"/>
            </w:tcMar>
            <w:tcPrChange w:id="434" w:author="Christopher Lim" w:date="2020-02-20T11:15:00Z">
              <w:tcPr>
                <w:tcW w:w="264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E1CF058" w14:textId="77777777" w:rsidR="00992CDC" w:rsidRDefault="00696A62">
            <w:pPr>
              <w:widowControl w:val="0"/>
              <w:spacing w:before="240" w:after="240" w:line="240" w:lineRule="auto"/>
              <w:ind w:left="-100"/>
            </w:pPr>
            <w:r>
              <w:t>Section</w:t>
            </w:r>
          </w:p>
        </w:tc>
        <w:tc>
          <w:tcPr>
            <w:tcW w:w="3707" w:type="dxa"/>
            <w:gridSpan w:val="4"/>
            <w:shd w:val="clear" w:color="auto" w:fill="auto"/>
            <w:tcMar>
              <w:top w:w="100" w:type="dxa"/>
              <w:left w:w="100" w:type="dxa"/>
              <w:bottom w:w="100" w:type="dxa"/>
              <w:right w:w="100" w:type="dxa"/>
            </w:tcMar>
            <w:tcPrChange w:id="435" w:author="Christopher Lim" w:date="2020-02-20T11:15:00Z">
              <w:tcPr>
                <w:tcW w:w="3680" w:type="dxa"/>
                <w:gridSpan w:val="4"/>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73D3563" w14:textId="77777777" w:rsidR="00992CDC" w:rsidRDefault="00696A62">
            <w:pPr>
              <w:widowControl w:val="0"/>
              <w:spacing w:before="240" w:after="240" w:line="240" w:lineRule="auto"/>
              <w:ind w:left="-100"/>
            </w:pPr>
            <w:r>
              <w:t>Content/Explanation</w:t>
            </w:r>
          </w:p>
        </w:tc>
      </w:tr>
      <w:tr w:rsidR="00992CDC" w14:paraId="7E88946B" w14:textId="77777777" w:rsidTr="004B729F">
        <w:trPr>
          <w:trHeight w:val="845"/>
          <w:trPrChange w:id="436" w:author="Christopher Lim" w:date="2020-02-20T11:15:00Z">
            <w:trPr>
              <w:trHeight w:val="845"/>
            </w:trPr>
          </w:trPrChange>
        </w:trPr>
        <w:tc>
          <w:tcPr>
            <w:tcW w:w="1778" w:type="dxa"/>
            <w:shd w:val="clear" w:color="auto" w:fill="auto"/>
            <w:tcMar>
              <w:top w:w="100" w:type="dxa"/>
              <w:left w:w="100" w:type="dxa"/>
              <w:bottom w:w="100" w:type="dxa"/>
              <w:right w:w="100" w:type="dxa"/>
            </w:tcMar>
            <w:tcPrChange w:id="437" w:author="Christopher Lim" w:date="2020-02-20T11:15:00Z">
              <w:tcPr>
                <w:tcW w:w="178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ACB5BDA" w14:textId="77777777" w:rsidR="00992CDC" w:rsidRDefault="00696A62">
            <w:pPr>
              <w:widowControl w:val="0"/>
              <w:spacing w:before="240" w:after="240" w:line="240" w:lineRule="auto"/>
              <w:ind w:left="-100"/>
              <w:rPr>
                <w:b/>
              </w:rPr>
            </w:pPr>
            <w:r>
              <w:rPr>
                <w:b/>
              </w:rPr>
              <w:t>ID</w:t>
            </w:r>
          </w:p>
        </w:tc>
        <w:tc>
          <w:tcPr>
            <w:tcW w:w="917" w:type="dxa"/>
            <w:shd w:val="clear" w:color="auto" w:fill="auto"/>
            <w:tcMar>
              <w:top w:w="100" w:type="dxa"/>
              <w:left w:w="100" w:type="dxa"/>
              <w:bottom w:w="100" w:type="dxa"/>
              <w:right w:w="100" w:type="dxa"/>
            </w:tcMar>
            <w:tcPrChange w:id="438" w:author="Christopher Lim" w:date="2020-02-20T11:15:00Z">
              <w:tcPr>
                <w:tcW w:w="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68F98AF" w14:textId="77777777" w:rsidR="00992CDC" w:rsidRDefault="00696A62">
            <w:pPr>
              <w:widowControl w:val="0"/>
              <w:spacing w:before="240" w:after="240" w:line="240" w:lineRule="auto"/>
              <w:ind w:left="-100"/>
            </w:pPr>
            <w:r>
              <w:t>1.2</w:t>
            </w:r>
          </w:p>
        </w:tc>
        <w:tc>
          <w:tcPr>
            <w:tcW w:w="2628" w:type="dxa"/>
            <w:shd w:val="clear" w:color="auto" w:fill="auto"/>
            <w:tcMar>
              <w:top w:w="100" w:type="dxa"/>
              <w:left w:w="100" w:type="dxa"/>
              <w:bottom w:w="100" w:type="dxa"/>
              <w:right w:w="100" w:type="dxa"/>
            </w:tcMar>
            <w:tcPrChange w:id="439" w:author="Christopher Lim" w:date="2020-02-20T11:15:00Z">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DE126EC" w14:textId="77777777" w:rsidR="00992CDC" w:rsidRDefault="00696A62">
            <w:pPr>
              <w:widowControl w:val="0"/>
              <w:spacing w:before="240" w:after="240" w:line="240" w:lineRule="auto"/>
              <w:ind w:left="-100"/>
            </w:pPr>
            <w:r>
              <w:t>Name</w:t>
            </w:r>
          </w:p>
        </w:tc>
        <w:tc>
          <w:tcPr>
            <w:tcW w:w="3707" w:type="dxa"/>
            <w:gridSpan w:val="4"/>
            <w:shd w:val="clear" w:color="auto" w:fill="auto"/>
            <w:tcMar>
              <w:top w:w="100" w:type="dxa"/>
              <w:left w:w="100" w:type="dxa"/>
              <w:bottom w:w="100" w:type="dxa"/>
              <w:right w:w="100" w:type="dxa"/>
            </w:tcMar>
            <w:tcPrChange w:id="440" w:author="Christopher Lim" w:date="2020-02-20T11:15:00Z">
              <w:tcPr>
                <w:tcW w:w="368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19F1229" w14:textId="77777777" w:rsidR="00992CDC" w:rsidRDefault="00696A62">
            <w:pPr>
              <w:widowControl w:val="0"/>
              <w:spacing w:before="240" w:after="240" w:line="240" w:lineRule="auto"/>
              <w:ind w:left="-100"/>
            </w:pPr>
            <w:r>
              <w:t>Pay hostel fee</w:t>
            </w:r>
          </w:p>
        </w:tc>
      </w:tr>
      <w:tr w:rsidR="00992CDC" w14:paraId="1A32881B" w14:textId="77777777" w:rsidTr="004B729F">
        <w:trPr>
          <w:trHeight w:val="515"/>
          <w:trPrChange w:id="441" w:author="Christopher Lim" w:date="2020-02-20T11:15:00Z">
            <w:trPr>
              <w:trHeight w:val="515"/>
            </w:trPr>
          </w:trPrChange>
        </w:trPr>
        <w:tc>
          <w:tcPr>
            <w:tcW w:w="1778" w:type="dxa"/>
            <w:shd w:val="clear" w:color="auto" w:fill="auto"/>
            <w:tcMar>
              <w:top w:w="100" w:type="dxa"/>
              <w:left w:w="100" w:type="dxa"/>
              <w:bottom w:w="100" w:type="dxa"/>
              <w:right w:w="100" w:type="dxa"/>
            </w:tcMar>
            <w:tcPrChange w:id="442" w:author="Christopher Lim" w:date="2020-02-20T11:15:00Z">
              <w:tcPr>
                <w:tcW w:w="178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8B2D1DE" w14:textId="77777777" w:rsidR="00992CDC" w:rsidRDefault="00696A62">
            <w:pPr>
              <w:widowControl w:val="0"/>
              <w:spacing w:before="240" w:after="240" w:line="240" w:lineRule="auto"/>
              <w:ind w:left="-100"/>
              <w:rPr>
                <w:b/>
              </w:rPr>
            </w:pPr>
            <w:r>
              <w:rPr>
                <w:b/>
              </w:rPr>
              <w:t>Management</w:t>
            </w:r>
          </w:p>
        </w:tc>
        <w:tc>
          <w:tcPr>
            <w:tcW w:w="917" w:type="dxa"/>
            <w:shd w:val="clear" w:color="auto" w:fill="auto"/>
            <w:tcMar>
              <w:top w:w="100" w:type="dxa"/>
              <w:left w:w="100" w:type="dxa"/>
              <w:bottom w:w="100" w:type="dxa"/>
              <w:right w:w="100" w:type="dxa"/>
            </w:tcMar>
            <w:tcPrChange w:id="443" w:author="Christopher Lim" w:date="2020-02-20T11:15:00Z">
              <w:tcPr>
                <w:tcW w:w="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F2A1B5F" w14:textId="77777777" w:rsidR="00992CDC" w:rsidRDefault="00696A62">
            <w:pPr>
              <w:widowControl w:val="0"/>
              <w:spacing w:before="240" w:after="240" w:line="240" w:lineRule="auto"/>
              <w:ind w:left="-100"/>
            </w:pPr>
            <w:r>
              <w:t>2.1</w:t>
            </w:r>
          </w:p>
        </w:tc>
        <w:tc>
          <w:tcPr>
            <w:tcW w:w="2628" w:type="dxa"/>
            <w:shd w:val="clear" w:color="auto" w:fill="auto"/>
            <w:tcMar>
              <w:top w:w="100" w:type="dxa"/>
              <w:left w:w="100" w:type="dxa"/>
              <w:bottom w:w="100" w:type="dxa"/>
              <w:right w:w="100" w:type="dxa"/>
            </w:tcMar>
            <w:tcPrChange w:id="444" w:author="Christopher Lim" w:date="2020-02-20T11:15:00Z">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D68F0AA" w14:textId="77777777" w:rsidR="00992CDC" w:rsidRDefault="00696A62">
            <w:pPr>
              <w:widowControl w:val="0"/>
              <w:spacing w:before="240" w:after="240" w:line="240" w:lineRule="auto"/>
              <w:ind w:left="-100"/>
            </w:pPr>
            <w:r>
              <w:t>Author</w:t>
            </w:r>
          </w:p>
        </w:tc>
        <w:tc>
          <w:tcPr>
            <w:tcW w:w="3707" w:type="dxa"/>
            <w:gridSpan w:val="4"/>
            <w:shd w:val="clear" w:color="auto" w:fill="auto"/>
            <w:tcMar>
              <w:top w:w="100" w:type="dxa"/>
              <w:left w:w="100" w:type="dxa"/>
              <w:bottom w:w="100" w:type="dxa"/>
              <w:right w:w="100" w:type="dxa"/>
            </w:tcMar>
            <w:tcPrChange w:id="445" w:author="Christopher Lim" w:date="2020-02-20T11:15:00Z">
              <w:tcPr>
                <w:tcW w:w="368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DE58BD6" w14:textId="77777777" w:rsidR="00992CDC" w:rsidRDefault="00696A62">
            <w:pPr>
              <w:widowControl w:val="0"/>
              <w:spacing w:before="240" w:after="240" w:line="240" w:lineRule="auto"/>
              <w:ind w:left="-100"/>
            </w:pPr>
            <w:r>
              <w:t xml:space="preserve">Muhamad </w:t>
            </w:r>
            <w:proofErr w:type="spellStart"/>
            <w:r>
              <w:t>Ridzwan</w:t>
            </w:r>
            <w:proofErr w:type="spellEnd"/>
            <w:r>
              <w:t xml:space="preserve"> bin Ziauddin</w:t>
            </w:r>
          </w:p>
        </w:tc>
      </w:tr>
      <w:tr w:rsidR="00992CDC" w14:paraId="5E97DD73" w14:textId="77777777" w:rsidTr="004B729F">
        <w:trPr>
          <w:trHeight w:val="1115"/>
          <w:trPrChange w:id="446" w:author="Christopher Lim" w:date="2020-02-20T11:15:00Z">
            <w:trPr>
              <w:trHeight w:val="1115"/>
            </w:trPr>
          </w:trPrChange>
        </w:trPr>
        <w:tc>
          <w:tcPr>
            <w:tcW w:w="1778" w:type="dxa"/>
            <w:vMerge w:val="restart"/>
            <w:shd w:val="clear" w:color="auto" w:fill="auto"/>
            <w:tcMar>
              <w:top w:w="100" w:type="dxa"/>
              <w:left w:w="100" w:type="dxa"/>
              <w:bottom w:w="100" w:type="dxa"/>
              <w:right w:w="100" w:type="dxa"/>
            </w:tcMar>
            <w:tcPrChange w:id="447" w:author="Christopher Lim" w:date="2020-02-20T11:15:00Z">
              <w:tcPr>
                <w:tcW w:w="1786"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F9C34EC" w14:textId="77777777" w:rsidR="00992CDC" w:rsidRDefault="00696A62">
            <w:pPr>
              <w:widowControl w:val="0"/>
              <w:spacing w:before="240" w:after="240" w:line="240" w:lineRule="auto"/>
              <w:ind w:left="-100"/>
              <w:rPr>
                <w:b/>
              </w:rPr>
            </w:pPr>
            <w:r>
              <w:rPr>
                <w:b/>
              </w:rPr>
              <w:t>Context</w:t>
            </w:r>
          </w:p>
        </w:tc>
        <w:tc>
          <w:tcPr>
            <w:tcW w:w="917" w:type="dxa"/>
            <w:shd w:val="clear" w:color="auto" w:fill="auto"/>
            <w:tcMar>
              <w:top w:w="100" w:type="dxa"/>
              <w:left w:w="100" w:type="dxa"/>
              <w:bottom w:w="100" w:type="dxa"/>
              <w:right w:w="100" w:type="dxa"/>
            </w:tcMar>
            <w:tcPrChange w:id="448" w:author="Christopher Lim" w:date="2020-02-20T11:15:00Z">
              <w:tcPr>
                <w:tcW w:w="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6A715A7" w14:textId="77777777" w:rsidR="00992CDC" w:rsidRDefault="00696A62">
            <w:pPr>
              <w:widowControl w:val="0"/>
              <w:spacing w:before="240" w:after="240" w:line="240" w:lineRule="auto"/>
              <w:ind w:left="-100"/>
            </w:pPr>
            <w:r>
              <w:t>3.1</w:t>
            </w:r>
          </w:p>
        </w:tc>
        <w:tc>
          <w:tcPr>
            <w:tcW w:w="2628" w:type="dxa"/>
            <w:shd w:val="clear" w:color="auto" w:fill="auto"/>
            <w:tcMar>
              <w:top w:w="100" w:type="dxa"/>
              <w:left w:w="100" w:type="dxa"/>
              <w:bottom w:w="100" w:type="dxa"/>
              <w:right w:w="100" w:type="dxa"/>
            </w:tcMar>
            <w:tcPrChange w:id="449" w:author="Christopher Lim" w:date="2020-02-20T11:15:00Z">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2F6924B" w14:textId="77777777" w:rsidR="00992CDC" w:rsidRDefault="00696A62">
            <w:pPr>
              <w:widowControl w:val="0"/>
              <w:spacing w:before="240" w:after="240" w:line="240" w:lineRule="auto"/>
              <w:ind w:left="-100"/>
            </w:pPr>
            <w:r>
              <w:t>Source(s)</w:t>
            </w:r>
          </w:p>
        </w:tc>
        <w:tc>
          <w:tcPr>
            <w:tcW w:w="3707" w:type="dxa"/>
            <w:gridSpan w:val="4"/>
            <w:shd w:val="clear" w:color="auto" w:fill="auto"/>
            <w:tcMar>
              <w:top w:w="100" w:type="dxa"/>
              <w:left w:w="100" w:type="dxa"/>
              <w:bottom w:w="100" w:type="dxa"/>
              <w:right w:w="100" w:type="dxa"/>
            </w:tcMar>
            <w:tcPrChange w:id="450" w:author="Christopher Lim" w:date="2020-02-20T11:15:00Z">
              <w:tcPr>
                <w:tcW w:w="368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8570CEF" w14:textId="77777777" w:rsidR="00992CDC" w:rsidRDefault="00696A62">
            <w:pPr>
              <w:widowControl w:val="0"/>
              <w:spacing w:before="240" w:after="240" w:line="240" w:lineRule="auto"/>
              <w:ind w:left="-100"/>
            </w:pPr>
            <w:proofErr w:type="spellStart"/>
            <w:r>
              <w:t>Zaki</w:t>
            </w:r>
            <w:proofErr w:type="spellEnd"/>
            <w:r>
              <w:t xml:space="preserve"> </w:t>
            </w:r>
            <w:proofErr w:type="spellStart"/>
            <w:r>
              <w:t>Syahmi</w:t>
            </w:r>
            <w:proofErr w:type="spellEnd"/>
            <w:r>
              <w:t xml:space="preserve"> bin </w:t>
            </w:r>
            <w:proofErr w:type="spellStart"/>
            <w:r>
              <w:t>Zulkifli</w:t>
            </w:r>
            <w:proofErr w:type="spellEnd"/>
            <w:r>
              <w:t xml:space="preserve"> (Hostel staff), McDonalds self-service kiosk.</w:t>
            </w:r>
          </w:p>
        </w:tc>
      </w:tr>
      <w:tr w:rsidR="00992CDC" w14:paraId="3E49B224" w14:textId="77777777" w:rsidTr="004B729F">
        <w:trPr>
          <w:trHeight w:val="815"/>
          <w:trPrChange w:id="451" w:author="Christopher Lim" w:date="2020-02-20T11:15:00Z">
            <w:trPr>
              <w:trHeight w:val="815"/>
            </w:trPr>
          </w:trPrChange>
        </w:trPr>
        <w:tc>
          <w:tcPr>
            <w:tcW w:w="1778" w:type="dxa"/>
            <w:vMerge/>
            <w:shd w:val="clear" w:color="auto" w:fill="auto"/>
            <w:tcMar>
              <w:top w:w="100" w:type="dxa"/>
              <w:left w:w="100" w:type="dxa"/>
              <w:bottom w:w="100" w:type="dxa"/>
              <w:right w:w="100" w:type="dxa"/>
            </w:tcMar>
            <w:tcPrChange w:id="452" w:author="Christopher Lim" w:date="2020-02-20T11:15:00Z">
              <w:tcPr>
                <w:tcW w:w="1786"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03178090" w14:textId="77777777" w:rsidR="00992CDC" w:rsidRDefault="00992CDC">
            <w:pPr>
              <w:widowControl w:val="0"/>
              <w:spacing w:line="240" w:lineRule="auto"/>
              <w:ind w:left="-100"/>
            </w:pPr>
          </w:p>
        </w:tc>
        <w:tc>
          <w:tcPr>
            <w:tcW w:w="917" w:type="dxa"/>
            <w:shd w:val="clear" w:color="auto" w:fill="auto"/>
            <w:tcMar>
              <w:top w:w="100" w:type="dxa"/>
              <w:left w:w="100" w:type="dxa"/>
              <w:bottom w:w="100" w:type="dxa"/>
              <w:right w:w="100" w:type="dxa"/>
            </w:tcMar>
            <w:tcPrChange w:id="453" w:author="Christopher Lim" w:date="2020-02-20T11:15:00Z">
              <w:tcPr>
                <w:tcW w:w="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7ABCA7D" w14:textId="77777777" w:rsidR="00992CDC" w:rsidRDefault="00696A62">
            <w:pPr>
              <w:widowControl w:val="0"/>
              <w:spacing w:before="240" w:after="240" w:line="240" w:lineRule="auto"/>
              <w:ind w:left="-100"/>
            </w:pPr>
            <w:r>
              <w:t>3.2</w:t>
            </w:r>
          </w:p>
        </w:tc>
        <w:tc>
          <w:tcPr>
            <w:tcW w:w="2628" w:type="dxa"/>
            <w:shd w:val="clear" w:color="auto" w:fill="auto"/>
            <w:tcMar>
              <w:top w:w="100" w:type="dxa"/>
              <w:left w:w="100" w:type="dxa"/>
              <w:bottom w:w="100" w:type="dxa"/>
              <w:right w:w="100" w:type="dxa"/>
            </w:tcMar>
            <w:tcPrChange w:id="454" w:author="Christopher Lim" w:date="2020-02-20T11:15:00Z">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483DD66" w14:textId="77777777" w:rsidR="00992CDC" w:rsidRDefault="00696A62">
            <w:pPr>
              <w:widowControl w:val="0"/>
              <w:spacing w:before="240" w:after="240" w:line="240" w:lineRule="auto"/>
              <w:ind w:left="-100"/>
            </w:pPr>
            <w:r>
              <w:t>Responsible stakeholder(s)</w:t>
            </w:r>
          </w:p>
        </w:tc>
        <w:tc>
          <w:tcPr>
            <w:tcW w:w="3707" w:type="dxa"/>
            <w:gridSpan w:val="4"/>
            <w:shd w:val="clear" w:color="auto" w:fill="auto"/>
            <w:tcMar>
              <w:top w:w="100" w:type="dxa"/>
              <w:left w:w="100" w:type="dxa"/>
              <w:bottom w:w="100" w:type="dxa"/>
              <w:right w:w="100" w:type="dxa"/>
            </w:tcMar>
            <w:tcPrChange w:id="455" w:author="Christopher Lim" w:date="2020-02-20T11:15:00Z">
              <w:tcPr>
                <w:tcW w:w="368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1D1878A" w14:textId="77777777" w:rsidR="00992CDC" w:rsidRDefault="00696A62">
            <w:pPr>
              <w:widowControl w:val="0"/>
              <w:spacing w:before="240" w:after="240" w:line="240" w:lineRule="auto"/>
              <w:ind w:left="-100"/>
            </w:pPr>
            <w:r>
              <w:t>Hostel management, payment provider</w:t>
            </w:r>
          </w:p>
        </w:tc>
      </w:tr>
      <w:tr w:rsidR="00992CDC" w14:paraId="53D29A9A" w14:textId="77777777" w:rsidTr="004B729F">
        <w:trPr>
          <w:trHeight w:val="815"/>
          <w:trPrChange w:id="456" w:author="Christopher Lim" w:date="2020-02-20T11:15:00Z">
            <w:trPr>
              <w:trHeight w:val="815"/>
            </w:trPr>
          </w:trPrChange>
        </w:trPr>
        <w:tc>
          <w:tcPr>
            <w:tcW w:w="1778" w:type="dxa"/>
            <w:vMerge w:val="restart"/>
            <w:shd w:val="clear" w:color="auto" w:fill="auto"/>
            <w:tcMar>
              <w:top w:w="100" w:type="dxa"/>
              <w:left w:w="100" w:type="dxa"/>
              <w:bottom w:w="100" w:type="dxa"/>
              <w:right w:w="100" w:type="dxa"/>
            </w:tcMar>
            <w:tcPrChange w:id="457" w:author="Christopher Lim" w:date="2020-02-20T11:15:00Z">
              <w:tcPr>
                <w:tcW w:w="1786"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2C43F655" w14:textId="77777777" w:rsidR="00992CDC" w:rsidRDefault="00696A62">
            <w:pPr>
              <w:widowControl w:val="0"/>
              <w:spacing w:before="240" w:after="240" w:line="240" w:lineRule="auto"/>
              <w:ind w:left="-100"/>
              <w:rPr>
                <w:b/>
              </w:rPr>
            </w:pPr>
            <w:r>
              <w:rPr>
                <w:b/>
              </w:rPr>
              <w:t>Use Case Definition</w:t>
            </w:r>
          </w:p>
        </w:tc>
        <w:tc>
          <w:tcPr>
            <w:tcW w:w="917" w:type="dxa"/>
            <w:shd w:val="clear" w:color="auto" w:fill="auto"/>
            <w:tcMar>
              <w:top w:w="100" w:type="dxa"/>
              <w:left w:w="100" w:type="dxa"/>
              <w:bottom w:w="100" w:type="dxa"/>
              <w:right w:w="100" w:type="dxa"/>
            </w:tcMar>
            <w:tcPrChange w:id="458" w:author="Christopher Lim" w:date="2020-02-20T11:15:00Z">
              <w:tcPr>
                <w:tcW w:w="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64DD9E5" w14:textId="77777777" w:rsidR="00992CDC" w:rsidRDefault="00696A62">
            <w:pPr>
              <w:widowControl w:val="0"/>
              <w:spacing w:before="240" w:after="240" w:line="240" w:lineRule="auto"/>
              <w:ind w:left="-100"/>
            </w:pPr>
            <w:r>
              <w:t>4.2</w:t>
            </w:r>
          </w:p>
        </w:tc>
        <w:tc>
          <w:tcPr>
            <w:tcW w:w="2628" w:type="dxa"/>
            <w:shd w:val="clear" w:color="auto" w:fill="auto"/>
            <w:tcMar>
              <w:top w:w="100" w:type="dxa"/>
              <w:left w:w="100" w:type="dxa"/>
              <w:bottom w:w="100" w:type="dxa"/>
              <w:right w:w="100" w:type="dxa"/>
            </w:tcMar>
            <w:tcPrChange w:id="459" w:author="Christopher Lim" w:date="2020-02-20T11:15:00Z">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3ACF6D1" w14:textId="77777777" w:rsidR="00992CDC" w:rsidRDefault="00696A62">
            <w:pPr>
              <w:widowControl w:val="0"/>
              <w:spacing w:before="240" w:after="240" w:line="240" w:lineRule="auto"/>
              <w:ind w:left="-100"/>
            </w:pPr>
            <w:r>
              <w:t>Short Description</w:t>
            </w:r>
          </w:p>
        </w:tc>
        <w:tc>
          <w:tcPr>
            <w:tcW w:w="3707" w:type="dxa"/>
            <w:gridSpan w:val="4"/>
            <w:shd w:val="clear" w:color="auto" w:fill="auto"/>
            <w:tcMar>
              <w:top w:w="100" w:type="dxa"/>
              <w:left w:w="100" w:type="dxa"/>
              <w:bottom w:w="100" w:type="dxa"/>
              <w:right w:w="100" w:type="dxa"/>
            </w:tcMar>
            <w:tcPrChange w:id="460" w:author="Christopher Lim" w:date="2020-02-20T11:15:00Z">
              <w:tcPr>
                <w:tcW w:w="368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D85747D" w14:textId="77777777" w:rsidR="00992CDC" w:rsidRDefault="00696A62">
            <w:pPr>
              <w:widowControl w:val="0"/>
              <w:spacing w:before="240" w:after="240" w:line="240" w:lineRule="auto"/>
              <w:ind w:left="-100"/>
            </w:pPr>
            <w:r>
              <w:t>The student can pay their hostel fees through the kiosk</w:t>
            </w:r>
          </w:p>
        </w:tc>
      </w:tr>
      <w:tr w:rsidR="00992CDC" w14:paraId="2DBD2E7C" w14:textId="77777777" w:rsidTr="004B729F">
        <w:trPr>
          <w:trHeight w:val="1355"/>
          <w:trPrChange w:id="461" w:author="Christopher Lim" w:date="2020-02-20T11:15:00Z">
            <w:trPr>
              <w:trHeight w:val="1355"/>
            </w:trPr>
          </w:trPrChange>
        </w:trPr>
        <w:tc>
          <w:tcPr>
            <w:tcW w:w="1778" w:type="dxa"/>
            <w:vMerge/>
            <w:shd w:val="clear" w:color="auto" w:fill="auto"/>
            <w:tcMar>
              <w:top w:w="100" w:type="dxa"/>
              <w:left w:w="100" w:type="dxa"/>
              <w:bottom w:w="100" w:type="dxa"/>
              <w:right w:w="100" w:type="dxa"/>
            </w:tcMar>
            <w:tcPrChange w:id="462" w:author="Christopher Lim" w:date="2020-02-20T11:15:00Z">
              <w:tcPr>
                <w:tcW w:w="1786"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5181F2D1" w14:textId="77777777" w:rsidR="00992CDC" w:rsidRDefault="00992CDC">
            <w:pPr>
              <w:widowControl w:val="0"/>
              <w:spacing w:line="240" w:lineRule="auto"/>
              <w:ind w:left="-100"/>
            </w:pPr>
          </w:p>
        </w:tc>
        <w:tc>
          <w:tcPr>
            <w:tcW w:w="917" w:type="dxa"/>
            <w:shd w:val="clear" w:color="auto" w:fill="auto"/>
            <w:tcMar>
              <w:top w:w="100" w:type="dxa"/>
              <w:left w:w="100" w:type="dxa"/>
              <w:bottom w:w="100" w:type="dxa"/>
              <w:right w:w="100" w:type="dxa"/>
            </w:tcMar>
            <w:tcPrChange w:id="463" w:author="Christopher Lim" w:date="2020-02-20T11:15:00Z">
              <w:tcPr>
                <w:tcW w:w="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14D12D9" w14:textId="77777777" w:rsidR="00992CDC" w:rsidRDefault="00696A62">
            <w:pPr>
              <w:widowControl w:val="0"/>
              <w:spacing w:before="240" w:after="240" w:line="240" w:lineRule="auto"/>
              <w:ind w:left="-100"/>
            </w:pPr>
            <w:r>
              <w:t>4.4</w:t>
            </w:r>
          </w:p>
        </w:tc>
        <w:tc>
          <w:tcPr>
            <w:tcW w:w="2628" w:type="dxa"/>
            <w:shd w:val="clear" w:color="auto" w:fill="auto"/>
            <w:tcMar>
              <w:top w:w="100" w:type="dxa"/>
              <w:left w:w="100" w:type="dxa"/>
              <w:bottom w:w="100" w:type="dxa"/>
              <w:right w:w="100" w:type="dxa"/>
            </w:tcMar>
            <w:tcPrChange w:id="464" w:author="Christopher Lim" w:date="2020-02-20T11:15:00Z">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4D8B6EC" w14:textId="77777777" w:rsidR="00992CDC" w:rsidRDefault="00696A62">
            <w:pPr>
              <w:widowControl w:val="0"/>
              <w:spacing w:before="240" w:after="240" w:line="240" w:lineRule="auto"/>
              <w:ind w:left="-100"/>
            </w:pPr>
            <w:r>
              <w:t>Associated goal(s)</w:t>
            </w:r>
          </w:p>
        </w:tc>
        <w:tc>
          <w:tcPr>
            <w:tcW w:w="3707" w:type="dxa"/>
            <w:gridSpan w:val="4"/>
            <w:shd w:val="clear" w:color="auto" w:fill="auto"/>
            <w:tcMar>
              <w:top w:w="100" w:type="dxa"/>
              <w:left w:w="100" w:type="dxa"/>
              <w:bottom w:w="100" w:type="dxa"/>
              <w:right w:w="100" w:type="dxa"/>
            </w:tcMar>
            <w:tcPrChange w:id="465" w:author="Christopher Lim" w:date="2020-02-20T11:15:00Z">
              <w:tcPr>
                <w:tcW w:w="368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8EE3609" w14:textId="77777777" w:rsidR="00992CDC" w:rsidRDefault="00696A62">
            <w:pPr>
              <w:widowControl w:val="0"/>
              <w:spacing w:before="240" w:after="240" w:line="240" w:lineRule="auto"/>
              <w:ind w:left="-100"/>
            </w:pPr>
            <w:r>
              <w:t>G-1-1-3: Fast payment process</w:t>
            </w:r>
          </w:p>
          <w:p w14:paraId="359B9C05" w14:textId="77777777" w:rsidR="00992CDC" w:rsidRDefault="00696A62">
            <w:pPr>
              <w:widowControl w:val="0"/>
              <w:spacing w:before="240" w:after="240" w:line="240" w:lineRule="auto"/>
              <w:ind w:left="-100"/>
            </w:pPr>
            <w:r>
              <w:t>G-1-1-3-1: Multiple choice of payment</w:t>
            </w:r>
          </w:p>
        </w:tc>
      </w:tr>
      <w:tr w:rsidR="00992CDC" w14:paraId="410CB490" w14:textId="77777777" w:rsidTr="004B729F">
        <w:trPr>
          <w:trHeight w:val="515"/>
          <w:trPrChange w:id="466" w:author="Christopher Lim" w:date="2020-02-20T11:15:00Z">
            <w:trPr>
              <w:trHeight w:val="515"/>
            </w:trPr>
          </w:trPrChange>
        </w:trPr>
        <w:tc>
          <w:tcPr>
            <w:tcW w:w="1778" w:type="dxa"/>
            <w:vMerge/>
            <w:shd w:val="clear" w:color="auto" w:fill="auto"/>
            <w:tcMar>
              <w:top w:w="100" w:type="dxa"/>
              <w:left w:w="100" w:type="dxa"/>
              <w:bottom w:w="100" w:type="dxa"/>
              <w:right w:w="100" w:type="dxa"/>
            </w:tcMar>
            <w:tcPrChange w:id="467" w:author="Christopher Lim" w:date="2020-02-20T11:15:00Z">
              <w:tcPr>
                <w:tcW w:w="1786"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4DAD1FB7" w14:textId="77777777" w:rsidR="00992CDC" w:rsidRDefault="00992CDC">
            <w:pPr>
              <w:widowControl w:val="0"/>
              <w:spacing w:line="240" w:lineRule="auto"/>
              <w:ind w:left="-100"/>
            </w:pPr>
          </w:p>
        </w:tc>
        <w:tc>
          <w:tcPr>
            <w:tcW w:w="917" w:type="dxa"/>
            <w:shd w:val="clear" w:color="auto" w:fill="auto"/>
            <w:tcMar>
              <w:top w:w="100" w:type="dxa"/>
              <w:left w:w="100" w:type="dxa"/>
              <w:bottom w:w="100" w:type="dxa"/>
              <w:right w:w="100" w:type="dxa"/>
            </w:tcMar>
            <w:tcPrChange w:id="468" w:author="Christopher Lim" w:date="2020-02-20T11:15:00Z">
              <w:tcPr>
                <w:tcW w:w="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5A69310" w14:textId="77777777" w:rsidR="00992CDC" w:rsidRDefault="00696A62">
            <w:pPr>
              <w:widowControl w:val="0"/>
              <w:spacing w:before="240" w:after="240" w:line="240" w:lineRule="auto"/>
              <w:ind w:left="-100"/>
            </w:pPr>
            <w:r>
              <w:t>4.5</w:t>
            </w:r>
          </w:p>
        </w:tc>
        <w:tc>
          <w:tcPr>
            <w:tcW w:w="2628" w:type="dxa"/>
            <w:shd w:val="clear" w:color="auto" w:fill="auto"/>
            <w:tcMar>
              <w:top w:w="100" w:type="dxa"/>
              <w:left w:w="100" w:type="dxa"/>
              <w:bottom w:w="100" w:type="dxa"/>
              <w:right w:w="100" w:type="dxa"/>
            </w:tcMar>
            <w:tcPrChange w:id="469" w:author="Christopher Lim" w:date="2020-02-20T11:15:00Z">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2648FA6" w14:textId="77777777" w:rsidR="00992CDC" w:rsidRDefault="00696A62">
            <w:pPr>
              <w:widowControl w:val="0"/>
              <w:spacing w:before="240" w:after="240" w:line="240" w:lineRule="auto"/>
              <w:ind w:left="-100"/>
            </w:pPr>
            <w:r>
              <w:t>Primary actor(s)</w:t>
            </w:r>
          </w:p>
        </w:tc>
        <w:tc>
          <w:tcPr>
            <w:tcW w:w="3707" w:type="dxa"/>
            <w:gridSpan w:val="4"/>
            <w:shd w:val="clear" w:color="auto" w:fill="auto"/>
            <w:tcMar>
              <w:top w:w="100" w:type="dxa"/>
              <w:left w:w="100" w:type="dxa"/>
              <w:bottom w:w="100" w:type="dxa"/>
              <w:right w:w="100" w:type="dxa"/>
            </w:tcMar>
            <w:tcPrChange w:id="470" w:author="Christopher Lim" w:date="2020-02-20T11:15:00Z">
              <w:tcPr>
                <w:tcW w:w="368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6E7AE0B" w14:textId="77777777" w:rsidR="00992CDC" w:rsidRDefault="00696A62">
            <w:pPr>
              <w:widowControl w:val="0"/>
              <w:spacing w:before="240" w:after="240" w:line="240" w:lineRule="auto"/>
              <w:ind w:left="-100"/>
            </w:pPr>
            <w:r>
              <w:t>Student</w:t>
            </w:r>
          </w:p>
        </w:tc>
      </w:tr>
      <w:tr w:rsidR="00992CDC" w14:paraId="0A5302B7" w14:textId="77777777" w:rsidTr="004B729F">
        <w:trPr>
          <w:trHeight w:val="515"/>
          <w:trPrChange w:id="471" w:author="Christopher Lim" w:date="2020-02-20T11:15:00Z">
            <w:trPr>
              <w:trHeight w:val="515"/>
            </w:trPr>
          </w:trPrChange>
        </w:trPr>
        <w:tc>
          <w:tcPr>
            <w:tcW w:w="1778" w:type="dxa"/>
            <w:vMerge/>
            <w:shd w:val="clear" w:color="auto" w:fill="auto"/>
            <w:tcMar>
              <w:top w:w="100" w:type="dxa"/>
              <w:left w:w="100" w:type="dxa"/>
              <w:bottom w:w="100" w:type="dxa"/>
              <w:right w:w="100" w:type="dxa"/>
            </w:tcMar>
            <w:tcPrChange w:id="472" w:author="Christopher Lim" w:date="2020-02-20T11:15:00Z">
              <w:tcPr>
                <w:tcW w:w="1786"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1F77C69D" w14:textId="77777777" w:rsidR="00992CDC" w:rsidRDefault="00992CDC">
            <w:pPr>
              <w:widowControl w:val="0"/>
              <w:spacing w:line="240" w:lineRule="auto"/>
              <w:ind w:left="-100"/>
            </w:pPr>
          </w:p>
        </w:tc>
        <w:tc>
          <w:tcPr>
            <w:tcW w:w="917" w:type="dxa"/>
            <w:shd w:val="clear" w:color="auto" w:fill="auto"/>
            <w:tcMar>
              <w:top w:w="100" w:type="dxa"/>
              <w:left w:w="100" w:type="dxa"/>
              <w:bottom w:w="100" w:type="dxa"/>
              <w:right w:w="100" w:type="dxa"/>
            </w:tcMar>
            <w:tcPrChange w:id="473" w:author="Christopher Lim" w:date="2020-02-20T11:15:00Z">
              <w:tcPr>
                <w:tcW w:w="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10B47C1" w14:textId="77777777" w:rsidR="00992CDC" w:rsidRDefault="00696A62">
            <w:pPr>
              <w:widowControl w:val="0"/>
              <w:spacing w:before="240" w:after="240" w:line="240" w:lineRule="auto"/>
              <w:ind w:left="-100"/>
            </w:pPr>
            <w:r>
              <w:t>4.6</w:t>
            </w:r>
          </w:p>
        </w:tc>
        <w:tc>
          <w:tcPr>
            <w:tcW w:w="2628" w:type="dxa"/>
            <w:shd w:val="clear" w:color="auto" w:fill="auto"/>
            <w:tcMar>
              <w:top w:w="100" w:type="dxa"/>
              <w:left w:w="100" w:type="dxa"/>
              <w:bottom w:w="100" w:type="dxa"/>
              <w:right w:w="100" w:type="dxa"/>
            </w:tcMar>
            <w:tcPrChange w:id="474" w:author="Christopher Lim" w:date="2020-02-20T11:15:00Z">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8CCA555" w14:textId="77777777" w:rsidR="00992CDC" w:rsidRDefault="00696A62">
            <w:pPr>
              <w:widowControl w:val="0"/>
              <w:spacing w:before="240" w:after="240" w:line="240" w:lineRule="auto"/>
              <w:ind w:left="-100"/>
            </w:pPr>
            <w:r>
              <w:t>Other actor(s)</w:t>
            </w:r>
          </w:p>
        </w:tc>
        <w:tc>
          <w:tcPr>
            <w:tcW w:w="3707" w:type="dxa"/>
            <w:gridSpan w:val="4"/>
            <w:shd w:val="clear" w:color="auto" w:fill="auto"/>
            <w:tcMar>
              <w:top w:w="100" w:type="dxa"/>
              <w:left w:w="100" w:type="dxa"/>
              <w:bottom w:w="100" w:type="dxa"/>
              <w:right w:w="100" w:type="dxa"/>
            </w:tcMar>
            <w:tcPrChange w:id="475" w:author="Christopher Lim" w:date="2020-02-20T11:15:00Z">
              <w:tcPr>
                <w:tcW w:w="368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DEF8F23" w14:textId="77777777" w:rsidR="00992CDC" w:rsidRDefault="00696A62">
            <w:pPr>
              <w:widowControl w:val="0"/>
              <w:spacing w:before="240" w:after="240" w:line="240" w:lineRule="auto"/>
              <w:ind w:left="-100"/>
            </w:pPr>
            <w:r>
              <w:t>Hostel Management</w:t>
            </w:r>
          </w:p>
        </w:tc>
      </w:tr>
      <w:tr w:rsidR="00992CDC" w14:paraId="721B1881" w14:textId="77777777" w:rsidTr="004B729F">
        <w:trPr>
          <w:trHeight w:val="515"/>
          <w:trPrChange w:id="476" w:author="Christopher Lim" w:date="2020-02-20T11:15:00Z">
            <w:trPr>
              <w:trHeight w:val="515"/>
            </w:trPr>
          </w:trPrChange>
        </w:trPr>
        <w:tc>
          <w:tcPr>
            <w:tcW w:w="1778" w:type="dxa"/>
            <w:vMerge/>
            <w:shd w:val="clear" w:color="auto" w:fill="auto"/>
            <w:tcMar>
              <w:top w:w="100" w:type="dxa"/>
              <w:left w:w="100" w:type="dxa"/>
              <w:bottom w:w="100" w:type="dxa"/>
              <w:right w:w="100" w:type="dxa"/>
            </w:tcMar>
            <w:tcPrChange w:id="477" w:author="Christopher Lim" w:date="2020-02-20T11:15:00Z">
              <w:tcPr>
                <w:tcW w:w="1786"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2D9BE785" w14:textId="77777777" w:rsidR="00992CDC" w:rsidRDefault="00992CDC">
            <w:pPr>
              <w:widowControl w:val="0"/>
              <w:spacing w:line="240" w:lineRule="auto"/>
              <w:ind w:left="-100"/>
            </w:pPr>
          </w:p>
        </w:tc>
        <w:tc>
          <w:tcPr>
            <w:tcW w:w="917" w:type="dxa"/>
            <w:shd w:val="clear" w:color="auto" w:fill="auto"/>
            <w:tcMar>
              <w:top w:w="100" w:type="dxa"/>
              <w:left w:w="100" w:type="dxa"/>
              <w:bottom w:w="100" w:type="dxa"/>
              <w:right w:w="100" w:type="dxa"/>
            </w:tcMar>
            <w:tcPrChange w:id="478" w:author="Christopher Lim" w:date="2020-02-20T11:15:00Z">
              <w:tcPr>
                <w:tcW w:w="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10DA644" w14:textId="77777777" w:rsidR="00992CDC" w:rsidRDefault="00696A62">
            <w:pPr>
              <w:widowControl w:val="0"/>
              <w:spacing w:before="240" w:after="240" w:line="240" w:lineRule="auto"/>
              <w:ind w:left="-100"/>
            </w:pPr>
            <w:r>
              <w:t>4.7</w:t>
            </w:r>
          </w:p>
        </w:tc>
        <w:tc>
          <w:tcPr>
            <w:tcW w:w="2628" w:type="dxa"/>
            <w:shd w:val="clear" w:color="auto" w:fill="auto"/>
            <w:tcMar>
              <w:top w:w="100" w:type="dxa"/>
              <w:left w:w="100" w:type="dxa"/>
              <w:bottom w:w="100" w:type="dxa"/>
              <w:right w:w="100" w:type="dxa"/>
            </w:tcMar>
            <w:tcPrChange w:id="479" w:author="Christopher Lim" w:date="2020-02-20T11:15:00Z">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3B06D73" w14:textId="77777777" w:rsidR="00992CDC" w:rsidRDefault="00696A62">
            <w:pPr>
              <w:widowControl w:val="0"/>
              <w:spacing w:before="240" w:after="240" w:line="240" w:lineRule="auto"/>
              <w:ind w:left="-100"/>
            </w:pPr>
            <w:r>
              <w:t>Precondition</w:t>
            </w:r>
          </w:p>
        </w:tc>
        <w:tc>
          <w:tcPr>
            <w:tcW w:w="3707" w:type="dxa"/>
            <w:gridSpan w:val="4"/>
            <w:shd w:val="clear" w:color="auto" w:fill="auto"/>
            <w:tcMar>
              <w:top w:w="100" w:type="dxa"/>
              <w:left w:w="100" w:type="dxa"/>
              <w:bottom w:w="100" w:type="dxa"/>
              <w:right w:w="100" w:type="dxa"/>
            </w:tcMar>
            <w:tcPrChange w:id="480" w:author="Christopher Lim" w:date="2020-02-20T11:15:00Z">
              <w:tcPr>
                <w:tcW w:w="368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2639A15" w14:textId="08D6C4E5" w:rsidR="00992CDC" w:rsidRDefault="00696A62">
            <w:pPr>
              <w:widowControl w:val="0"/>
              <w:spacing w:before="240" w:after="240" w:line="240" w:lineRule="auto"/>
              <w:ind w:left="-100"/>
            </w:pPr>
            <w:del w:id="481" w:author="Christopher Lim" w:date="2020-02-20T10:54:00Z">
              <w:r w:rsidDel="00132756">
                <w:delText>The student is logged in</w:delText>
              </w:r>
            </w:del>
            <w:ins w:id="482" w:author="Christopher Lim" w:date="2020-02-20T10:54:00Z">
              <w:r w:rsidR="00132756">
                <w:t>The room is booked.</w:t>
              </w:r>
            </w:ins>
          </w:p>
        </w:tc>
      </w:tr>
      <w:tr w:rsidR="00992CDC" w14:paraId="3C9C1BA2" w14:textId="77777777" w:rsidTr="004B729F">
        <w:trPr>
          <w:trHeight w:val="665"/>
          <w:trPrChange w:id="483" w:author="Christopher Lim" w:date="2020-02-20T11:15:00Z">
            <w:trPr>
              <w:trHeight w:val="665"/>
            </w:trPr>
          </w:trPrChange>
        </w:trPr>
        <w:tc>
          <w:tcPr>
            <w:tcW w:w="1778" w:type="dxa"/>
            <w:vMerge/>
            <w:shd w:val="clear" w:color="auto" w:fill="auto"/>
            <w:tcMar>
              <w:top w:w="100" w:type="dxa"/>
              <w:left w:w="100" w:type="dxa"/>
              <w:bottom w:w="100" w:type="dxa"/>
              <w:right w:w="100" w:type="dxa"/>
            </w:tcMar>
            <w:tcPrChange w:id="484" w:author="Christopher Lim" w:date="2020-02-20T11:15:00Z">
              <w:tcPr>
                <w:tcW w:w="1786"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1487F6E4" w14:textId="77777777" w:rsidR="00992CDC" w:rsidRDefault="00992CDC">
            <w:pPr>
              <w:widowControl w:val="0"/>
              <w:spacing w:line="240" w:lineRule="auto"/>
              <w:ind w:left="-100"/>
            </w:pPr>
          </w:p>
        </w:tc>
        <w:tc>
          <w:tcPr>
            <w:tcW w:w="917" w:type="dxa"/>
            <w:shd w:val="clear" w:color="auto" w:fill="auto"/>
            <w:tcMar>
              <w:top w:w="100" w:type="dxa"/>
              <w:left w:w="100" w:type="dxa"/>
              <w:bottom w:w="100" w:type="dxa"/>
              <w:right w:w="100" w:type="dxa"/>
            </w:tcMar>
            <w:tcPrChange w:id="485" w:author="Christopher Lim" w:date="2020-02-20T11:15:00Z">
              <w:tcPr>
                <w:tcW w:w="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F173D34" w14:textId="77777777" w:rsidR="00992CDC" w:rsidRDefault="00696A62">
            <w:pPr>
              <w:widowControl w:val="0"/>
              <w:spacing w:before="240" w:after="240" w:line="240" w:lineRule="auto"/>
              <w:ind w:left="-100"/>
            </w:pPr>
            <w:r>
              <w:t>4.9</w:t>
            </w:r>
          </w:p>
        </w:tc>
        <w:tc>
          <w:tcPr>
            <w:tcW w:w="2628" w:type="dxa"/>
            <w:shd w:val="clear" w:color="auto" w:fill="auto"/>
            <w:tcMar>
              <w:top w:w="100" w:type="dxa"/>
              <w:left w:w="100" w:type="dxa"/>
              <w:bottom w:w="100" w:type="dxa"/>
              <w:right w:w="100" w:type="dxa"/>
            </w:tcMar>
            <w:tcPrChange w:id="486" w:author="Christopher Lim" w:date="2020-02-20T11:15:00Z">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993CC74" w14:textId="77777777" w:rsidR="00992CDC" w:rsidRDefault="00696A62">
            <w:pPr>
              <w:widowControl w:val="0"/>
              <w:spacing w:before="240" w:after="240" w:line="240" w:lineRule="auto"/>
              <w:ind w:left="-100"/>
            </w:pPr>
            <w:r>
              <w:t>Postcondition</w:t>
            </w:r>
          </w:p>
        </w:tc>
        <w:tc>
          <w:tcPr>
            <w:tcW w:w="3707" w:type="dxa"/>
            <w:gridSpan w:val="4"/>
            <w:shd w:val="clear" w:color="auto" w:fill="auto"/>
            <w:tcMar>
              <w:top w:w="100" w:type="dxa"/>
              <w:left w:w="100" w:type="dxa"/>
              <w:bottom w:w="100" w:type="dxa"/>
              <w:right w:w="100" w:type="dxa"/>
            </w:tcMar>
            <w:tcPrChange w:id="487" w:author="Christopher Lim" w:date="2020-02-20T11:15:00Z">
              <w:tcPr>
                <w:tcW w:w="368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61772CE" w14:textId="77777777" w:rsidR="00992CDC" w:rsidRDefault="00696A62">
            <w:pPr>
              <w:widowControl w:val="0"/>
              <w:spacing w:before="240" w:after="240" w:line="240" w:lineRule="auto"/>
              <w:ind w:left="-100"/>
            </w:pPr>
            <w:r>
              <w:t>Payment is successful</w:t>
            </w:r>
          </w:p>
        </w:tc>
      </w:tr>
      <w:tr w:rsidR="00992CDC" w14:paraId="0C6E49C7" w14:textId="77777777" w:rsidTr="004B729F">
        <w:trPr>
          <w:trHeight w:val="665"/>
          <w:trPrChange w:id="488" w:author="Christopher Lim" w:date="2020-02-20T11:15:00Z">
            <w:trPr>
              <w:trHeight w:val="665"/>
            </w:trPr>
          </w:trPrChange>
        </w:trPr>
        <w:tc>
          <w:tcPr>
            <w:tcW w:w="1778" w:type="dxa"/>
            <w:vMerge/>
            <w:shd w:val="clear" w:color="auto" w:fill="auto"/>
            <w:tcMar>
              <w:top w:w="100" w:type="dxa"/>
              <w:left w:w="100" w:type="dxa"/>
              <w:bottom w:w="100" w:type="dxa"/>
              <w:right w:w="100" w:type="dxa"/>
            </w:tcMar>
            <w:tcPrChange w:id="489" w:author="Christopher Lim" w:date="2020-02-20T11:15:00Z">
              <w:tcPr>
                <w:tcW w:w="1786"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4BDCE4AD" w14:textId="77777777" w:rsidR="00992CDC" w:rsidRDefault="00992CDC">
            <w:pPr>
              <w:widowControl w:val="0"/>
              <w:spacing w:line="240" w:lineRule="auto"/>
              <w:ind w:left="-100"/>
            </w:pPr>
          </w:p>
        </w:tc>
        <w:tc>
          <w:tcPr>
            <w:tcW w:w="917" w:type="dxa"/>
            <w:shd w:val="clear" w:color="auto" w:fill="auto"/>
            <w:tcMar>
              <w:top w:w="100" w:type="dxa"/>
              <w:left w:w="100" w:type="dxa"/>
              <w:bottom w:w="100" w:type="dxa"/>
              <w:right w:w="100" w:type="dxa"/>
            </w:tcMar>
            <w:tcPrChange w:id="490" w:author="Christopher Lim" w:date="2020-02-20T11:15:00Z">
              <w:tcPr>
                <w:tcW w:w="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43D9DFB" w14:textId="77777777" w:rsidR="00992CDC" w:rsidRDefault="00696A62">
            <w:pPr>
              <w:widowControl w:val="0"/>
              <w:spacing w:before="240" w:after="240" w:line="240" w:lineRule="auto"/>
              <w:ind w:left="-100"/>
            </w:pPr>
            <w:r>
              <w:t>4.10</w:t>
            </w:r>
          </w:p>
        </w:tc>
        <w:tc>
          <w:tcPr>
            <w:tcW w:w="2628" w:type="dxa"/>
            <w:shd w:val="clear" w:color="auto" w:fill="auto"/>
            <w:tcMar>
              <w:top w:w="100" w:type="dxa"/>
              <w:left w:w="100" w:type="dxa"/>
              <w:bottom w:w="100" w:type="dxa"/>
              <w:right w:w="100" w:type="dxa"/>
            </w:tcMar>
            <w:tcPrChange w:id="491" w:author="Christopher Lim" w:date="2020-02-20T11:15:00Z">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AE29DEA" w14:textId="77777777" w:rsidR="00992CDC" w:rsidRDefault="00696A62">
            <w:pPr>
              <w:widowControl w:val="0"/>
              <w:spacing w:before="240" w:after="240" w:line="240" w:lineRule="auto"/>
              <w:ind w:left="-100"/>
            </w:pPr>
            <w:r>
              <w:t>Result(s)</w:t>
            </w:r>
          </w:p>
        </w:tc>
        <w:tc>
          <w:tcPr>
            <w:tcW w:w="3707" w:type="dxa"/>
            <w:gridSpan w:val="4"/>
            <w:shd w:val="clear" w:color="auto" w:fill="auto"/>
            <w:tcMar>
              <w:top w:w="100" w:type="dxa"/>
              <w:left w:w="100" w:type="dxa"/>
              <w:bottom w:w="100" w:type="dxa"/>
              <w:right w:w="100" w:type="dxa"/>
            </w:tcMar>
            <w:tcPrChange w:id="492" w:author="Christopher Lim" w:date="2020-02-20T11:15:00Z">
              <w:tcPr>
                <w:tcW w:w="368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2D12466" w14:textId="77777777" w:rsidR="00992CDC" w:rsidRDefault="00696A62">
            <w:pPr>
              <w:widowControl w:val="0"/>
              <w:spacing w:before="240" w:after="240" w:line="240" w:lineRule="auto"/>
              <w:ind w:left="-100"/>
            </w:pPr>
            <w:r>
              <w:t>Outstanding hostel fees updated</w:t>
            </w:r>
          </w:p>
        </w:tc>
      </w:tr>
      <w:tr w:rsidR="00992CDC" w14:paraId="0DA93078" w14:textId="77777777" w:rsidTr="004B729F">
        <w:trPr>
          <w:trHeight w:val="6695"/>
          <w:trPrChange w:id="493" w:author="Christopher Lim" w:date="2020-02-20T11:15:00Z">
            <w:trPr>
              <w:trHeight w:val="6695"/>
            </w:trPr>
          </w:trPrChange>
        </w:trPr>
        <w:tc>
          <w:tcPr>
            <w:tcW w:w="1778" w:type="dxa"/>
            <w:vMerge/>
            <w:shd w:val="clear" w:color="auto" w:fill="auto"/>
            <w:tcMar>
              <w:top w:w="100" w:type="dxa"/>
              <w:left w:w="100" w:type="dxa"/>
              <w:bottom w:w="100" w:type="dxa"/>
              <w:right w:w="100" w:type="dxa"/>
            </w:tcMar>
            <w:tcPrChange w:id="494" w:author="Christopher Lim" w:date="2020-02-20T11:15:00Z">
              <w:tcPr>
                <w:tcW w:w="1786"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7E112045" w14:textId="77777777" w:rsidR="00992CDC" w:rsidRDefault="00992CDC">
            <w:pPr>
              <w:widowControl w:val="0"/>
              <w:spacing w:line="240" w:lineRule="auto"/>
              <w:ind w:left="-100"/>
            </w:pPr>
          </w:p>
        </w:tc>
        <w:tc>
          <w:tcPr>
            <w:tcW w:w="917" w:type="dxa"/>
            <w:shd w:val="clear" w:color="auto" w:fill="auto"/>
            <w:tcMar>
              <w:top w:w="100" w:type="dxa"/>
              <w:left w:w="100" w:type="dxa"/>
              <w:bottom w:w="100" w:type="dxa"/>
              <w:right w:w="100" w:type="dxa"/>
            </w:tcMar>
            <w:tcPrChange w:id="495" w:author="Christopher Lim" w:date="2020-02-20T11:15:00Z">
              <w:tcPr>
                <w:tcW w:w="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20FF41E" w14:textId="77777777" w:rsidR="00992CDC" w:rsidRDefault="00696A62">
            <w:pPr>
              <w:widowControl w:val="0"/>
              <w:spacing w:before="240" w:after="240" w:line="240" w:lineRule="auto"/>
              <w:ind w:left="-100"/>
            </w:pPr>
            <w:r>
              <w:t>4.11</w:t>
            </w:r>
          </w:p>
        </w:tc>
        <w:tc>
          <w:tcPr>
            <w:tcW w:w="2628" w:type="dxa"/>
            <w:shd w:val="clear" w:color="auto" w:fill="auto"/>
            <w:tcMar>
              <w:top w:w="100" w:type="dxa"/>
              <w:left w:w="100" w:type="dxa"/>
              <w:bottom w:w="100" w:type="dxa"/>
              <w:right w:w="100" w:type="dxa"/>
            </w:tcMar>
            <w:tcPrChange w:id="496" w:author="Christopher Lim" w:date="2020-02-20T11:15:00Z">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915293E" w14:textId="77777777" w:rsidR="00992CDC" w:rsidRDefault="00696A62">
            <w:pPr>
              <w:widowControl w:val="0"/>
              <w:spacing w:before="240" w:after="240" w:line="240" w:lineRule="auto"/>
              <w:ind w:left="-100"/>
            </w:pPr>
            <w:r>
              <w:t>Main scenario</w:t>
            </w:r>
          </w:p>
        </w:tc>
        <w:tc>
          <w:tcPr>
            <w:tcW w:w="3707" w:type="dxa"/>
            <w:gridSpan w:val="4"/>
            <w:shd w:val="clear" w:color="auto" w:fill="auto"/>
            <w:tcMar>
              <w:top w:w="100" w:type="dxa"/>
              <w:left w:w="100" w:type="dxa"/>
              <w:bottom w:w="100" w:type="dxa"/>
              <w:right w:w="100" w:type="dxa"/>
            </w:tcMar>
            <w:tcPrChange w:id="497" w:author="Christopher Lim" w:date="2020-02-20T11:15:00Z">
              <w:tcPr>
                <w:tcW w:w="368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BDC2396" w14:textId="77777777" w:rsidR="00992CDC" w:rsidRDefault="00696A62">
            <w:pPr>
              <w:widowControl w:val="0"/>
              <w:spacing w:before="240" w:after="240" w:line="240" w:lineRule="auto"/>
              <w:ind w:left="260" w:hanging="360"/>
            </w:pPr>
            <w:r>
              <w:t>1.</w:t>
            </w:r>
            <w:r>
              <w:rPr>
                <w:sz w:val="14"/>
                <w:szCs w:val="14"/>
              </w:rPr>
              <w:t xml:space="preserve">       </w:t>
            </w:r>
            <w:r>
              <w:t>The student is logged in to the kiosk</w:t>
            </w:r>
          </w:p>
          <w:p w14:paraId="774E1931" w14:textId="77777777" w:rsidR="00992CDC" w:rsidRDefault="00696A62">
            <w:pPr>
              <w:widowControl w:val="0"/>
              <w:spacing w:before="240" w:after="240" w:line="240" w:lineRule="auto"/>
              <w:ind w:left="260" w:hanging="360"/>
            </w:pPr>
            <w:r>
              <w:t>2.</w:t>
            </w:r>
            <w:r>
              <w:rPr>
                <w:sz w:val="14"/>
                <w:szCs w:val="14"/>
              </w:rPr>
              <w:t xml:space="preserve">       </w:t>
            </w:r>
            <w:r>
              <w:t>The student clicks on the “Pay Hostel Fee” button.</w:t>
            </w:r>
          </w:p>
          <w:p w14:paraId="0A2955A1" w14:textId="77777777" w:rsidR="00992CDC" w:rsidRDefault="00696A62">
            <w:pPr>
              <w:widowControl w:val="0"/>
              <w:spacing w:before="240" w:after="240" w:line="240" w:lineRule="auto"/>
              <w:ind w:left="260" w:hanging="360"/>
            </w:pPr>
            <w:r>
              <w:t>3.</w:t>
            </w:r>
            <w:r>
              <w:rPr>
                <w:sz w:val="14"/>
                <w:szCs w:val="14"/>
              </w:rPr>
              <w:t xml:space="preserve">       </w:t>
            </w:r>
            <w:r>
              <w:t>The kiosk asks for the payment option.</w:t>
            </w:r>
          </w:p>
          <w:p w14:paraId="6EC6B975" w14:textId="77777777" w:rsidR="00992CDC" w:rsidRDefault="00696A62">
            <w:pPr>
              <w:widowControl w:val="0"/>
              <w:spacing w:before="240" w:after="240" w:line="240" w:lineRule="auto"/>
              <w:ind w:left="260" w:hanging="360"/>
            </w:pPr>
            <w:r>
              <w:t>4.</w:t>
            </w:r>
            <w:r>
              <w:rPr>
                <w:sz w:val="14"/>
                <w:szCs w:val="14"/>
              </w:rPr>
              <w:t xml:space="preserve">       </w:t>
            </w:r>
            <w:r>
              <w:t>The student uses debit/credit card to continue with the payment.</w:t>
            </w:r>
          </w:p>
          <w:p w14:paraId="58C5B1A4" w14:textId="77777777" w:rsidR="00992CDC" w:rsidRDefault="00696A62">
            <w:pPr>
              <w:widowControl w:val="0"/>
              <w:spacing w:before="240" w:after="240" w:line="240" w:lineRule="auto"/>
              <w:ind w:left="260" w:hanging="360"/>
            </w:pPr>
            <w:r>
              <w:t>5.</w:t>
            </w:r>
            <w:r>
              <w:rPr>
                <w:sz w:val="14"/>
                <w:szCs w:val="14"/>
              </w:rPr>
              <w:t xml:space="preserve">       </w:t>
            </w:r>
            <w:r>
              <w:t>The student enters the amount for the payment.</w:t>
            </w:r>
          </w:p>
          <w:p w14:paraId="333CCF66" w14:textId="77777777" w:rsidR="00992CDC" w:rsidRDefault="00696A62">
            <w:pPr>
              <w:widowControl w:val="0"/>
              <w:spacing w:before="240" w:after="240" w:line="240" w:lineRule="auto"/>
              <w:ind w:left="260" w:hanging="360"/>
            </w:pPr>
            <w:r>
              <w:t>6.</w:t>
            </w:r>
            <w:r>
              <w:rPr>
                <w:sz w:val="14"/>
                <w:szCs w:val="14"/>
              </w:rPr>
              <w:t xml:space="preserve">       </w:t>
            </w:r>
            <w:r>
              <w:t>The kiosk asks for confirmation for the payment.</w:t>
            </w:r>
          </w:p>
          <w:p w14:paraId="3EED4855" w14:textId="77777777" w:rsidR="00992CDC" w:rsidRDefault="00696A62">
            <w:pPr>
              <w:widowControl w:val="0"/>
              <w:spacing w:before="240" w:after="240" w:line="240" w:lineRule="auto"/>
              <w:ind w:left="260" w:hanging="360"/>
            </w:pPr>
            <w:r>
              <w:t>7.</w:t>
            </w:r>
            <w:r>
              <w:rPr>
                <w:sz w:val="14"/>
                <w:szCs w:val="14"/>
              </w:rPr>
              <w:t xml:space="preserve">       </w:t>
            </w:r>
            <w:r>
              <w:t>The student confirms the payment.</w:t>
            </w:r>
          </w:p>
          <w:p w14:paraId="2FFCBB46" w14:textId="77777777" w:rsidR="00992CDC" w:rsidRDefault="00696A62">
            <w:pPr>
              <w:widowControl w:val="0"/>
              <w:spacing w:before="240" w:after="240" w:line="240" w:lineRule="auto"/>
              <w:ind w:left="260" w:hanging="360"/>
            </w:pPr>
            <w:r>
              <w:t>8.</w:t>
            </w:r>
            <w:r>
              <w:rPr>
                <w:sz w:val="14"/>
                <w:szCs w:val="14"/>
              </w:rPr>
              <w:t xml:space="preserve">       </w:t>
            </w:r>
            <w:r>
              <w:t>The kiosk will display a “Payment Successful” message.</w:t>
            </w:r>
          </w:p>
        </w:tc>
      </w:tr>
      <w:tr w:rsidR="00992CDC" w14:paraId="0DFBF1EE" w14:textId="77777777" w:rsidTr="004B729F">
        <w:trPr>
          <w:trHeight w:val="815"/>
          <w:trPrChange w:id="498" w:author="Christopher Lim" w:date="2020-02-20T11:15:00Z">
            <w:trPr>
              <w:trHeight w:val="815"/>
            </w:trPr>
          </w:trPrChange>
        </w:trPr>
        <w:tc>
          <w:tcPr>
            <w:tcW w:w="1778" w:type="dxa"/>
            <w:vMerge/>
            <w:shd w:val="clear" w:color="auto" w:fill="auto"/>
            <w:tcMar>
              <w:top w:w="100" w:type="dxa"/>
              <w:left w:w="100" w:type="dxa"/>
              <w:bottom w:w="100" w:type="dxa"/>
              <w:right w:w="100" w:type="dxa"/>
            </w:tcMar>
            <w:tcPrChange w:id="499" w:author="Christopher Lim" w:date="2020-02-20T11:15:00Z">
              <w:tcPr>
                <w:tcW w:w="1786"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2EB51C60" w14:textId="77777777" w:rsidR="00992CDC" w:rsidRDefault="00992CDC">
            <w:pPr>
              <w:widowControl w:val="0"/>
              <w:spacing w:line="240" w:lineRule="auto"/>
              <w:ind w:left="-100"/>
            </w:pPr>
          </w:p>
        </w:tc>
        <w:tc>
          <w:tcPr>
            <w:tcW w:w="917" w:type="dxa"/>
            <w:vMerge w:val="restart"/>
            <w:shd w:val="clear" w:color="auto" w:fill="auto"/>
            <w:tcMar>
              <w:top w:w="100" w:type="dxa"/>
              <w:left w:w="100" w:type="dxa"/>
              <w:bottom w:w="100" w:type="dxa"/>
              <w:right w:w="100" w:type="dxa"/>
            </w:tcMar>
            <w:tcPrChange w:id="500" w:author="Christopher Lim" w:date="2020-02-20T11:15:00Z">
              <w:tcPr>
                <w:tcW w:w="92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50E4BDD" w14:textId="77777777" w:rsidR="00992CDC" w:rsidRDefault="00696A62">
            <w:pPr>
              <w:widowControl w:val="0"/>
              <w:spacing w:before="240" w:after="240" w:line="240" w:lineRule="auto"/>
              <w:ind w:left="-100"/>
            </w:pPr>
            <w:r>
              <w:t>4.12</w:t>
            </w:r>
          </w:p>
        </w:tc>
        <w:tc>
          <w:tcPr>
            <w:tcW w:w="2628" w:type="dxa"/>
            <w:vMerge w:val="restart"/>
            <w:shd w:val="clear" w:color="auto" w:fill="auto"/>
            <w:tcMar>
              <w:top w:w="100" w:type="dxa"/>
              <w:left w:w="100" w:type="dxa"/>
              <w:bottom w:w="100" w:type="dxa"/>
              <w:right w:w="100" w:type="dxa"/>
            </w:tcMar>
            <w:tcPrChange w:id="501" w:author="Christopher Lim" w:date="2020-02-20T11:15:00Z">
              <w:tcPr>
                <w:tcW w:w="264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08157F1" w14:textId="77777777" w:rsidR="00992CDC" w:rsidRDefault="00696A62">
            <w:pPr>
              <w:widowControl w:val="0"/>
              <w:spacing w:before="240" w:after="240" w:line="240" w:lineRule="auto"/>
              <w:ind w:left="-100"/>
            </w:pPr>
            <w:r>
              <w:t>Alternative scenario</w:t>
            </w:r>
          </w:p>
        </w:tc>
        <w:tc>
          <w:tcPr>
            <w:tcW w:w="680" w:type="dxa"/>
            <w:vMerge w:val="restart"/>
            <w:shd w:val="clear" w:color="auto" w:fill="auto"/>
            <w:tcMar>
              <w:top w:w="100" w:type="dxa"/>
              <w:left w:w="100" w:type="dxa"/>
              <w:bottom w:w="100" w:type="dxa"/>
              <w:right w:w="100" w:type="dxa"/>
            </w:tcMar>
            <w:tcPrChange w:id="502" w:author="Christopher Lim" w:date="2020-02-20T11:15:00Z">
              <w:tcPr>
                <w:tcW w:w="682"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D179FBA" w14:textId="77777777" w:rsidR="00992CDC" w:rsidRDefault="00696A62">
            <w:pPr>
              <w:widowControl w:val="0"/>
              <w:spacing w:before="240" w:after="240" w:line="240" w:lineRule="auto"/>
              <w:ind w:left="-100"/>
            </w:pPr>
            <w:r>
              <w:t>2a</w:t>
            </w:r>
          </w:p>
        </w:tc>
        <w:tc>
          <w:tcPr>
            <w:tcW w:w="3027" w:type="dxa"/>
            <w:gridSpan w:val="3"/>
            <w:shd w:val="clear" w:color="auto" w:fill="auto"/>
            <w:tcMar>
              <w:top w:w="100" w:type="dxa"/>
              <w:left w:w="100" w:type="dxa"/>
              <w:bottom w:w="100" w:type="dxa"/>
              <w:right w:w="100" w:type="dxa"/>
            </w:tcMar>
            <w:tcPrChange w:id="503" w:author="Christopher Lim" w:date="2020-02-20T11:15:00Z">
              <w:tcPr>
                <w:tcW w:w="29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E5780FB" w14:textId="77777777" w:rsidR="00992CDC" w:rsidRDefault="00696A62">
            <w:pPr>
              <w:widowControl w:val="0"/>
              <w:spacing w:before="240" w:after="240" w:line="240" w:lineRule="auto"/>
              <w:ind w:left="-100"/>
            </w:pPr>
            <w:r>
              <w:t>The student chooses online banking as payment option</w:t>
            </w:r>
          </w:p>
        </w:tc>
      </w:tr>
      <w:tr w:rsidR="00992CDC" w14:paraId="37F2C605" w14:textId="77777777" w:rsidTr="004B729F">
        <w:trPr>
          <w:trHeight w:val="1415"/>
          <w:trPrChange w:id="504" w:author="Christopher Lim" w:date="2020-02-20T11:15:00Z">
            <w:trPr>
              <w:trHeight w:val="1415"/>
            </w:trPr>
          </w:trPrChange>
        </w:trPr>
        <w:tc>
          <w:tcPr>
            <w:tcW w:w="1778" w:type="dxa"/>
            <w:vMerge/>
            <w:shd w:val="clear" w:color="auto" w:fill="auto"/>
            <w:tcMar>
              <w:top w:w="100" w:type="dxa"/>
              <w:left w:w="100" w:type="dxa"/>
              <w:bottom w:w="100" w:type="dxa"/>
              <w:right w:w="100" w:type="dxa"/>
            </w:tcMar>
            <w:tcPrChange w:id="505" w:author="Christopher Lim" w:date="2020-02-20T11:15:00Z">
              <w:tcPr>
                <w:tcW w:w="1786"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157CFBA6" w14:textId="77777777" w:rsidR="00992CDC" w:rsidRDefault="00992CDC">
            <w:pPr>
              <w:widowControl w:val="0"/>
              <w:spacing w:line="240" w:lineRule="auto"/>
              <w:ind w:left="-100"/>
            </w:pPr>
          </w:p>
        </w:tc>
        <w:tc>
          <w:tcPr>
            <w:tcW w:w="917" w:type="dxa"/>
            <w:vMerge/>
            <w:shd w:val="clear" w:color="auto" w:fill="auto"/>
            <w:tcMar>
              <w:top w:w="100" w:type="dxa"/>
              <w:left w:w="100" w:type="dxa"/>
              <w:bottom w:w="100" w:type="dxa"/>
              <w:right w:w="100" w:type="dxa"/>
            </w:tcMar>
            <w:tcPrChange w:id="506" w:author="Christopher Lim" w:date="2020-02-20T11:15:00Z">
              <w:tcPr>
                <w:tcW w:w="920"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76CECE04" w14:textId="77777777" w:rsidR="00992CDC" w:rsidRDefault="00992CDC">
            <w:pPr>
              <w:widowControl w:val="0"/>
              <w:spacing w:line="240" w:lineRule="auto"/>
              <w:ind w:left="-100"/>
            </w:pPr>
          </w:p>
        </w:tc>
        <w:tc>
          <w:tcPr>
            <w:tcW w:w="2628" w:type="dxa"/>
            <w:vMerge/>
            <w:shd w:val="clear" w:color="auto" w:fill="auto"/>
            <w:tcMar>
              <w:top w:w="100" w:type="dxa"/>
              <w:left w:w="100" w:type="dxa"/>
              <w:bottom w:w="100" w:type="dxa"/>
              <w:right w:w="100" w:type="dxa"/>
            </w:tcMar>
            <w:tcPrChange w:id="507" w:author="Christopher Lim" w:date="2020-02-20T11:15:00Z">
              <w:tcPr>
                <w:tcW w:w="2640"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76C270ED" w14:textId="77777777" w:rsidR="00992CDC" w:rsidRDefault="00992CDC">
            <w:pPr>
              <w:widowControl w:val="0"/>
              <w:spacing w:line="240" w:lineRule="auto"/>
              <w:ind w:left="-100"/>
            </w:pPr>
          </w:p>
        </w:tc>
        <w:tc>
          <w:tcPr>
            <w:tcW w:w="680" w:type="dxa"/>
            <w:vMerge/>
            <w:shd w:val="clear" w:color="auto" w:fill="auto"/>
            <w:tcMar>
              <w:top w:w="100" w:type="dxa"/>
              <w:left w:w="100" w:type="dxa"/>
              <w:bottom w:w="100" w:type="dxa"/>
              <w:right w:w="100" w:type="dxa"/>
            </w:tcMar>
            <w:tcPrChange w:id="508" w:author="Christopher Lim" w:date="2020-02-20T11:15:00Z">
              <w:tcPr>
                <w:tcW w:w="682"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1C732F82" w14:textId="77777777" w:rsidR="00992CDC" w:rsidRDefault="00992CDC">
            <w:pPr>
              <w:widowControl w:val="0"/>
              <w:spacing w:line="240" w:lineRule="auto"/>
              <w:ind w:left="-100"/>
            </w:pPr>
          </w:p>
        </w:tc>
        <w:tc>
          <w:tcPr>
            <w:tcW w:w="779" w:type="dxa"/>
            <w:shd w:val="clear" w:color="auto" w:fill="auto"/>
            <w:tcMar>
              <w:top w:w="100" w:type="dxa"/>
              <w:left w:w="100" w:type="dxa"/>
              <w:bottom w:w="100" w:type="dxa"/>
              <w:right w:w="100" w:type="dxa"/>
            </w:tcMar>
            <w:tcPrChange w:id="509" w:author="Christopher Lim" w:date="2020-02-20T11:15:00Z">
              <w:tcPr>
                <w:tcW w:w="78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9F24800" w14:textId="77777777" w:rsidR="00992CDC" w:rsidRDefault="00696A62">
            <w:pPr>
              <w:widowControl w:val="0"/>
              <w:spacing w:before="240" w:after="240" w:line="240" w:lineRule="auto"/>
              <w:ind w:left="-100"/>
            </w:pPr>
            <w:r>
              <w:t>2a1</w:t>
            </w:r>
          </w:p>
        </w:tc>
        <w:tc>
          <w:tcPr>
            <w:tcW w:w="2248" w:type="dxa"/>
            <w:gridSpan w:val="2"/>
            <w:shd w:val="clear" w:color="auto" w:fill="auto"/>
            <w:tcMar>
              <w:top w:w="100" w:type="dxa"/>
              <w:left w:w="100" w:type="dxa"/>
              <w:bottom w:w="100" w:type="dxa"/>
              <w:right w:w="100" w:type="dxa"/>
            </w:tcMar>
            <w:tcPrChange w:id="510" w:author="Christopher Lim" w:date="2020-02-20T11:15:00Z">
              <w:tcPr>
                <w:tcW w:w="2216"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EC0DD33" w14:textId="77777777" w:rsidR="00992CDC" w:rsidRDefault="00696A62">
            <w:pPr>
              <w:widowControl w:val="0"/>
              <w:spacing w:before="240" w:after="240" w:line="240" w:lineRule="auto"/>
              <w:ind w:left="-100"/>
            </w:pPr>
            <w:r>
              <w:t>The kiosk will redirect to the selected bank’s website.</w:t>
            </w:r>
          </w:p>
        </w:tc>
      </w:tr>
      <w:tr w:rsidR="00992CDC" w14:paraId="3C31ADEC" w14:textId="77777777" w:rsidTr="004B729F">
        <w:trPr>
          <w:trHeight w:val="515"/>
          <w:trPrChange w:id="511" w:author="Christopher Lim" w:date="2020-02-20T11:15:00Z">
            <w:trPr>
              <w:trHeight w:val="515"/>
            </w:trPr>
          </w:trPrChange>
        </w:trPr>
        <w:tc>
          <w:tcPr>
            <w:tcW w:w="1778" w:type="dxa"/>
            <w:vMerge/>
            <w:shd w:val="clear" w:color="auto" w:fill="auto"/>
            <w:tcMar>
              <w:top w:w="100" w:type="dxa"/>
              <w:left w:w="100" w:type="dxa"/>
              <w:bottom w:w="100" w:type="dxa"/>
              <w:right w:w="100" w:type="dxa"/>
            </w:tcMar>
            <w:tcPrChange w:id="512" w:author="Christopher Lim" w:date="2020-02-20T11:15:00Z">
              <w:tcPr>
                <w:tcW w:w="1786"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77A37525" w14:textId="77777777" w:rsidR="00992CDC" w:rsidRDefault="00992CDC">
            <w:pPr>
              <w:widowControl w:val="0"/>
              <w:spacing w:line="240" w:lineRule="auto"/>
              <w:ind w:left="-100"/>
            </w:pPr>
          </w:p>
        </w:tc>
        <w:tc>
          <w:tcPr>
            <w:tcW w:w="917" w:type="dxa"/>
            <w:vMerge/>
            <w:shd w:val="clear" w:color="auto" w:fill="auto"/>
            <w:tcMar>
              <w:top w:w="100" w:type="dxa"/>
              <w:left w:w="100" w:type="dxa"/>
              <w:bottom w:w="100" w:type="dxa"/>
              <w:right w:w="100" w:type="dxa"/>
            </w:tcMar>
            <w:tcPrChange w:id="513" w:author="Christopher Lim" w:date="2020-02-20T11:15:00Z">
              <w:tcPr>
                <w:tcW w:w="920"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54D209A5" w14:textId="77777777" w:rsidR="00992CDC" w:rsidRDefault="00992CDC">
            <w:pPr>
              <w:widowControl w:val="0"/>
              <w:spacing w:line="240" w:lineRule="auto"/>
              <w:ind w:left="-100"/>
            </w:pPr>
          </w:p>
        </w:tc>
        <w:tc>
          <w:tcPr>
            <w:tcW w:w="2628" w:type="dxa"/>
            <w:vMerge/>
            <w:shd w:val="clear" w:color="auto" w:fill="auto"/>
            <w:tcMar>
              <w:top w:w="100" w:type="dxa"/>
              <w:left w:w="100" w:type="dxa"/>
              <w:bottom w:w="100" w:type="dxa"/>
              <w:right w:w="100" w:type="dxa"/>
            </w:tcMar>
            <w:tcPrChange w:id="514" w:author="Christopher Lim" w:date="2020-02-20T11:15:00Z">
              <w:tcPr>
                <w:tcW w:w="2640"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18C8ECDD" w14:textId="77777777" w:rsidR="00992CDC" w:rsidRDefault="00992CDC">
            <w:pPr>
              <w:widowControl w:val="0"/>
              <w:spacing w:line="240" w:lineRule="auto"/>
              <w:ind w:left="-100"/>
            </w:pPr>
          </w:p>
        </w:tc>
        <w:tc>
          <w:tcPr>
            <w:tcW w:w="680" w:type="dxa"/>
            <w:vMerge/>
            <w:shd w:val="clear" w:color="auto" w:fill="auto"/>
            <w:tcMar>
              <w:top w:w="100" w:type="dxa"/>
              <w:left w:w="100" w:type="dxa"/>
              <w:bottom w:w="100" w:type="dxa"/>
              <w:right w:w="100" w:type="dxa"/>
            </w:tcMar>
            <w:tcPrChange w:id="515" w:author="Christopher Lim" w:date="2020-02-20T11:15:00Z">
              <w:tcPr>
                <w:tcW w:w="682"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6F339FAB" w14:textId="77777777" w:rsidR="00992CDC" w:rsidRDefault="00992CDC">
            <w:pPr>
              <w:widowControl w:val="0"/>
              <w:spacing w:line="240" w:lineRule="auto"/>
              <w:ind w:left="-100"/>
            </w:pPr>
          </w:p>
        </w:tc>
        <w:tc>
          <w:tcPr>
            <w:tcW w:w="3027" w:type="dxa"/>
            <w:gridSpan w:val="3"/>
            <w:shd w:val="clear" w:color="auto" w:fill="auto"/>
            <w:tcMar>
              <w:top w:w="100" w:type="dxa"/>
              <w:left w:w="100" w:type="dxa"/>
              <w:bottom w:w="100" w:type="dxa"/>
              <w:right w:w="100" w:type="dxa"/>
            </w:tcMar>
            <w:tcPrChange w:id="516" w:author="Christopher Lim" w:date="2020-02-20T11:15:00Z">
              <w:tcPr>
                <w:tcW w:w="29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A81449B" w14:textId="77777777" w:rsidR="00992CDC" w:rsidRDefault="00696A62">
            <w:pPr>
              <w:widowControl w:val="0"/>
              <w:spacing w:before="240" w:after="240" w:line="240" w:lineRule="auto"/>
              <w:ind w:left="-100"/>
            </w:pPr>
            <w:r>
              <w:t>Proceed to step 5</w:t>
            </w:r>
          </w:p>
        </w:tc>
      </w:tr>
      <w:tr w:rsidR="00992CDC" w14:paraId="7CADBDE5" w14:textId="77777777" w:rsidTr="004B729F">
        <w:trPr>
          <w:trHeight w:val="1115"/>
          <w:trPrChange w:id="517" w:author="Christopher Lim" w:date="2020-02-20T11:15:00Z">
            <w:trPr>
              <w:trHeight w:val="1115"/>
            </w:trPr>
          </w:trPrChange>
        </w:trPr>
        <w:tc>
          <w:tcPr>
            <w:tcW w:w="1778" w:type="dxa"/>
            <w:vMerge/>
            <w:shd w:val="clear" w:color="auto" w:fill="auto"/>
            <w:tcMar>
              <w:top w:w="100" w:type="dxa"/>
              <w:left w:w="100" w:type="dxa"/>
              <w:bottom w:w="100" w:type="dxa"/>
              <w:right w:w="100" w:type="dxa"/>
            </w:tcMar>
            <w:tcPrChange w:id="518" w:author="Christopher Lim" w:date="2020-02-20T11:15:00Z">
              <w:tcPr>
                <w:tcW w:w="1786"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58EA18BD" w14:textId="77777777" w:rsidR="00992CDC" w:rsidRDefault="00992CDC">
            <w:pPr>
              <w:widowControl w:val="0"/>
              <w:spacing w:line="240" w:lineRule="auto"/>
              <w:ind w:left="-100"/>
            </w:pPr>
          </w:p>
        </w:tc>
        <w:tc>
          <w:tcPr>
            <w:tcW w:w="917" w:type="dxa"/>
            <w:vMerge w:val="restart"/>
            <w:shd w:val="clear" w:color="auto" w:fill="auto"/>
            <w:tcMar>
              <w:top w:w="100" w:type="dxa"/>
              <w:left w:w="100" w:type="dxa"/>
              <w:bottom w:w="100" w:type="dxa"/>
              <w:right w:w="100" w:type="dxa"/>
            </w:tcMar>
            <w:tcPrChange w:id="519" w:author="Christopher Lim" w:date="2020-02-20T11:15:00Z">
              <w:tcPr>
                <w:tcW w:w="92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7C3FAFB" w14:textId="77777777" w:rsidR="00992CDC" w:rsidRDefault="00696A62">
            <w:pPr>
              <w:widowControl w:val="0"/>
              <w:spacing w:before="240" w:after="240" w:line="240" w:lineRule="auto"/>
              <w:ind w:left="-100"/>
            </w:pPr>
            <w:r>
              <w:t>4.13</w:t>
            </w:r>
          </w:p>
        </w:tc>
        <w:tc>
          <w:tcPr>
            <w:tcW w:w="2628" w:type="dxa"/>
            <w:vMerge w:val="restart"/>
            <w:shd w:val="clear" w:color="auto" w:fill="auto"/>
            <w:tcMar>
              <w:top w:w="100" w:type="dxa"/>
              <w:left w:w="100" w:type="dxa"/>
              <w:bottom w:w="100" w:type="dxa"/>
              <w:right w:w="100" w:type="dxa"/>
            </w:tcMar>
            <w:tcPrChange w:id="520" w:author="Christopher Lim" w:date="2020-02-20T11:15:00Z">
              <w:tcPr>
                <w:tcW w:w="2640"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4802D60" w14:textId="77777777" w:rsidR="00992CDC" w:rsidRDefault="00696A62">
            <w:pPr>
              <w:widowControl w:val="0"/>
              <w:spacing w:before="240" w:after="240" w:line="240" w:lineRule="auto"/>
              <w:ind w:left="-100"/>
            </w:pPr>
            <w:r>
              <w:t>Exception scenario</w:t>
            </w:r>
          </w:p>
        </w:tc>
        <w:tc>
          <w:tcPr>
            <w:tcW w:w="680" w:type="dxa"/>
            <w:vMerge w:val="restart"/>
            <w:shd w:val="clear" w:color="auto" w:fill="auto"/>
            <w:tcMar>
              <w:top w:w="100" w:type="dxa"/>
              <w:left w:w="100" w:type="dxa"/>
              <w:bottom w:w="100" w:type="dxa"/>
              <w:right w:w="100" w:type="dxa"/>
            </w:tcMar>
            <w:tcPrChange w:id="521" w:author="Christopher Lim" w:date="2020-02-20T11:15:00Z">
              <w:tcPr>
                <w:tcW w:w="682"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4598C92" w14:textId="77777777" w:rsidR="00992CDC" w:rsidRDefault="00696A62">
            <w:pPr>
              <w:widowControl w:val="0"/>
              <w:spacing w:before="240" w:after="240" w:line="240" w:lineRule="auto"/>
              <w:ind w:left="-100"/>
            </w:pPr>
            <w:r>
              <w:t>3a</w:t>
            </w:r>
          </w:p>
        </w:tc>
        <w:tc>
          <w:tcPr>
            <w:tcW w:w="3027" w:type="dxa"/>
            <w:gridSpan w:val="3"/>
            <w:shd w:val="clear" w:color="auto" w:fill="auto"/>
            <w:tcMar>
              <w:top w:w="100" w:type="dxa"/>
              <w:left w:w="100" w:type="dxa"/>
              <w:bottom w:w="100" w:type="dxa"/>
              <w:right w:w="100" w:type="dxa"/>
            </w:tcMar>
            <w:tcPrChange w:id="522" w:author="Christopher Lim" w:date="2020-02-20T11:15:00Z">
              <w:tcPr>
                <w:tcW w:w="2998"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A72AEEE" w14:textId="77777777" w:rsidR="00992CDC" w:rsidRDefault="00696A62">
            <w:pPr>
              <w:widowControl w:val="0"/>
              <w:spacing w:before="240" w:after="240" w:line="240" w:lineRule="auto"/>
              <w:ind w:left="-100"/>
            </w:pPr>
            <w:r>
              <w:t>The kiosk detects an insufficient balance from the bank account</w:t>
            </w:r>
          </w:p>
        </w:tc>
      </w:tr>
      <w:tr w:rsidR="00992CDC" w14:paraId="4FEB2AD8" w14:textId="77777777" w:rsidTr="004B729F">
        <w:trPr>
          <w:trHeight w:val="1715"/>
          <w:trPrChange w:id="523" w:author="Christopher Lim" w:date="2020-02-20T11:15:00Z">
            <w:trPr>
              <w:trHeight w:val="1715"/>
            </w:trPr>
          </w:trPrChange>
        </w:trPr>
        <w:tc>
          <w:tcPr>
            <w:tcW w:w="1778" w:type="dxa"/>
            <w:vMerge/>
            <w:shd w:val="clear" w:color="auto" w:fill="auto"/>
            <w:tcMar>
              <w:top w:w="100" w:type="dxa"/>
              <w:left w:w="100" w:type="dxa"/>
              <w:bottom w:w="100" w:type="dxa"/>
              <w:right w:w="100" w:type="dxa"/>
            </w:tcMar>
            <w:tcPrChange w:id="524" w:author="Christopher Lim" w:date="2020-02-20T11:15:00Z">
              <w:tcPr>
                <w:tcW w:w="1786"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305AE770" w14:textId="77777777" w:rsidR="00992CDC" w:rsidRDefault="00992CDC">
            <w:pPr>
              <w:widowControl w:val="0"/>
              <w:spacing w:line="240" w:lineRule="auto"/>
              <w:ind w:left="-100"/>
            </w:pPr>
          </w:p>
        </w:tc>
        <w:tc>
          <w:tcPr>
            <w:tcW w:w="917" w:type="dxa"/>
            <w:vMerge/>
            <w:shd w:val="clear" w:color="auto" w:fill="auto"/>
            <w:tcMar>
              <w:top w:w="100" w:type="dxa"/>
              <w:left w:w="100" w:type="dxa"/>
              <w:bottom w:w="100" w:type="dxa"/>
              <w:right w:w="100" w:type="dxa"/>
            </w:tcMar>
            <w:tcPrChange w:id="525" w:author="Christopher Lim" w:date="2020-02-20T11:15:00Z">
              <w:tcPr>
                <w:tcW w:w="920"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2A6D873C" w14:textId="77777777" w:rsidR="00992CDC" w:rsidRDefault="00992CDC">
            <w:pPr>
              <w:widowControl w:val="0"/>
              <w:spacing w:line="240" w:lineRule="auto"/>
              <w:ind w:left="-100"/>
            </w:pPr>
          </w:p>
        </w:tc>
        <w:tc>
          <w:tcPr>
            <w:tcW w:w="2628" w:type="dxa"/>
            <w:vMerge/>
            <w:shd w:val="clear" w:color="auto" w:fill="auto"/>
            <w:tcMar>
              <w:top w:w="100" w:type="dxa"/>
              <w:left w:w="100" w:type="dxa"/>
              <w:bottom w:w="100" w:type="dxa"/>
              <w:right w:w="100" w:type="dxa"/>
            </w:tcMar>
            <w:tcPrChange w:id="526" w:author="Christopher Lim" w:date="2020-02-20T11:15:00Z">
              <w:tcPr>
                <w:tcW w:w="2640"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46E9D094" w14:textId="77777777" w:rsidR="00992CDC" w:rsidRDefault="00992CDC">
            <w:pPr>
              <w:widowControl w:val="0"/>
              <w:spacing w:line="240" w:lineRule="auto"/>
              <w:ind w:left="-100"/>
            </w:pPr>
          </w:p>
        </w:tc>
        <w:tc>
          <w:tcPr>
            <w:tcW w:w="680" w:type="dxa"/>
            <w:vMerge/>
            <w:shd w:val="clear" w:color="auto" w:fill="auto"/>
            <w:tcMar>
              <w:top w:w="100" w:type="dxa"/>
              <w:left w:w="100" w:type="dxa"/>
              <w:bottom w:w="100" w:type="dxa"/>
              <w:right w:w="100" w:type="dxa"/>
            </w:tcMar>
            <w:tcPrChange w:id="527" w:author="Christopher Lim" w:date="2020-02-20T11:15:00Z">
              <w:tcPr>
                <w:tcW w:w="682"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12F3980F" w14:textId="77777777" w:rsidR="00992CDC" w:rsidRDefault="00992CDC">
            <w:pPr>
              <w:widowControl w:val="0"/>
              <w:spacing w:line="240" w:lineRule="auto"/>
              <w:ind w:left="-100"/>
            </w:pPr>
          </w:p>
        </w:tc>
        <w:tc>
          <w:tcPr>
            <w:tcW w:w="999" w:type="dxa"/>
            <w:gridSpan w:val="2"/>
            <w:shd w:val="clear" w:color="auto" w:fill="auto"/>
            <w:tcMar>
              <w:top w:w="100" w:type="dxa"/>
              <w:left w:w="100" w:type="dxa"/>
              <w:bottom w:w="100" w:type="dxa"/>
              <w:right w:w="100" w:type="dxa"/>
            </w:tcMar>
            <w:tcPrChange w:id="528" w:author="Christopher Lim" w:date="2020-02-20T11:15:00Z">
              <w:tcPr>
                <w:tcW w:w="961"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61D2635" w14:textId="77777777" w:rsidR="00992CDC" w:rsidRDefault="00696A62">
            <w:pPr>
              <w:widowControl w:val="0"/>
              <w:spacing w:before="240" w:after="240" w:line="240" w:lineRule="auto"/>
              <w:ind w:left="-100"/>
            </w:pPr>
            <w:r>
              <w:t>3a1</w:t>
            </w:r>
          </w:p>
        </w:tc>
        <w:tc>
          <w:tcPr>
            <w:tcW w:w="2028" w:type="dxa"/>
            <w:shd w:val="clear" w:color="auto" w:fill="auto"/>
            <w:tcMar>
              <w:top w:w="100" w:type="dxa"/>
              <w:left w:w="100" w:type="dxa"/>
              <w:bottom w:w="100" w:type="dxa"/>
              <w:right w:w="100" w:type="dxa"/>
            </w:tcMar>
            <w:tcPrChange w:id="529" w:author="Christopher Lim" w:date="2020-02-20T11:15:00Z">
              <w:tcPr>
                <w:tcW w:w="2037"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74F7FEB" w14:textId="77777777" w:rsidR="00992CDC" w:rsidRDefault="00696A62">
            <w:pPr>
              <w:widowControl w:val="0"/>
              <w:spacing w:before="240" w:after="240" w:line="240" w:lineRule="auto"/>
              <w:ind w:left="-100"/>
            </w:pPr>
            <w:r>
              <w:t>The student is informed that the payment option selected has an insufficient balance</w:t>
            </w:r>
          </w:p>
        </w:tc>
      </w:tr>
      <w:tr w:rsidR="00992CDC" w14:paraId="6D3847B0" w14:textId="77777777" w:rsidTr="004B729F">
        <w:trPr>
          <w:trHeight w:val="75"/>
          <w:trPrChange w:id="530" w:author="Christopher Lim" w:date="2020-02-20T11:15:00Z">
            <w:trPr>
              <w:trHeight w:val="75"/>
            </w:trPr>
          </w:trPrChange>
        </w:trPr>
        <w:tc>
          <w:tcPr>
            <w:tcW w:w="1778" w:type="dxa"/>
            <w:vMerge/>
            <w:shd w:val="clear" w:color="auto" w:fill="auto"/>
            <w:tcMar>
              <w:top w:w="100" w:type="dxa"/>
              <w:left w:w="100" w:type="dxa"/>
              <w:bottom w:w="100" w:type="dxa"/>
              <w:right w:w="100" w:type="dxa"/>
            </w:tcMar>
            <w:tcPrChange w:id="531" w:author="Christopher Lim" w:date="2020-02-20T11:15:00Z">
              <w:tcPr>
                <w:tcW w:w="1786"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0BD77D75" w14:textId="77777777" w:rsidR="00992CDC" w:rsidRDefault="00992CDC">
            <w:pPr>
              <w:widowControl w:val="0"/>
              <w:spacing w:line="240" w:lineRule="auto"/>
              <w:ind w:left="-100"/>
            </w:pPr>
          </w:p>
        </w:tc>
        <w:tc>
          <w:tcPr>
            <w:tcW w:w="917" w:type="dxa"/>
            <w:shd w:val="clear" w:color="auto" w:fill="auto"/>
            <w:tcMar>
              <w:top w:w="100" w:type="dxa"/>
              <w:left w:w="100" w:type="dxa"/>
              <w:bottom w:w="100" w:type="dxa"/>
              <w:right w:w="100" w:type="dxa"/>
            </w:tcMar>
            <w:tcPrChange w:id="532" w:author="Christopher Lim" w:date="2020-02-20T11:15:00Z">
              <w:tcPr>
                <w:tcW w:w="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4F4B4F0" w14:textId="77777777" w:rsidR="00992CDC" w:rsidRDefault="00696A62">
            <w:pPr>
              <w:widowControl w:val="0"/>
              <w:spacing w:before="240" w:after="240" w:line="240" w:lineRule="auto"/>
              <w:ind w:left="-100"/>
            </w:pPr>
            <w:r>
              <w:t>4.13</w:t>
            </w:r>
          </w:p>
        </w:tc>
        <w:tc>
          <w:tcPr>
            <w:tcW w:w="2628" w:type="dxa"/>
            <w:shd w:val="clear" w:color="auto" w:fill="auto"/>
            <w:tcMar>
              <w:top w:w="100" w:type="dxa"/>
              <w:left w:w="100" w:type="dxa"/>
              <w:bottom w:w="100" w:type="dxa"/>
              <w:right w:w="100" w:type="dxa"/>
            </w:tcMar>
            <w:tcPrChange w:id="533" w:author="Christopher Lim" w:date="2020-02-20T11:15:00Z">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ACE4750" w14:textId="77777777" w:rsidR="00992CDC" w:rsidRDefault="00696A62">
            <w:pPr>
              <w:widowControl w:val="0"/>
              <w:spacing w:before="240" w:after="240" w:line="240" w:lineRule="auto"/>
              <w:ind w:left="-100"/>
            </w:pPr>
            <w:r>
              <w:t>Quality requirement(s)</w:t>
            </w:r>
          </w:p>
        </w:tc>
        <w:tc>
          <w:tcPr>
            <w:tcW w:w="3707" w:type="dxa"/>
            <w:gridSpan w:val="4"/>
            <w:shd w:val="clear" w:color="auto" w:fill="auto"/>
            <w:tcMar>
              <w:top w:w="100" w:type="dxa"/>
              <w:left w:w="100" w:type="dxa"/>
              <w:bottom w:w="100" w:type="dxa"/>
              <w:right w:w="100" w:type="dxa"/>
            </w:tcMar>
            <w:tcPrChange w:id="534" w:author="Christopher Lim" w:date="2020-02-20T11:15:00Z">
              <w:tcPr>
                <w:tcW w:w="368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6927FA8" w14:textId="77777777" w:rsidR="00992CDC" w:rsidRDefault="00696A62">
            <w:pPr>
              <w:widowControl w:val="0"/>
              <w:spacing w:before="240" w:after="240" w:line="240" w:lineRule="auto"/>
              <w:ind w:left="-100"/>
            </w:pPr>
            <w:r>
              <w:t>N/A</w:t>
            </w:r>
          </w:p>
        </w:tc>
      </w:tr>
      <w:tr w:rsidR="00992CDC" w14:paraId="6695A8C9" w14:textId="77777777" w:rsidTr="004B729F">
        <w:trPr>
          <w:trHeight w:val="815"/>
          <w:trPrChange w:id="535" w:author="Christopher Lim" w:date="2020-02-20T11:15:00Z">
            <w:trPr>
              <w:trHeight w:val="815"/>
            </w:trPr>
          </w:trPrChange>
        </w:trPr>
        <w:tc>
          <w:tcPr>
            <w:tcW w:w="1778" w:type="dxa"/>
            <w:shd w:val="clear" w:color="auto" w:fill="auto"/>
            <w:tcMar>
              <w:top w:w="100" w:type="dxa"/>
              <w:left w:w="100" w:type="dxa"/>
              <w:bottom w:w="100" w:type="dxa"/>
              <w:right w:w="100" w:type="dxa"/>
            </w:tcMar>
            <w:tcPrChange w:id="536" w:author="Christopher Lim" w:date="2020-02-20T11:15:00Z">
              <w:tcPr>
                <w:tcW w:w="1786"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23232E4A" w14:textId="77777777" w:rsidR="00992CDC" w:rsidRDefault="00696A62">
            <w:pPr>
              <w:widowControl w:val="0"/>
              <w:spacing w:before="240" w:after="240" w:line="240" w:lineRule="auto"/>
              <w:ind w:left="-100"/>
              <w:rPr>
                <w:b/>
              </w:rPr>
            </w:pPr>
            <w:r>
              <w:rPr>
                <w:b/>
              </w:rPr>
              <w:t>Relationship</w:t>
            </w:r>
          </w:p>
        </w:tc>
        <w:tc>
          <w:tcPr>
            <w:tcW w:w="917" w:type="dxa"/>
            <w:shd w:val="clear" w:color="auto" w:fill="auto"/>
            <w:tcMar>
              <w:top w:w="100" w:type="dxa"/>
              <w:left w:w="100" w:type="dxa"/>
              <w:bottom w:w="100" w:type="dxa"/>
              <w:right w:w="100" w:type="dxa"/>
            </w:tcMar>
            <w:tcPrChange w:id="537" w:author="Christopher Lim" w:date="2020-02-20T11:15:00Z">
              <w:tcPr>
                <w:tcW w:w="92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7B39065" w14:textId="77777777" w:rsidR="00992CDC" w:rsidRDefault="00696A62">
            <w:pPr>
              <w:widowControl w:val="0"/>
              <w:spacing w:before="240" w:after="240" w:line="240" w:lineRule="auto"/>
              <w:ind w:left="-100"/>
            </w:pPr>
            <w:r>
              <w:t>5.2</w:t>
            </w:r>
          </w:p>
        </w:tc>
        <w:tc>
          <w:tcPr>
            <w:tcW w:w="2628" w:type="dxa"/>
            <w:shd w:val="clear" w:color="auto" w:fill="auto"/>
            <w:tcMar>
              <w:top w:w="100" w:type="dxa"/>
              <w:left w:w="100" w:type="dxa"/>
              <w:bottom w:w="100" w:type="dxa"/>
              <w:right w:w="100" w:type="dxa"/>
            </w:tcMar>
            <w:tcPrChange w:id="538" w:author="Christopher Lim" w:date="2020-02-20T11:15:00Z">
              <w:tcPr>
                <w:tcW w:w="264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EB73F6B" w14:textId="77777777" w:rsidR="00992CDC" w:rsidRDefault="00696A62">
            <w:pPr>
              <w:widowControl w:val="0"/>
              <w:spacing w:before="240" w:after="240" w:line="240" w:lineRule="auto"/>
              <w:ind w:left="-100"/>
            </w:pPr>
            <w:r>
              <w:t>Use case(s)</w:t>
            </w:r>
          </w:p>
        </w:tc>
        <w:tc>
          <w:tcPr>
            <w:tcW w:w="3707" w:type="dxa"/>
            <w:gridSpan w:val="4"/>
            <w:shd w:val="clear" w:color="auto" w:fill="auto"/>
            <w:tcMar>
              <w:top w:w="100" w:type="dxa"/>
              <w:left w:w="100" w:type="dxa"/>
              <w:bottom w:w="100" w:type="dxa"/>
              <w:right w:w="100" w:type="dxa"/>
            </w:tcMar>
            <w:tcPrChange w:id="539" w:author="Christopher Lim" w:date="2020-02-20T11:15:00Z">
              <w:tcPr>
                <w:tcW w:w="3680" w:type="dxa"/>
                <w:gridSpan w:val="4"/>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B054BE9" w14:textId="77777777" w:rsidR="00992CDC" w:rsidRDefault="00696A62">
            <w:pPr>
              <w:widowControl w:val="0"/>
              <w:spacing w:before="240" w:after="240" w:line="240" w:lineRule="auto"/>
              <w:ind w:left="-100"/>
              <w:rPr>
                <w:ins w:id="540" w:author="Christopher Lim" w:date="2020-02-20T11:08:00Z"/>
              </w:rPr>
            </w:pPr>
            <w:del w:id="541" w:author="Christopher Lim" w:date="2020-02-20T11:04:00Z">
              <w:r w:rsidDel="000A358A">
                <w:delText>“extend” Pay through online, “extend” Pay through bank wave</w:delText>
              </w:r>
            </w:del>
          </w:p>
          <w:p w14:paraId="3708C5B6" w14:textId="0719417A" w:rsidR="000A358A" w:rsidRDefault="000A358A">
            <w:pPr>
              <w:widowControl w:val="0"/>
              <w:spacing w:before="240" w:after="240" w:line="240" w:lineRule="auto"/>
              <w:ind w:left="-100"/>
            </w:pPr>
            <w:ins w:id="542" w:author="Christopher Lim" w:date="2020-02-20T11:08:00Z">
              <w:r>
                <w:t>Include “Print receipt”</w:t>
              </w:r>
            </w:ins>
          </w:p>
        </w:tc>
      </w:tr>
    </w:tbl>
    <w:p w14:paraId="40F8247C" w14:textId="77777777" w:rsidR="00992CDC" w:rsidRDefault="00696A62">
      <w:pPr>
        <w:widowControl w:val="0"/>
        <w:spacing w:before="240" w:after="240" w:line="240" w:lineRule="auto"/>
      </w:pPr>
      <w:r>
        <w:t xml:space="preserve"> </w:t>
      </w:r>
    </w:p>
    <w:p w14:paraId="0A9C88A9" w14:textId="77777777" w:rsidR="00992CDC" w:rsidRDefault="00696A62">
      <w:pPr>
        <w:widowControl w:val="0"/>
        <w:spacing w:before="240" w:after="240" w:line="240" w:lineRule="auto"/>
      </w:pPr>
      <w:r>
        <w:t xml:space="preserve"> </w:t>
      </w:r>
    </w:p>
    <w:p w14:paraId="3233662E" w14:textId="77777777" w:rsidR="00992CDC" w:rsidRDefault="00696A62">
      <w:pPr>
        <w:widowControl w:val="0"/>
        <w:spacing w:before="240" w:after="240" w:line="240" w:lineRule="auto"/>
      </w:pPr>
      <w:r>
        <w:t xml:space="preserve"> </w:t>
      </w:r>
    </w:p>
    <w:p w14:paraId="78E3C1AF" w14:textId="77777777" w:rsidR="00992CDC" w:rsidRDefault="00696A62">
      <w:pPr>
        <w:widowControl w:val="0"/>
        <w:spacing w:before="240" w:after="240" w:line="240" w:lineRule="auto"/>
      </w:pPr>
      <w:r>
        <w:t xml:space="preserve"> </w:t>
      </w:r>
    </w:p>
    <w:p w14:paraId="548A41A5" w14:textId="77777777" w:rsidR="00992CDC" w:rsidRDefault="00696A62">
      <w:pPr>
        <w:widowControl w:val="0"/>
        <w:spacing w:before="240" w:after="240" w:line="240" w:lineRule="auto"/>
      </w:pPr>
      <w:r>
        <w:t xml:space="preserve"> </w:t>
      </w:r>
    </w:p>
    <w:p w14:paraId="57054682" w14:textId="77777777" w:rsidR="00992CDC" w:rsidRDefault="00696A62">
      <w:pPr>
        <w:widowControl w:val="0"/>
        <w:spacing w:before="240" w:after="240" w:line="240" w:lineRule="auto"/>
      </w:pPr>
      <w:r>
        <w:t xml:space="preserve"> </w:t>
      </w:r>
    </w:p>
    <w:p w14:paraId="006ED4D4" w14:textId="77777777" w:rsidR="00992CDC" w:rsidRDefault="00696A62">
      <w:pPr>
        <w:widowControl w:val="0"/>
        <w:spacing w:before="240" w:after="240" w:line="240" w:lineRule="auto"/>
      </w:pPr>
      <w:r>
        <w:t xml:space="preserve"> </w:t>
      </w:r>
    </w:p>
    <w:p w14:paraId="36E77633" w14:textId="77777777" w:rsidR="00992CDC" w:rsidRDefault="00696A62">
      <w:pPr>
        <w:widowControl w:val="0"/>
        <w:spacing w:before="240" w:after="240" w:line="240" w:lineRule="auto"/>
      </w:pPr>
      <w:r>
        <w:t xml:space="preserve"> </w:t>
      </w:r>
    </w:p>
    <w:p w14:paraId="68AE4A4F" w14:textId="77777777" w:rsidR="00992CDC" w:rsidRDefault="00696A62">
      <w:pPr>
        <w:widowControl w:val="0"/>
        <w:spacing w:before="240" w:after="240" w:line="240" w:lineRule="auto"/>
      </w:pPr>
      <w:r>
        <w:t xml:space="preserve"> </w:t>
      </w:r>
    </w:p>
    <w:p w14:paraId="01659E75" w14:textId="77777777" w:rsidR="00992CDC" w:rsidRDefault="00696A62">
      <w:pPr>
        <w:widowControl w:val="0"/>
        <w:spacing w:before="240" w:after="240" w:line="240" w:lineRule="auto"/>
      </w:pPr>
      <w:r>
        <w:t xml:space="preserve"> </w:t>
      </w:r>
    </w:p>
    <w:p w14:paraId="327C953E" w14:textId="77777777" w:rsidR="00992CDC" w:rsidRDefault="00696A62">
      <w:pPr>
        <w:widowControl w:val="0"/>
        <w:spacing w:before="240" w:after="240" w:line="240" w:lineRule="auto"/>
      </w:pPr>
      <w:r>
        <w:t xml:space="preserve"> </w:t>
      </w:r>
    </w:p>
    <w:p w14:paraId="707641D7" w14:textId="77777777" w:rsidR="00992CDC" w:rsidRDefault="00992CDC">
      <w:pPr>
        <w:widowControl w:val="0"/>
        <w:spacing w:before="240" w:after="240" w:line="240" w:lineRule="auto"/>
      </w:pPr>
    </w:p>
    <w:p w14:paraId="03C8C40A" w14:textId="77777777" w:rsidR="00992CDC" w:rsidRDefault="00992CDC">
      <w:pPr>
        <w:widowControl w:val="0"/>
        <w:spacing w:before="240" w:after="240" w:line="240" w:lineRule="auto"/>
      </w:pPr>
    </w:p>
    <w:p w14:paraId="4815774B" w14:textId="77777777" w:rsidR="00992CDC" w:rsidRDefault="00992CDC">
      <w:pPr>
        <w:widowControl w:val="0"/>
        <w:spacing w:before="240" w:after="240" w:line="240" w:lineRule="auto"/>
      </w:pPr>
    </w:p>
    <w:p w14:paraId="7A8E52E8" w14:textId="77777777" w:rsidR="00992CDC" w:rsidRDefault="00992CDC">
      <w:pPr>
        <w:widowControl w:val="0"/>
        <w:spacing w:before="240" w:after="240" w:line="240" w:lineRule="auto"/>
      </w:pPr>
    </w:p>
    <w:p w14:paraId="410F863E" w14:textId="77777777" w:rsidR="00992CDC" w:rsidRDefault="00992CDC">
      <w:pPr>
        <w:widowControl w:val="0"/>
        <w:spacing w:before="240" w:after="240" w:line="240" w:lineRule="auto"/>
      </w:pPr>
    </w:p>
    <w:p w14:paraId="0B9DCB06" w14:textId="77777777" w:rsidR="00992CDC" w:rsidRDefault="00992CDC">
      <w:pPr>
        <w:widowControl w:val="0"/>
        <w:spacing w:before="240" w:after="240" w:line="240" w:lineRule="auto"/>
      </w:pPr>
    </w:p>
    <w:p w14:paraId="3F825822" w14:textId="77777777" w:rsidR="00992CDC" w:rsidRDefault="00992CDC">
      <w:pPr>
        <w:widowControl w:val="0"/>
        <w:spacing w:before="240" w:after="240" w:line="240" w:lineRule="auto"/>
      </w:pPr>
    </w:p>
    <w:p w14:paraId="594CEF92" w14:textId="77777777" w:rsidR="00992CDC" w:rsidRDefault="00992CDC">
      <w:pPr>
        <w:widowControl w:val="0"/>
        <w:spacing w:before="240" w:after="240" w:line="240" w:lineRule="auto"/>
      </w:pPr>
    </w:p>
    <w:p w14:paraId="778F90B9" w14:textId="77777777" w:rsidR="00992CDC" w:rsidRDefault="00696A62">
      <w:pPr>
        <w:widowControl w:val="0"/>
        <w:spacing w:before="240" w:after="240"/>
        <w:jc w:val="center"/>
      </w:pPr>
      <w:r>
        <w:rPr>
          <w:rFonts w:ascii="Times New Roman" w:eastAsia="Times New Roman" w:hAnsi="Times New Roman" w:cs="Times New Roman"/>
          <w:b/>
          <w:sz w:val="24"/>
          <w:szCs w:val="24"/>
        </w:rPr>
        <w:t>Table 16 : Table below shows the use case template for View map use case</w:t>
      </w:r>
    </w:p>
    <w:tbl>
      <w:tblPr>
        <w:tblStyle w:val="af"/>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543" w:author="Christopher Lim" w:date="2020-02-20T11:15:00Z">
          <w:tblPr>
            <w:tblStyle w:val="af"/>
            <w:tblW w:w="9030" w:type="dxa"/>
            <w:tblBorders>
              <w:top w:val="nil"/>
              <w:left w:val="nil"/>
              <w:bottom w:val="nil"/>
              <w:right w:val="nil"/>
              <w:insideH w:val="nil"/>
              <w:insideV w:val="nil"/>
            </w:tblBorders>
            <w:tblLayout w:type="fixed"/>
            <w:tblLook w:val="0600" w:firstRow="0" w:lastRow="0" w:firstColumn="0" w:lastColumn="0" w:noHBand="1" w:noVBand="1"/>
          </w:tblPr>
        </w:tblPrChange>
      </w:tblPr>
      <w:tblGrid>
        <w:gridCol w:w="1916"/>
        <w:gridCol w:w="878"/>
        <w:gridCol w:w="3010"/>
        <w:gridCol w:w="3226"/>
        <w:tblGridChange w:id="544">
          <w:tblGrid>
            <w:gridCol w:w="1916"/>
            <w:gridCol w:w="878"/>
            <w:gridCol w:w="3010"/>
            <w:gridCol w:w="3226"/>
          </w:tblGrid>
        </w:tblGridChange>
      </w:tblGrid>
      <w:tr w:rsidR="00992CDC" w14:paraId="3F1CA269" w14:textId="77777777" w:rsidTr="004B729F">
        <w:trPr>
          <w:trHeight w:val="695"/>
          <w:trPrChange w:id="545" w:author="Christopher Lim" w:date="2020-02-20T11:15:00Z">
            <w:trPr>
              <w:trHeight w:val="695"/>
            </w:trPr>
          </w:trPrChange>
        </w:trPr>
        <w:tc>
          <w:tcPr>
            <w:tcW w:w="2793" w:type="dxa"/>
            <w:gridSpan w:val="2"/>
            <w:shd w:val="clear" w:color="auto" w:fill="auto"/>
            <w:tcMar>
              <w:top w:w="100" w:type="dxa"/>
              <w:left w:w="100" w:type="dxa"/>
              <w:bottom w:w="100" w:type="dxa"/>
              <w:right w:w="100" w:type="dxa"/>
            </w:tcMar>
            <w:tcPrChange w:id="546" w:author="Christopher Lim" w:date="2020-02-20T11:15:00Z">
              <w:tcPr>
                <w:tcW w:w="2793"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9AFFD7F" w14:textId="77777777" w:rsidR="00992CDC" w:rsidRDefault="00696A62">
            <w:pPr>
              <w:widowControl w:val="0"/>
              <w:spacing w:before="240" w:after="240" w:line="240" w:lineRule="auto"/>
              <w:ind w:left="-100"/>
              <w:rPr>
                <w:b/>
              </w:rPr>
            </w:pPr>
            <w:r>
              <w:rPr>
                <w:b/>
              </w:rPr>
              <w:t>No.</w:t>
            </w:r>
          </w:p>
        </w:tc>
        <w:tc>
          <w:tcPr>
            <w:tcW w:w="3010" w:type="dxa"/>
            <w:shd w:val="clear" w:color="auto" w:fill="auto"/>
            <w:tcMar>
              <w:top w:w="100" w:type="dxa"/>
              <w:left w:w="100" w:type="dxa"/>
              <w:bottom w:w="100" w:type="dxa"/>
              <w:right w:w="100" w:type="dxa"/>
            </w:tcMar>
            <w:tcPrChange w:id="547" w:author="Christopher Lim" w:date="2020-02-20T11:15:00Z">
              <w:tcPr>
                <w:tcW w:w="3010"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F9CC761" w14:textId="77777777" w:rsidR="00992CDC" w:rsidRDefault="00696A62">
            <w:pPr>
              <w:widowControl w:val="0"/>
              <w:spacing w:before="240" w:after="240" w:line="240" w:lineRule="auto"/>
              <w:ind w:left="-100"/>
              <w:rPr>
                <w:b/>
              </w:rPr>
            </w:pPr>
            <w:r>
              <w:rPr>
                <w:b/>
              </w:rPr>
              <w:t>Section</w:t>
            </w:r>
          </w:p>
        </w:tc>
        <w:tc>
          <w:tcPr>
            <w:tcW w:w="3226" w:type="dxa"/>
            <w:shd w:val="clear" w:color="auto" w:fill="auto"/>
            <w:tcMar>
              <w:top w:w="100" w:type="dxa"/>
              <w:left w:w="100" w:type="dxa"/>
              <w:bottom w:w="100" w:type="dxa"/>
              <w:right w:w="100" w:type="dxa"/>
            </w:tcMar>
            <w:tcPrChange w:id="548" w:author="Christopher Lim" w:date="2020-02-20T11:15:00Z">
              <w:tcPr>
                <w:tcW w:w="3226"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C99B0B3" w14:textId="77777777" w:rsidR="00992CDC" w:rsidRDefault="00696A62">
            <w:pPr>
              <w:widowControl w:val="0"/>
              <w:spacing w:before="240" w:after="240" w:line="240" w:lineRule="auto"/>
              <w:ind w:left="-100"/>
              <w:rPr>
                <w:b/>
              </w:rPr>
            </w:pPr>
            <w:r>
              <w:rPr>
                <w:b/>
              </w:rPr>
              <w:t>Content/Explanation</w:t>
            </w:r>
          </w:p>
        </w:tc>
      </w:tr>
      <w:tr w:rsidR="00992CDC" w14:paraId="387F8D9B" w14:textId="77777777" w:rsidTr="004B729F">
        <w:trPr>
          <w:trHeight w:val="845"/>
          <w:trPrChange w:id="549" w:author="Christopher Lim" w:date="2020-02-20T11:15:00Z">
            <w:trPr>
              <w:trHeight w:val="845"/>
            </w:trPr>
          </w:trPrChange>
        </w:trPr>
        <w:tc>
          <w:tcPr>
            <w:tcW w:w="1915" w:type="dxa"/>
            <w:shd w:val="clear" w:color="auto" w:fill="auto"/>
            <w:tcMar>
              <w:top w:w="100" w:type="dxa"/>
              <w:left w:w="100" w:type="dxa"/>
              <w:bottom w:w="100" w:type="dxa"/>
              <w:right w:w="100" w:type="dxa"/>
            </w:tcMar>
            <w:tcPrChange w:id="550" w:author="Christopher Lim" w:date="2020-02-20T11:15:00Z">
              <w:tcPr>
                <w:tcW w:w="19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88F78C0" w14:textId="77777777" w:rsidR="00992CDC" w:rsidRDefault="00696A62">
            <w:pPr>
              <w:widowControl w:val="0"/>
              <w:spacing w:before="240" w:after="240" w:line="240" w:lineRule="auto"/>
              <w:ind w:left="-100"/>
              <w:rPr>
                <w:b/>
              </w:rPr>
            </w:pPr>
            <w:r>
              <w:rPr>
                <w:b/>
              </w:rPr>
              <w:t>ID</w:t>
            </w:r>
          </w:p>
        </w:tc>
        <w:tc>
          <w:tcPr>
            <w:tcW w:w="878" w:type="dxa"/>
            <w:shd w:val="clear" w:color="auto" w:fill="auto"/>
            <w:tcMar>
              <w:top w:w="100" w:type="dxa"/>
              <w:left w:w="100" w:type="dxa"/>
              <w:bottom w:w="100" w:type="dxa"/>
              <w:right w:w="100" w:type="dxa"/>
            </w:tcMar>
            <w:tcPrChange w:id="551"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3183916" w14:textId="77777777" w:rsidR="00992CDC" w:rsidRDefault="00696A62">
            <w:pPr>
              <w:widowControl w:val="0"/>
              <w:spacing w:before="240" w:after="240" w:line="240" w:lineRule="auto"/>
              <w:ind w:left="-100"/>
            </w:pPr>
            <w:r>
              <w:t>1.2</w:t>
            </w:r>
          </w:p>
        </w:tc>
        <w:tc>
          <w:tcPr>
            <w:tcW w:w="3010" w:type="dxa"/>
            <w:shd w:val="clear" w:color="auto" w:fill="auto"/>
            <w:tcMar>
              <w:top w:w="100" w:type="dxa"/>
              <w:left w:w="100" w:type="dxa"/>
              <w:bottom w:w="100" w:type="dxa"/>
              <w:right w:w="100" w:type="dxa"/>
            </w:tcMar>
            <w:tcPrChange w:id="552"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352EAF2" w14:textId="77777777" w:rsidR="00992CDC" w:rsidRDefault="00696A62">
            <w:pPr>
              <w:widowControl w:val="0"/>
              <w:spacing w:before="240" w:after="240" w:line="240" w:lineRule="auto"/>
              <w:ind w:left="-100"/>
            </w:pPr>
            <w:r>
              <w:t>Name</w:t>
            </w:r>
          </w:p>
        </w:tc>
        <w:tc>
          <w:tcPr>
            <w:tcW w:w="3226" w:type="dxa"/>
            <w:shd w:val="clear" w:color="auto" w:fill="auto"/>
            <w:tcMar>
              <w:top w:w="100" w:type="dxa"/>
              <w:left w:w="100" w:type="dxa"/>
              <w:bottom w:w="100" w:type="dxa"/>
              <w:right w:w="100" w:type="dxa"/>
            </w:tcMar>
            <w:tcPrChange w:id="553"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F0BF33E" w14:textId="77777777" w:rsidR="00992CDC" w:rsidRDefault="00696A62">
            <w:pPr>
              <w:widowControl w:val="0"/>
              <w:spacing w:before="240" w:after="240" w:line="240" w:lineRule="auto"/>
              <w:ind w:left="-100"/>
            </w:pPr>
            <w:r>
              <w:t>View map</w:t>
            </w:r>
          </w:p>
        </w:tc>
      </w:tr>
      <w:tr w:rsidR="00992CDC" w14:paraId="12EE1659" w14:textId="77777777" w:rsidTr="004B729F">
        <w:trPr>
          <w:trHeight w:val="1055"/>
          <w:trPrChange w:id="554" w:author="Christopher Lim" w:date="2020-02-20T11:15:00Z">
            <w:trPr>
              <w:trHeight w:val="1055"/>
            </w:trPr>
          </w:trPrChange>
        </w:trPr>
        <w:tc>
          <w:tcPr>
            <w:tcW w:w="1915" w:type="dxa"/>
            <w:shd w:val="clear" w:color="auto" w:fill="auto"/>
            <w:tcMar>
              <w:top w:w="100" w:type="dxa"/>
              <w:left w:w="100" w:type="dxa"/>
              <w:bottom w:w="100" w:type="dxa"/>
              <w:right w:w="100" w:type="dxa"/>
            </w:tcMar>
            <w:tcPrChange w:id="555" w:author="Christopher Lim" w:date="2020-02-20T11:15:00Z">
              <w:tcPr>
                <w:tcW w:w="19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068455C" w14:textId="77777777" w:rsidR="00992CDC" w:rsidRDefault="00696A62">
            <w:pPr>
              <w:widowControl w:val="0"/>
              <w:spacing w:before="240" w:after="240" w:line="240" w:lineRule="auto"/>
              <w:ind w:left="-100"/>
              <w:rPr>
                <w:b/>
              </w:rPr>
            </w:pPr>
            <w:r>
              <w:rPr>
                <w:b/>
              </w:rPr>
              <w:t>Management</w:t>
            </w:r>
          </w:p>
        </w:tc>
        <w:tc>
          <w:tcPr>
            <w:tcW w:w="878" w:type="dxa"/>
            <w:shd w:val="clear" w:color="auto" w:fill="auto"/>
            <w:tcMar>
              <w:top w:w="100" w:type="dxa"/>
              <w:left w:w="100" w:type="dxa"/>
              <w:bottom w:w="100" w:type="dxa"/>
              <w:right w:w="100" w:type="dxa"/>
            </w:tcMar>
            <w:tcPrChange w:id="556"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B3989EE" w14:textId="77777777" w:rsidR="00992CDC" w:rsidRDefault="00696A62">
            <w:pPr>
              <w:widowControl w:val="0"/>
              <w:spacing w:before="240" w:after="240" w:line="240" w:lineRule="auto"/>
              <w:ind w:left="-100"/>
            </w:pPr>
            <w:r>
              <w:t>2.1</w:t>
            </w:r>
          </w:p>
        </w:tc>
        <w:tc>
          <w:tcPr>
            <w:tcW w:w="3010" w:type="dxa"/>
            <w:shd w:val="clear" w:color="auto" w:fill="auto"/>
            <w:tcMar>
              <w:top w:w="100" w:type="dxa"/>
              <w:left w:w="100" w:type="dxa"/>
              <w:bottom w:w="100" w:type="dxa"/>
              <w:right w:w="100" w:type="dxa"/>
            </w:tcMar>
            <w:tcPrChange w:id="557"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96D2915" w14:textId="77777777" w:rsidR="00992CDC" w:rsidRDefault="00696A62">
            <w:pPr>
              <w:widowControl w:val="0"/>
              <w:spacing w:before="240" w:after="240" w:line="240" w:lineRule="auto"/>
              <w:ind w:left="-100"/>
            </w:pPr>
            <w:r>
              <w:t>Author</w:t>
            </w:r>
          </w:p>
        </w:tc>
        <w:tc>
          <w:tcPr>
            <w:tcW w:w="3226" w:type="dxa"/>
            <w:shd w:val="clear" w:color="auto" w:fill="auto"/>
            <w:tcMar>
              <w:top w:w="100" w:type="dxa"/>
              <w:left w:w="100" w:type="dxa"/>
              <w:bottom w:w="100" w:type="dxa"/>
              <w:right w:w="100" w:type="dxa"/>
            </w:tcMar>
            <w:tcPrChange w:id="558"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BCDD842" w14:textId="77777777" w:rsidR="00992CDC" w:rsidRDefault="00696A62">
            <w:pPr>
              <w:widowControl w:val="0"/>
              <w:spacing w:before="240" w:after="240" w:line="240" w:lineRule="auto"/>
              <w:ind w:left="-100"/>
            </w:pPr>
            <w:r>
              <w:t xml:space="preserve">Muhamad </w:t>
            </w:r>
            <w:proofErr w:type="spellStart"/>
            <w:r>
              <w:t>Ridzwan</w:t>
            </w:r>
            <w:proofErr w:type="spellEnd"/>
            <w:r>
              <w:t xml:space="preserve"> bin Ziauddin</w:t>
            </w:r>
          </w:p>
        </w:tc>
      </w:tr>
      <w:tr w:rsidR="00992CDC" w14:paraId="30B17ECA" w14:textId="77777777" w:rsidTr="004B729F">
        <w:trPr>
          <w:trHeight w:val="845"/>
          <w:trPrChange w:id="559" w:author="Christopher Lim" w:date="2020-02-20T11:15:00Z">
            <w:trPr>
              <w:trHeight w:val="845"/>
            </w:trPr>
          </w:trPrChange>
        </w:trPr>
        <w:tc>
          <w:tcPr>
            <w:tcW w:w="1915" w:type="dxa"/>
            <w:vMerge w:val="restart"/>
            <w:shd w:val="clear" w:color="auto" w:fill="auto"/>
            <w:tcMar>
              <w:top w:w="100" w:type="dxa"/>
              <w:left w:w="100" w:type="dxa"/>
              <w:bottom w:w="100" w:type="dxa"/>
              <w:right w:w="100" w:type="dxa"/>
            </w:tcMar>
            <w:tcPrChange w:id="560" w:author="Christopher Lim" w:date="2020-02-20T11:15:00Z">
              <w:tcPr>
                <w:tcW w:w="191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2DC1AEA" w14:textId="77777777" w:rsidR="00992CDC" w:rsidRDefault="00696A62">
            <w:pPr>
              <w:widowControl w:val="0"/>
              <w:spacing w:before="240" w:after="240" w:line="240" w:lineRule="auto"/>
              <w:ind w:left="-100"/>
              <w:rPr>
                <w:b/>
              </w:rPr>
            </w:pPr>
            <w:r>
              <w:rPr>
                <w:b/>
              </w:rPr>
              <w:t>Context</w:t>
            </w:r>
          </w:p>
        </w:tc>
        <w:tc>
          <w:tcPr>
            <w:tcW w:w="878" w:type="dxa"/>
            <w:shd w:val="clear" w:color="auto" w:fill="auto"/>
            <w:tcMar>
              <w:top w:w="100" w:type="dxa"/>
              <w:left w:w="100" w:type="dxa"/>
              <w:bottom w:w="100" w:type="dxa"/>
              <w:right w:w="100" w:type="dxa"/>
            </w:tcMar>
            <w:tcPrChange w:id="561"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10160E4" w14:textId="77777777" w:rsidR="00992CDC" w:rsidRDefault="00696A62">
            <w:pPr>
              <w:widowControl w:val="0"/>
              <w:spacing w:before="240" w:after="240" w:line="240" w:lineRule="auto"/>
              <w:ind w:left="-100"/>
            </w:pPr>
            <w:r>
              <w:t>3.1</w:t>
            </w:r>
          </w:p>
        </w:tc>
        <w:tc>
          <w:tcPr>
            <w:tcW w:w="3010" w:type="dxa"/>
            <w:shd w:val="clear" w:color="auto" w:fill="auto"/>
            <w:tcMar>
              <w:top w:w="100" w:type="dxa"/>
              <w:left w:w="100" w:type="dxa"/>
              <w:bottom w:w="100" w:type="dxa"/>
              <w:right w:w="100" w:type="dxa"/>
            </w:tcMar>
            <w:tcPrChange w:id="562"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CEEFB86" w14:textId="77777777" w:rsidR="00992CDC" w:rsidRDefault="00696A62">
            <w:pPr>
              <w:widowControl w:val="0"/>
              <w:spacing w:before="240" w:after="240" w:line="240" w:lineRule="auto"/>
              <w:ind w:left="-100"/>
            </w:pPr>
            <w:r>
              <w:t>Source(s)</w:t>
            </w:r>
          </w:p>
        </w:tc>
        <w:tc>
          <w:tcPr>
            <w:tcW w:w="3226" w:type="dxa"/>
            <w:shd w:val="clear" w:color="auto" w:fill="auto"/>
            <w:tcMar>
              <w:top w:w="100" w:type="dxa"/>
              <w:left w:w="100" w:type="dxa"/>
              <w:bottom w:w="100" w:type="dxa"/>
              <w:right w:w="100" w:type="dxa"/>
            </w:tcMar>
            <w:tcPrChange w:id="563"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733FE59" w14:textId="77777777" w:rsidR="00992CDC" w:rsidRDefault="00696A62">
            <w:pPr>
              <w:widowControl w:val="0"/>
              <w:spacing w:before="240" w:after="240" w:line="240" w:lineRule="auto"/>
              <w:ind w:left="-100"/>
            </w:pPr>
            <w:r>
              <w:t>Google Map application</w:t>
            </w:r>
          </w:p>
        </w:tc>
      </w:tr>
      <w:tr w:rsidR="00992CDC" w14:paraId="4846B9FB" w14:textId="77777777" w:rsidTr="004B729F">
        <w:trPr>
          <w:trHeight w:val="845"/>
          <w:trPrChange w:id="564" w:author="Christopher Lim" w:date="2020-02-20T11:15:00Z">
            <w:trPr>
              <w:trHeight w:val="845"/>
            </w:trPr>
          </w:trPrChange>
        </w:trPr>
        <w:tc>
          <w:tcPr>
            <w:tcW w:w="1915" w:type="dxa"/>
            <w:vMerge/>
            <w:shd w:val="clear" w:color="auto" w:fill="auto"/>
            <w:tcMar>
              <w:top w:w="100" w:type="dxa"/>
              <w:left w:w="100" w:type="dxa"/>
              <w:bottom w:w="100" w:type="dxa"/>
              <w:right w:w="100" w:type="dxa"/>
            </w:tcMar>
            <w:tcPrChange w:id="565"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2459D8C9"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566"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5DE62D9" w14:textId="77777777" w:rsidR="00992CDC" w:rsidRDefault="00696A62">
            <w:pPr>
              <w:widowControl w:val="0"/>
              <w:spacing w:before="240" w:after="240" w:line="240" w:lineRule="auto"/>
              <w:ind w:left="-100"/>
            </w:pPr>
            <w:r>
              <w:t>3.2</w:t>
            </w:r>
          </w:p>
        </w:tc>
        <w:tc>
          <w:tcPr>
            <w:tcW w:w="3010" w:type="dxa"/>
            <w:shd w:val="clear" w:color="auto" w:fill="auto"/>
            <w:tcMar>
              <w:top w:w="100" w:type="dxa"/>
              <w:left w:w="100" w:type="dxa"/>
              <w:bottom w:w="100" w:type="dxa"/>
              <w:right w:w="100" w:type="dxa"/>
            </w:tcMar>
            <w:tcPrChange w:id="567"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F82F1C7" w14:textId="77777777" w:rsidR="00992CDC" w:rsidRDefault="00696A62">
            <w:pPr>
              <w:widowControl w:val="0"/>
              <w:spacing w:before="240" w:after="240" w:line="240" w:lineRule="auto"/>
              <w:ind w:left="-100"/>
            </w:pPr>
            <w:r>
              <w:t>Responsible stakeholder(s)</w:t>
            </w:r>
          </w:p>
        </w:tc>
        <w:tc>
          <w:tcPr>
            <w:tcW w:w="3226" w:type="dxa"/>
            <w:shd w:val="clear" w:color="auto" w:fill="auto"/>
            <w:tcMar>
              <w:top w:w="100" w:type="dxa"/>
              <w:left w:w="100" w:type="dxa"/>
              <w:bottom w:w="100" w:type="dxa"/>
              <w:right w:w="100" w:type="dxa"/>
            </w:tcMar>
            <w:tcPrChange w:id="568"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D823C0E" w14:textId="77777777" w:rsidR="00992CDC" w:rsidRDefault="00696A62">
            <w:pPr>
              <w:widowControl w:val="0"/>
              <w:spacing w:before="240" w:after="240" w:line="240" w:lineRule="auto"/>
              <w:ind w:left="-100"/>
            </w:pPr>
            <w:r>
              <w:t>N/A</w:t>
            </w:r>
          </w:p>
        </w:tc>
      </w:tr>
      <w:tr w:rsidR="00992CDC" w14:paraId="02CF4256" w14:textId="77777777" w:rsidTr="004B729F">
        <w:trPr>
          <w:trHeight w:val="815"/>
          <w:trPrChange w:id="569" w:author="Christopher Lim" w:date="2020-02-20T11:15:00Z">
            <w:trPr>
              <w:trHeight w:val="815"/>
            </w:trPr>
          </w:trPrChange>
        </w:trPr>
        <w:tc>
          <w:tcPr>
            <w:tcW w:w="1915" w:type="dxa"/>
            <w:vMerge w:val="restart"/>
            <w:shd w:val="clear" w:color="auto" w:fill="auto"/>
            <w:tcMar>
              <w:top w:w="100" w:type="dxa"/>
              <w:left w:w="100" w:type="dxa"/>
              <w:bottom w:w="100" w:type="dxa"/>
              <w:right w:w="100" w:type="dxa"/>
            </w:tcMar>
            <w:tcPrChange w:id="570" w:author="Christopher Lim" w:date="2020-02-20T11:15:00Z">
              <w:tcPr>
                <w:tcW w:w="1915"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C59A44E" w14:textId="77777777" w:rsidR="00992CDC" w:rsidRDefault="00696A62">
            <w:pPr>
              <w:widowControl w:val="0"/>
              <w:spacing w:before="240" w:after="240" w:line="240" w:lineRule="auto"/>
              <w:ind w:left="-100"/>
              <w:rPr>
                <w:b/>
              </w:rPr>
            </w:pPr>
            <w:r>
              <w:rPr>
                <w:b/>
              </w:rPr>
              <w:t>Use Case Definition</w:t>
            </w:r>
          </w:p>
        </w:tc>
        <w:tc>
          <w:tcPr>
            <w:tcW w:w="878" w:type="dxa"/>
            <w:shd w:val="clear" w:color="auto" w:fill="auto"/>
            <w:tcMar>
              <w:top w:w="100" w:type="dxa"/>
              <w:left w:w="100" w:type="dxa"/>
              <w:bottom w:w="100" w:type="dxa"/>
              <w:right w:w="100" w:type="dxa"/>
            </w:tcMar>
            <w:tcPrChange w:id="571"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601212B" w14:textId="77777777" w:rsidR="00992CDC" w:rsidRDefault="00696A62">
            <w:pPr>
              <w:widowControl w:val="0"/>
              <w:spacing w:before="240" w:after="240" w:line="240" w:lineRule="auto"/>
              <w:ind w:left="-100"/>
            </w:pPr>
            <w:r>
              <w:t>4.2</w:t>
            </w:r>
          </w:p>
        </w:tc>
        <w:tc>
          <w:tcPr>
            <w:tcW w:w="3010" w:type="dxa"/>
            <w:shd w:val="clear" w:color="auto" w:fill="auto"/>
            <w:tcMar>
              <w:top w:w="100" w:type="dxa"/>
              <w:left w:w="100" w:type="dxa"/>
              <w:bottom w:w="100" w:type="dxa"/>
              <w:right w:w="100" w:type="dxa"/>
            </w:tcMar>
            <w:tcPrChange w:id="572"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46270D9" w14:textId="77777777" w:rsidR="00992CDC" w:rsidRDefault="00696A62">
            <w:pPr>
              <w:widowControl w:val="0"/>
              <w:spacing w:before="240" w:after="240" w:line="240" w:lineRule="auto"/>
              <w:ind w:left="-100"/>
            </w:pPr>
            <w:r>
              <w:t>Short Description</w:t>
            </w:r>
          </w:p>
        </w:tc>
        <w:tc>
          <w:tcPr>
            <w:tcW w:w="3226" w:type="dxa"/>
            <w:shd w:val="clear" w:color="auto" w:fill="auto"/>
            <w:tcMar>
              <w:top w:w="100" w:type="dxa"/>
              <w:left w:w="100" w:type="dxa"/>
              <w:bottom w:w="100" w:type="dxa"/>
              <w:right w:w="100" w:type="dxa"/>
            </w:tcMar>
            <w:tcPrChange w:id="573"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F9002FB" w14:textId="77777777" w:rsidR="00992CDC" w:rsidRDefault="00696A62">
            <w:pPr>
              <w:widowControl w:val="0"/>
              <w:spacing w:before="240" w:after="240" w:line="240" w:lineRule="auto"/>
              <w:ind w:left="-100"/>
            </w:pPr>
            <w:r>
              <w:t>The student can view the map of the hostel</w:t>
            </w:r>
          </w:p>
        </w:tc>
      </w:tr>
      <w:tr w:rsidR="00992CDC" w14:paraId="1F0BC994" w14:textId="77777777" w:rsidTr="004B729F">
        <w:trPr>
          <w:trHeight w:val="1355"/>
          <w:trPrChange w:id="574" w:author="Christopher Lim" w:date="2020-02-20T11:15:00Z">
            <w:trPr>
              <w:trHeight w:val="1355"/>
            </w:trPr>
          </w:trPrChange>
        </w:trPr>
        <w:tc>
          <w:tcPr>
            <w:tcW w:w="1915" w:type="dxa"/>
            <w:vMerge/>
            <w:shd w:val="clear" w:color="auto" w:fill="auto"/>
            <w:tcMar>
              <w:top w:w="100" w:type="dxa"/>
              <w:left w:w="100" w:type="dxa"/>
              <w:bottom w:w="100" w:type="dxa"/>
              <w:right w:w="100" w:type="dxa"/>
            </w:tcMar>
            <w:tcPrChange w:id="575"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64308720"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576"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4BCC513" w14:textId="77777777" w:rsidR="00992CDC" w:rsidRDefault="00696A62">
            <w:pPr>
              <w:widowControl w:val="0"/>
              <w:spacing w:before="240" w:after="240" w:line="240" w:lineRule="auto"/>
              <w:ind w:left="-100"/>
            </w:pPr>
            <w:r>
              <w:t>4.4</w:t>
            </w:r>
          </w:p>
        </w:tc>
        <w:tc>
          <w:tcPr>
            <w:tcW w:w="3010" w:type="dxa"/>
            <w:shd w:val="clear" w:color="auto" w:fill="auto"/>
            <w:tcMar>
              <w:top w:w="100" w:type="dxa"/>
              <w:left w:w="100" w:type="dxa"/>
              <w:bottom w:w="100" w:type="dxa"/>
              <w:right w:w="100" w:type="dxa"/>
            </w:tcMar>
            <w:tcPrChange w:id="577"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8E12A57" w14:textId="77777777" w:rsidR="00992CDC" w:rsidRDefault="00696A62">
            <w:pPr>
              <w:widowControl w:val="0"/>
              <w:spacing w:before="240" w:after="240" w:line="240" w:lineRule="auto"/>
              <w:ind w:left="-100"/>
            </w:pPr>
            <w:r>
              <w:t>Associated goal(s)</w:t>
            </w:r>
          </w:p>
        </w:tc>
        <w:tc>
          <w:tcPr>
            <w:tcW w:w="3226" w:type="dxa"/>
            <w:shd w:val="clear" w:color="auto" w:fill="auto"/>
            <w:tcMar>
              <w:top w:w="100" w:type="dxa"/>
              <w:left w:w="100" w:type="dxa"/>
              <w:bottom w:w="100" w:type="dxa"/>
              <w:right w:w="100" w:type="dxa"/>
            </w:tcMar>
            <w:tcPrChange w:id="578"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1222D8A" w14:textId="77777777" w:rsidR="00992CDC" w:rsidRDefault="00696A62">
            <w:pPr>
              <w:widowControl w:val="0"/>
              <w:spacing w:before="240" w:after="240" w:line="240" w:lineRule="auto"/>
              <w:ind w:left="-100"/>
            </w:pPr>
            <w:r>
              <w:t>G-1-1-1-2: Map viewer</w:t>
            </w:r>
          </w:p>
          <w:p w14:paraId="1739CA1F" w14:textId="77777777" w:rsidR="00992CDC" w:rsidRDefault="00696A62">
            <w:pPr>
              <w:widowControl w:val="0"/>
              <w:spacing w:before="240" w:after="240" w:line="240" w:lineRule="auto"/>
              <w:ind w:left="-100"/>
            </w:pPr>
            <w:r>
              <w:t>G-1-1-1: Easier navigation of the hostel area</w:t>
            </w:r>
          </w:p>
        </w:tc>
      </w:tr>
      <w:tr w:rsidR="00992CDC" w14:paraId="1A598499" w14:textId="77777777" w:rsidTr="004B729F">
        <w:trPr>
          <w:trHeight w:val="635"/>
          <w:trPrChange w:id="579" w:author="Christopher Lim" w:date="2020-02-20T11:15:00Z">
            <w:trPr>
              <w:trHeight w:val="635"/>
            </w:trPr>
          </w:trPrChange>
        </w:trPr>
        <w:tc>
          <w:tcPr>
            <w:tcW w:w="1915" w:type="dxa"/>
            <w:vMerge/>
            <w:shd w:val="clear" w:color="auto" w:fill="auto"/>
            <w:tcMar>
              <w:top w:w="100" w:type="dxa"/>
              <w:left w:w="100" w:type="dxa"/>
              <w:bottom w:w="100" w:type="dxa"/>
              <w:right w:w="100" w:type="dxa"/>
            </w:tcMar>
            <w:tcPrChange w:id="580"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2240E83B"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581"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F19D6C5" w14:textId="77777777" w:rsidR="00992CDC" w:rsidRDefault="00696A62">
            <w:pPr>
              <w:widowControl w:val="0"/>
              <w:spacing w:before="240" w:after="240" w:line="240" w:lineRule="auto"/>
              <w:ind w:left="-100"/>
            </w:pPr>
            <w:r>
              <w:t>4.5</w:t>
            </w:r>
          </w:p>
        </w:tc>
        <w:tc>
          <w:tcPr>
            <w:tcW w:w="3010" w:type="dxa"/>
            <w:shd w:val="clear" w:color="auto" w:fill="auto"/>
            <w:tcMar>
              <w:top w:w="100" w:type="dxa"/>
              <w:left w:w="100" w:type="dxa"/>
              <w:bottom w:w="100" w:type="dxa"/>
              <w:right w:w="100" w:type="dxa"/>
            </w:tcMar>
            <w:tcPrChange w:id="582"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D510FA9" w14:textId="77777777" w:rsidR="00992CDC" w:rsidRDefault="00696A62">
            <w:pPr>
              <w:widowControl w:val="0"/>
              <w:spacing w:before="240" w:after="240" w:line="240" w:lineRule="auto"/>
              <w:ind w:left="-100"/>
            </w:pPr>
            <w:r>
              <w:t>Primary actor(s)</w:t>
            </w:r>
          </w:p>
        </w:tc>
        <w:tc>
          <w:tcPr>
            <w:tcW w:w="3226" w:type="dxa"/>
            <w:shd w:val="clear" w:color="auto" w:fill="auto"/>
            <w:tcMar>
              <w:top w:w="100" w:type="dxa"/>
              <w:left w:w="100" w:type="dxa"/>
              <w:bottom w:w="100" w:type="dxa"/>
              <w:right w:w="100" w:type="dxa"/>
            </w:tcMar>
            <w:tcPrChange w:id="583"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9D2782E" w14:textId="77777777" w:rsidR="00992CDC" w:rsidRDefault="00696A62">
            <w:pPr>
              <w:widowControl w:val="0"/>
              <w:spacing w:before="240" w:after="240" w:line="240" w:lineRule="auto"/>
              <w:ind w:left="-100"/>
            </w:pPr>
            <w:r>
              <w:t>Student</w:t>
            </w:r>
          </w:p>
        </w:tc>
      </w:tr>
      <w:tr w:rsidR="00992CDC" w14:paraId="27CB9218" w14:textId="77777777" w:rsidTr="004B729F">
        <w:trPr>
          <w:trHeight w:val="605"/>
          <w:trPrChange w:id="584" w:author="Christopher Lim" w:date="2020-02-20T11:15:00Z">
            <w:trPr>
              <w:trHeight w:val="605"/>
            </w:trPr>
          </w:trPrChange>
        </w:trPr>
        <w:tc>
          <w:tcPr>
            <w:tcW w:w="1915" w:type="dxa"/>
            <w:vMerge/>
            <w:shd w:val="clear" w:color="auto" w:fill="auto"/>
            <w:tcMar>
              <w:top w:w="100" w:type="dxa"/>
              <w:left w:w="100" w:type="dxa"/>
              <w:bottom w:w="100" w:type="dxa"/>
              <w:right w:w="100" w:type="dxa"/>
            </w:tcMar>
            <w:tcPrChange w:id="585"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77409175"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586"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3193855" w14:textId="77777777" w:rsidR="00992CDC" w:rsidRDefault="00696A62">
            <w:pPr>
              <w:widowControl w:val="0"/>
              <w:spacing w:before="240" w:after="240" w:line="240" w:lineRule="auto"/>
              <w:ind w:left="-100"/>
            </w:pPr>
            <w:r>
              <w:t>4.6</w:t>
            </w:r>
          </w:p>
        </w:tc>
        <w:tc>
          <w:tcPr>
            <w:tcW w:w="3010" w:type="dxa"/>
            <w:shd w:val="clear" w:color="auto" w:fill="auto"/>
            <w:tcMar>
              <w:top w:w="100" w:type="dxa"/>
              <w:left w:w="100" w:type="dxa"/>
              <w:bottom w:w="100" w:type="dxa"/>
              <w:right w:w="100" w:type="dxa"/>
            </w:tcMar>
            <w:tcPrChange w:id="587"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992CE0C" w14:textId="77777777" w:rsidR="00992CDC" w:rsidRDefault="00696A62">
            <w:pPr>
              <w:widowControl w:val="0"/>
              <w:spacing w:before="240" w:after="240" w:line="240" w:lineRule="auto"/>
              <w:ind w:left="-100"/>
            </w:pPr>
            <w:r>
              <w:t>Other actor(s)</w:t>
            </w:r>
          </w:p>
        </w:tc>
        <w:tc>
          <w:tcPr>
            <w:tcW w:w="3226" w:type="dxa"/>
            <w:shd w:val="clear" w:color="auto" w:fill="auto"/>
            <w:tcMar>
              <w:top w:w="100" w:type="dxa"/>
              <w:left w:w="100" w:type="dxa"/>
              <w:bottom w:w="100" w:type="dxa"/>
              <w:right w:w="100" w:type="dxa"/>
            </w:tcMar>
            <w:tcPrChange w:id="588"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FF792E8" w14:textId="77777777" w:rsidR="00992CDC" w:rsidRDefault="00696A62">
            <w:pPr>
              <w:widowControl w:val="0"/>
              <w:spacing w:before="240" w:after="240" w:line="240" w:lineRule="auto"/>
              <w:ind w:left="-100"/>
            </w:pPr>
            <w:r>
              <w:t>N/A</w:t>
            </w:r>
          </w:p>
        </w:tc>
      </w:tr>
      <w:tr w:rsidR="00992CDC" w14:paraId="42FE8749" w14:textId="77777777" w:rsidTr="004B729F">
        <w:trPr>
          <w:trHeight w:val="695"/>
          <w:trPrChange w:id="589" w:author="Christopher Lim" w:date="2020-02-20T11:15:00Z">
            <w:trPr>
              <w:trHeight w:val="695"/>
            </w:trPr>
          </w:trPrChange>
        </w:trPr>
        <w:tc>
          <w:tcPr>
            <w:tcW w:w="1915" w:type="dxa"/>
            <w:vMerge/>
            <w:shd w:val="clear" w:color="auto" w:fill="auto"/>
            <w:tcMar>
              <w:top w:w="100" w:type="dxa"/>
              <w:left w:w="100" w:type="dxa"/>
              <w:bottom w:w="100" w:type="dxa"/>
              <w:right w:w="100" w:type="dxa"/>
            </w:tcMar>
            <w:tcPrChange w:id="590"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47B064F5"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591"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51DD45C" w14:textId="77777777" w:rsidR="00992CDC" w:rsidRDefault="00696A62">
            <w:pPr>
              <w:widowControl w:val="0"/>
              <w:spacing w:before="240" w:after="240" w:line="240" w:lineRule="auto"/>
              <w:ind w:left="-100"/>
            </w:pPr>
            <w:r>
              <w:t>4.7</w:t>
            </w:r>
          </w:p>
        </w:tc>
        <w:tc>
          <w:tcPr>
            <w:tcW w:w="3010" w:type="dxa"/>
            <w:shd w:val="clear" w:color="auto" w:fill="auto"/>
            <w:tcMar>
              <w:top w:w="100" w:type="dxa"/>
              <w:left w:w="100" w:type="dxa"/>
              <w:bottom w:w="100" w:type="dxa"/>
              <w:right w:w="100" w:type="dxa"/>
            </w:tcMar>
            <w:tcPrChange w:id="592"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468A097" w14:textId="77777777" w:rsidR="00992CDC" w:rsidRDefault="00696A62">
            <w:pPr>
              <w:widowControl w:val="0"/>
              <w:spacing w:before="240" w:after="240" w:line="240" w:lineRule="auto"/>
              <w:ind w:left="-100"/>
            </w:pPr>
            <w:r>
              <w:t>Precondition</w:t>
            </w:r>
          </w:p>
        </w:tc>
        <w:tc>
          <w:tcPr>
            <w:tcW w:w="3226" w:type="dxa"/>
            <w:shd w:val="clear" w:color="auto" w:fill="auto"/>
            <w:tcMar>
              <w:top w:w="100" w:type="dxa"/>
              <w:left w:w="100" w:type="dxa"/>
              <w:bottom w:w="100" w:type="dxa"/>
              <w:right w:w="100" w:type="dxa"/>
            </w:tcMar>
            <w:tcPrChange w:id="593"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CE5B285" w14:textId="01AB6540" w:rsidR="00992CDC" w:rsidRDefault="00696A62">
            <w:pPr>
              <w:widowControl w:val="0"/>
              <w:spacing w:before="240" w:after="240" w:line="240" w:lineRule="auto"/>
              <w:ind w:left="-100"/>
            </w:pPr>
            <w:del w:id="594" w:author="Christopher Lim" w:date="2020-02-20T10:55:00Z">
              <w:r w:rsidDel="00132756">
                <w:delText>The student is logged in</w:delText>
              </w:r>
            </w:del>
            <w:ins w:id="595" w:author="Christopher Lim" w:date="2020-02-20T10:55:00Z">
              <w:r w:rsidR="00132756">
                <w:t>N/A</w:t>
              </w:r>
            </w:ins>
          </w:p>
        </w:tc>
      </w:tr>
      <w:tr w:rsidR="00992CDC" w14:paraId="45378F2C" w14:textId="77777777" w:rsidTr="004B729F">
        <w:trPr>
          <w:trHeight w:val="665"/>
          <w:trPrChange w:id="596" w:author="Christopher Lim" w:date="2020-02-20T11:15:00Z">
            <w:trPr>
              <w:trHeight w:val="665"/>
            </w:trPr>
          </w:trPrChange>
        </w:trPr>
        <w:tc>
          <w:tcPr>
            <w:tcW w:w="1915" w:type="dxa"/>
            <w:vMerge/>
            <w:shd w:val="clear" w:color="auto" w:fill="auto"/>
            <w:tcMar>
              <w:top w:w="100" w:type="dxa"/>
              <w:left w:w="100" w:type="dxa"/>
              <w:bottom w:w="100" w:type="dxa"/>
              <w:right w:w="100" w:type="dxa"/>
            </w:tcMar>
            <w:tcPrChange w:id="597"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3998D5CF"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598"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74F3B52" w14:textId="77777777" w:rsidR="00992CDC" w:rsidRDefault="00696A62">
            <w:pPr>
              <w:widowControl w:val="0"/>
              <w:spacing w:before="240" w:after="240" w:line="240" w:lineRule="auto"/>
              <w:ind w:left="-100"/>
            </w:pPr>
            <w:r>
              <w:t>4.9</w:t>
            </w:r>
          </w:p>
        </w:tc>
        <w:tc>
          <w:tcPr>
            <w:tcW w:w="3010" w:type="dxa"/>
            <w:shd w:val="clear" w:color="auto" w:fill="auto"/>
            <w:tcMar>
              <w:top w:w="100" w:type="dxa"/>
              <w:left w:w="100" w:type="dxa"/>
              <w:bottom w:w="100" w:type="dxa"/>
              <w:right w:w="100" w:type="dxa"/>
            </w:tcMar>
            <w:tcPrChange w:id="599"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5A37973" w14:textId="77777777" w:rsidR="00992CDC" w:rsidRDefault="00696A62">
            <w:pPr>
              <w:widowControl w:val="0"/>
              <w:spacing w:before="240" w:after="240" w:line="240" w:lineRule="auto"/>
              <w:ind w:left="-100"/>
            </w:pPr>
            <w:r>
              <w:t>Postcondition</w:t>
            </w:r>
          </w:p>
        </w:tc>
        <w:tc>
          <w:tcPr>
            <w:tcW w:w="3226" w:type="dxa"/>
            <w:shd w:val="clear" w:color="auto" w:fill="auto"/>
            <w:tcMar>
              <w:top w:w="100" w:type="dxa"/>
              <w:left w:w="100" w:type="dxa"/>
              <w:bottom w:w="100" w:type="dxa"/>
              <w:right w:w="100" w:type="dxa"/>
            </w:tcMar>
            <w:tcPrChange w:id="600"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B77279E" w14:textId="77777777" w:rsidR="00992CDC" w:rsidRDefault="00696A62">
            <w:pPr>
              <w:widowControl w:val="0"/>
              <w:spacing w:before="240" w:after="240" w:line="240" w:lineRule="auto"/>
              <w:ind w:left="-100"/>
            </w:pPr>
            <w:r>
              <w:t>The hostel map is displayed</w:t>
            </w:r>
          </w:p>
        </w:tc>
      </w:tr>
      <w:tr w:rsidR="00992CDC" w14:paraId="0E9ADD28" w14:textId="77777777" w:rsidTr="004B729F">
        <w:trPr>
          <w:trHeight w:val="815"/>
          <w:trPrChange w:id="601" w:author="Christopher Lim" w:date="2020-02-20T11:15:00Z">
            <w:trPr>
              <w:trHeight w:val="815"/>
            </w:trPr>
          </w:trPrChange>
        </w:trPr>
        <w:tc>
          <w:tcPr>
            <w:tcW w:w="1915" w:type="dxa"/>
            <w:vMerge/>
            <w:shd w:val="clear" w:color="auto" w:fill="auto"/>
            <w:tcMar>
              <w:top w:w="100" w:type="dxa"/>
              <w:left w:w="100" w:type="dxa"/>
              <w:bottom w:w="100" w:type="dxa"/>
              <w:right w:w="100" w:type="dxa"/>
            </w:tcMar>
            <w:tcPrChange w:id="602"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7F7C5C5A"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603"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0EFF2F0" w14:textId="77777777" w:rsidR="00992CDC" w:rsidRDefault="00696A62">
            <w:pPr>
              <w:widowControl w:val="0"/>
              <w:spacing w:before="240" w:after="240" w:line="240" w:lineRule="auto"/>
              <w:ind w:left="-100"/>
            </w:pPr>
            <w:r>
              <w:t>4.10</w:t>
            </w:r>
          </w:p>
        </w:tc>
        <w:tc>
          <w:tcPr>
            <w:tcW w:w="3010" w:type="dxa"/>
            <w:shd w:val="clear" w:color="auto" w:fill="auto"/>
            <w:tcMar>
              <w:top w:w="100" w:type="dxa"/>
              <w:left w:w="100" w:type="dxa"/>
              <w:bottom w:w="100" w:type="dxa"/>
              <w:right w:w="100" w:type="dxa"/>
            </w:tcMar>
            <w:tcPrChange w:id="604"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047BFF8" w14:textId="77777777" w:rsidR="00992CDC" w:rsidRDefault="00696A62">
            <w:pPr>
              <w:widowControl w:val="0"/>
              <w:spacing w:before="240" w:after="240" w:line="240" w:lineRule="auto"/>
              <w:ind w:left="-100"/>
            </w:pPr>
            <w:r>
              <w:t>Result(s)</w:t>
            </w:r>
          </w:p>
        </w:tc>
        <w:tc>
          <w:tcPr>
            <w:tcW w:w="3226" w:type="dxa"/>
            <w:shd w:val="clear" w:color="auto" w:fill="auto"/>
            <w:tcMar>
              <w:top w:w="100" w:type="dxa"/>
              <w:left w:w="100" w:type="dxa"/>
              <w:bottom w:w="100" w:type="dxa"/>
              <w:right w:w="100" w:type="dxa"/>
            </w:tcMar>
            <w:tcPrChange w:id="605"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B9C84AF" w14:textId="77777777" w:rsidR="00992CDC" w:rsidRDefault="00696A62">
            <w:pPr>
              <w:widowControl w:val="0"/>
              <w:spacing w:before="240" w:after="240" w:line="240" w:lineRule="auto"/>
              <w:ind w:left="-100"/>
            </w:pPr>
            <w:r>
              <w:t>The student can now view the hostel map</w:t>
            </w:r>
          </w:p>
        </w:tc>
      </w:tr>
      <w:tr w:rsidR="00992CDC" w14:paraId="34688679" w14:textId="77777777" w:rsidTr="004B729F">
        <w:trPr>
          <w:trHeight w:val="2195"/>
          <w:trPrChange w:id="606" w:author="Christopher Lim" w:date="2020-02-20T11:15:00Z">
            <w:trPr>
              <w:trHeight w:val="2195"/>
            </w:trPr>
          </w:trPrChange>
        </w:trPr>
        <w:tc>
          <w:tcPr>
            <w:tcW w:w="1915" w:type="dxa"/>
            <w:vMerge/>
            <w:shd w:val="clear" w:color="auto" w:fill="auto"/>
            <w:tcMar>
              <w:top w:w="100" w:type="dxa"/>
              <w:left w:w="100" w:type="dxa"/>
              <w:bottom w:w="100" w:type="dxa"/>
              <w:right w:w="100" w:type="dxa"/>
            </w:tcMar>
            <w:tcPrChange w:id="607"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6623081E"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608"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8FB56C4" w14:textId="77777777" w:rsidR="00992CDC" w:rsidRDefault="00696A62">
            <w:pPr>
              <w:widowControl w:val="0"/>
              <w:spacing w:before="240" w:after="240" w:line="240" w:lineRule="auto"/>
              <w:ind w:left="-100"/>
            </w:pPr>
            <w:r>
              <w:t>4.11</w:t>
            </w:r>
          </w:p>
        </w:tc>
        <w:tc>
          <w:tcPr>
            <w:tcW w:w="3010" w:type="dxa"/>
            <w:shd w:val="clear" w:color="auto" w:fill="auto"/>
            <w:tcMar>
              <w:top w:w="100" w:type="dxa"/>
              <w:left w:w="100" w:type="dxa"/>
              <w:bottom w:w="100" w:type="dxa"/>
              <w:right w:w="100" w:type="dxa"/>
            </w:tcMar>
            <w:tcPrChange w:id="609"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D3C7E50" w14:textId="77777777" w:rsidR="00992CDC" w:rsidRDefault="00696A62">
            <w:pPr>
              <w:widowControl w:val="0"/>
              <w:spacing w:before="240" w:after="240" w:line="240" w:lineRule="auto"/>
              <w:ind w:left="-100"/>
            </w:pPr>
            <w:r>
              <w:t>Main scenario</w:t>
            </w:r>
          </w:p>
        </w:tc>
        <w:tc>
          <w:tcPr>
            <w:tcW w:w="3226" w:type="dxa"/>
            <w:shd w:val="clear" w:color="auto" w:fill="auto"/>
            <w:tcMar>
              <w:top w:w="100" w:type="dxa"/>
              <w:left w:w="100" w:type="dxa"/>
              <w:bottom w:w="100" w:type="dxa"/>
              <w:right w:w="100" w:type="dxa"/>
            </w:tcMar>
            <w:tcPrChange w:id="610"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4C6861F" w14:textId="77777777" w:rsidR="00992CDC" w:rsidRDefault="00696A62">
            <w:pPr>
              <w:widowControl w:val="0"/>
              <w:spacing w:before="240" w:after="240" w:line="240" w:lineRule="auto"/>
              <w:ind w:left="260" w:hanging="360"/>
            </w:pPr>
            <w:r>
              <w:t>1.</w:t>
            </w:r>
            <w:r>
              <w:rPr>
                <w:sz w:val="14"/>
                <w:szCs w:val="14"/>
              </w:rPr>
              <w:t xml:space="preserve">       </w:t>
            </w:r>
            <w:r>
              <w:t>The student is logged in</w:t>
            </w:r>
          </w:p>
          <w:p w14:paraId="2F1442E8" w14:textId="77777777" w:rsidR="00992CDC" w:rsidRDefault="00696A62">
            <w:pPr>
              <w:widowControl w:val="0"/>
              <w:spacing w:before="240" w:after="240" w:line="240" w:lineRule="auto"/>
              <w:ind w:left="260" w:hanging="360"/>
            </w:pPr>
            <w:r>
              <w:t>2.</w:t>
            </w:r>
            <w:r>
              <w:rPr>
                <w:sz w:val="14"/>
                <w:szCs w:val="14"/>
              </w:rPr>
              <w:t xml:space="preserve">       </w:t>
            </w:r>
            <w:r>
              <w:t>The student clicks the “View Map” button.</w:t>
            </w:r>
          </w:p>
          <w:p w14:paraId="37578A7C" w14:textId="77777777" w:rsidR="00992CDC" w:rsidRDefault="00696A62">
            <w:pPr>
              <w:widowControl w:val="0"/>
              <w:spacing w:before="240" w:after="240" w:line="240" w:lineRule="auto"/>
              <w:ind w:left="260" w:hanging="360"/>
            </w:pPr>
            <w:r>
              <w:t>3.</w:t>
            </w:r>
            <w:r>
              <w:rPr>
                <w:sz w:val="14"/>
                <w:szCs w:val="14"/>
              </w:rPr>
              <w:t xml:space="preserve">       </w:t>
            </w:r>
            <w:r>
              <w:t>The hostel map will be displayed.</w:t>
            </w:r>
          </w:p>
        </w:tc>
      </w:tr>
      <w:tr w:rsidR="00992CDC" w14:paraId="7A547729" w14:textId="77777777" w:rsidTr="004B729F">
        <w:trPr>
          <w:trHeight w:val="515"/>
          <w:trPrChange w:id="611" w:author="Christopher Lim" w:date="2020-02-20T11:15:00Z">
            <w:trPr>
              <w:trHeight w:val="515"/>
            </w:trPr>
          </w:trPrChange>
        </w:trPr>
        <w:tc>
          <w:tcPr>
            <w:tcW w:w="1915" w:type="dxa"/>
            <w:vMerge/>
            <w:shd w:val="clear" w:color="auto" w:fill="auto"/>
            <w:tcMar>
              <w:top w:w="100" w:type="dxa"/>
              <w:left w:w="100" w:type="dxa"/>
              <w:bottom w:w="100" w:type="dxa"/>
              <w:right w:w="100" w:type="dxa"/>
            </w:tcMar>
            <w:tcPrChange w:id="612"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28FB981D"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613"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707674D" w14:textId="77777777" w:rsidR="00992CDC" w:rsidRDefault="00696A62">
            <w:pPr>
              <w:widowControl w:val="0"/>
              <w:spacing w:before="240" w:after="240" w:line="240" w:lineRule="auto"/>
              <w:ind w:left="-100"/>
            </w:pPr>
            <w:r>
              <w:t>4.12</w:t>
            </w:r>
          </w:p>
        </w:tc>
        <w:tc>
          <w:tcPr>
            <w:tcW w:w="3010" w:type="dxa"/>
            <w:shd w:val="clear" w:color="auto" w:fill="auto"/>
            <w:tcMar>
              <w:top w:w="100" w:type="dxa"/>
              <w:left w:w="100" w:type="dxa"/>
              <w:bottom w:w="100" w:type="dxa"/>
              <w:right w:w="100" w:type="dxa"/>
            </w:tcMar>
            <w:tcPrChange w:id="614"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212DBD9" w14:textId="77777777" w:rsidR="00992CDC" w:rsidRDefault="00696A62">
            <w:pPr>
              <w:widowControl w:val="0"/>
              <w:spacing w:before="240" w:after="240" w:line="240" w:lineRule="auto"/>
              <w:ind w:left="-100"/>
            </w:pPr>
            <w:r>
              <w:t>Alternative scenario</w:t>
            </w:r>
          </w:p>
        </w:tc>
        <w:tc>
          <w:tcPr>
            <w:tcW w:w="3226" w:type="dxa"/>
            <w:shd w:val="clear" w:color="auto" w:fill="auto"/>
            <w:tcMar>
              <w:top w:w="100" w:type="dxa"/>
              <w:left w:w="100" w:type="dxa"/>
              <w:bottom w:w="100" w:type="dxa"/>
              <w:right w:w="100" w:type="dxa"/>
            </w:tcMar>
            <w:tcPrChange w:id="615"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888FCBB" w14:textId="77777777" w:rsidR="00992CDC" w:rsidRDefault="00696A62">
            <w:pPr>
              <w:widowControl w:val="0"/>
              <w:spacing w:before="240" w:after="240" w:line="240" w:lineRule="auto"/>
              <w:ind w:left="-100"/>
            </w:pPr>
            <w:r>
              <w:t>N/A</w:t>
            </w:r>
          </w:p>
        </w:tc>
      </w:tr>
      <w:tr w:rsidR="00992CDC" w14:paraId="26933D3D" w14:textId="77777777" w:rsidTr="004B729F">
        <w:trPr>
          <w:trHeight w:val="515"/>
          <w:trPrChange w:id="616" w:author="Christopher Lim" w:date="2020-02-20T11:15:00Z">
            <w:trPr>
              <w:trHeight w:val="515"/>
            </w:trPr>
          </w:trPrChange>
        </w:trPr>
        <w:tc>
          <w:tcPr>
            <w:tcW w:w="1915" w:type="dxa"/>
            <w:vMerge/>
            <w:shd w:val="clear" w:color="auto" w:fill="auto"/>
            <w:tcMar>
              <w:top w:w="100" w:type="dxa"/>
              <w:left w:w="100" w:type="dxa"/>
              <w:bottom w:w="100" w:type="dxa"/>
              <w:right w:w="100" w:type="dxa"/>
            </w:tcMar>
            <w:tcPrChange w:id="617"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156C48F2"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618"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63738DD" w14:textId="77777777" w:rsidR="00992CDC" w:rsidRDefault="00696A62">
            <w:pPr>
              <w:widowControl w:val="0"/>
              <w:spacing w:before="240" w:after="240" w:line="240" w:lineRule="auto"/>
              <w:ind w:left="-100"/>
            </w:pPr>
            <w:r>
              <w:t>4.13</w:t>
            </w:r>
          </w:p>
        </w:tc>
        <w:tc>
          <w:tcPr>
            <w:tcW w:w="3010" w:type="dxa"/>
            <w:shd w:val="clear" w:color="auto" w:fill="auto"/>
            <w:tcMar>
              <w:top w:w="100" w:type="dxa"/>
              <w:left w:w="100" w:type="dxa"/>
              <w:bottom w:w="100" w:type="dxa"/>
              <w:right w:w="100" w:type="dxa"/>
            </w:tcMar>
            <w:tcPrChange w:id="619"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F8D6508" w14:textId="77777777" w:rsidR="00992CDC" w:rsidRDefault="00696A62">
            <w:pPr>
              <w:widowControl w:val="0"/>
              <w:spacing w:before="240" w:after="240" w:line="240" w:lineRule="auto"/>
              <w:ind w:left="-100"/>
            </w:pPr>
            <w:r>
              <w:t>Exception scenario</w:t>
            </w:r>
          </w:p>
        </w:tc>
        <w:tc>
          <w:tcPr>
            <w:tcW w:w="3226" w:type="dxa"/>
            <w:shd w:val="clear" w:color="auto" w:fill="auto"/>
            <w:tcMar>
              <w:top w:w="100" w:type="dxa"/>
              <w:left w:w="100" w:type="dxa"/>
              <w:bottom w:w="100" w:type="dxa"/>
              <w:right w:w="100" w:type="dxa"/>
            </w:tcMar>
            <w:tcPrChange w:id="620"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E69A95E" w14:textId="77777777" w:rsidR="00992CDC" w:rsidRDefault="00696A62">
            <w:pPr>
              <w:widowControl w:val="0"/>
              <w:spacing w:before="240" w:after="240" w:line="240" w:lineRule="auto"/>
              <w:ind w:left="-100"/>
            </w:pPr>
            <w:r>
              <w:t>N/A</w:t>
            </w:r>
          </w:p>
        </w:tc>
      </w:tr>
      <w:tr w:rsidR="00992CDC" w14:paraId="208095E3" w14:textId="77777777" w:rsidTr="004B729F">
        <w:trPr>
          <w:trHeight w:val="605"/>
          <w:trPrChange w:id="621" w:author="Christopher Lim" w:date="2020-02-20T11:15:00Z">
            <w:trPr>
              <w:trHeight w:val="605"/>
            </w:trPr>
          </w:trPrChange>
        </w:trPr>
        <w:tc>
          <w:tcPr>
            <w:tcW w:w="1915" w:type="dxa"/>
            <w:vMerge/>
            <w:shd w:val="clear" w:color="auto" w:fill="auto"/>
            <w:tcMar>
              <w:top w:w="100" w:type="dxa"/>
              <w:left w:w="100" w:type="dxa"/>
              <w:bottom w:w="100" w:type="dxa"/>
              <w:right w:w="100" w:type="dxa"/>
            </w:tcMar>
            <w:tcPrChange w:id="622" w:author="Christopher Lim" w:date="2020-02-20T11:15:00Z">
              <w:tcPr>
                <w:tcW w:w="1915"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79A10893" w14:textId="77777777" w:rsidR="00992CDC" w:rsidRDefault="00992CDC">
            <w:pPr>
              <w:widowControl w:val="0"/>
              <w:spacing w:line="240" w:lineRule="auto"/>
              <w:ind w:left="-100"/>
            </w:pPr>
          </w:p>
        </w:tc>
        <w:tc>
          <w:tcPr>
            <w:tcW w:w="878" w:type="dxa"/>
            <w:shd w:val="clear" w:color="auto" w:fill="auto"/>
            <w:tcMar>
              <w:top w:w="100" w:type="dxa"/>
              <w:left w:w="100" w:type="dxa"/>
              <w:bottom w:w="100" w:type="dxa"/>
              <w:right w:w="100" w:type="dxa"/>
            </w:tcMar>
            <w:tcPrChange w:id="623"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1D2F12E" w14:textId="77777777" w:rsidR="00992CDC" w:rsidRDefault="00696A62">
            <w:pPr>
              <w:widowControl w:val="0"/>
              <w:spacing w:before="240" w:after="240" w:line="240" w:lineRule="auto"/>
              <w:ind w:left="-100"/>
            </w:pPr>
            <w:r>
              <w:t>4.13</w:t>
            </w:r>
          </w:p>
        </w:tc>
        <w:tc>
          <w:tcPr>
            <w:tcW w:w="3010" w:type="dxa"/>
            <w:shd w:val="clear" w:color="auto" w:fill="auto"/>
            <w:tcMar>
              <w:top w:w="100" w:type="dxa"/>
              <w:left w:w="100" w:type="dxa"/>
              <w:bottom w:w="100" w:type="dxa"/>
              <w:right w:w="100" w:type="dxa"/>
            </w:tcMar>
            <w:tcPrChange w:id="624"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47B3C45" w14:textId="77777777" w:rsidR="00992CDC" w:rsidRDefault="00696A62">
            <w:pPr>
              <w:widowControl w:val="0"/>
              <w:spacing w:before="240" w:after="240" w:line="240" w:lineRule="auto"/>
              <w:ind w:left="-100"/>
            </w:pPr>
            <w:r>
              <w:t>Quality requirement(s)</w:t>
            </w:r>
          </w:p>
        </w:tc>
        <w:tc>
          <w:tcPr>
            <w:tcW w:w="3226" w:type="dxa"/>
            <w:shd w:val="clear" w:color="auto" w:fill="auto"/>
            <w:tcMar>
              <w:top w:w="100" w:type="dxa"/>
              <w:left w:w="100" w:type="dxa"/>
              <w:bottom w:w="100" w:type="dxa"/>
              <w:right w:w="100" w:type="dxa"/>
            </w:tcMar>
            <w:tcPrChange w:id="625"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6C3CC48" w14:textId="77777777" w:rsidR="00992CDC" w:rsidRDefault="00696A62">
            <w:pPr>
              <w:widowControl w:val="0"/>
              <w:spacing w:before="240" w:after="240" w:line="240" w:lineRule="auto"/>
              <w:ind w:left="-100"/>
            </w:pPr>
            <w:r>
              <w:t>N/A</w:t>
            </w:r>
          </w:p>
        </w:tc>
      </w:tr>
      <w:tr w:rsidR="00992CDC" w14:paraId="5172CAC8" w14:textId="77777777" w:rsidTr="004B729F">
        <w:trPr>
          <w:trHeight w:val="515"/>
          <w:trPrChange w:id="626" w:author="Christopher Lim" w:date="2020-02-20T11:15:00Z">
            <w:trPr>
              <w:trHeight w:val="515"/>
            </w:trPr>
          </w:trPrChange>
        </w:trPr>
        <w:tc>
          <w:tcPr>
            <w:tcW w:w="1915" w:type="dxa"/>
            <w:shd w:val="clear" w:color="auto" w:fill="auto"/>
            <w:tcMar>
              <w:top w:w="100" w:type="dxa"/>
              <w:left w:w="100" w:type="dxa"/>
              <w:bottom w:w="100" w:type="dxa"/>
              <w:right w:w="100" w:type="dxa"/>
            </w:tcMar>
            <w:tcPrChange w:id="627" w:author="Christopher Lim" w:date="2020-02-20T11:15:00Z">
              <w:tcPr>
                <w:tcW w:w="191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0002F3FE" w14:textId="77777777" w:rsidR="00992CDC" w:rsidRDefault="00696A62">
            <w:pPr>
              <w:widowControl w:val="0"/>
              <w:spacing w:before="240" w:after="240" w:line="240" w:lineRule="auto"/>
              <w:ind w:left="-100"/>
              <w:rPr>
                <w:b/>
              </w:rPr>
            </w:pPr>
            <w:r>
              <w:rPr>
                <w:b/>
              </w:rPr>
              <w:t>Relationship</w:t>
            </w:r>
          </w:p>
        </w:tc>
        <w:tc>
          <w:tcPr>
            <w:tcW w:w="878" w:type="dxa"/>
            <w:shd w:val="clear" w:color="auto" w:fill="auto"/>
            <w:tcMar>
              <w:top w:w="100" w:type="dxa"/>
              <w:left w:w="100" w:type="dxa"/>
              <w:bottom w:w="100" w:type="dxa"/>
              <w:right w:w="100" w:type="dxa"/>
            </w:tcMar>
            <w:tcPrChange w:id="628" w:author="Christopher Lim" w:date="2020-02-20T11:15:00Z">
              <w:tcPr>
                <w:tcW w:w="87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C57188A" w14:textId="77777777" w:rsidR="00992CDC" w:rsidRDefault="00696A62">
            <w:pPr>
              <w:widowControl w:val="0"/>
              <w:spacing w:before="240" w:after="240" w:line="240" w:lineRule="auto"/>
              <w:ind w:left="-100"/>
            </w:pPr>
            <w:r>
              <w:t>5.2</w:t>
            </w:r>
          </w:p>
        </w:tc>
        <w:tc>
          <w:tcPr>
            <w:tcW w:w="3010" w:type="dxa"/>
            <w:shd w:val="clear" w:color="auto" w:fill="auto"/>
            <w:tcMar>
              <w:top w:w="100" w:type="dxa"/>
              <w:left w:w="100" w:type="dxa"/>
              <w:bottom w:w="100" w:type="dxa"/>
              <w:right w:w="100" w:type="dxa"/>
            </w:tcMar>
            <w:tcPrChange w:id="629" w:author="Christopher Lim" w:date="2020-02-20T11:15:00Z">
              <w:tcPr>
                <w:tcW w:w="3010"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45521A2" w14:textId="77777777" w:rsidR="00992CDC" w:rsidRDefault="00696A62">
            <w:pPr>
              <w:widowControl w:val="0"/>
              <w:spacing w:before="240" w:after="240" w:line="240" w:lineRule="auto"/>
              <w:ind w:left="-100"/>
            </w:pPr>
            <w:r>
              <w:t>Use case(s)</w:t>
            </w:r>
          </w:p>
        </w:tc>
        <w:tc>
          <w:tcPr>
            <w:tcW w:w="3226" w:type="dxa"/>
            <w:shd w:val="clear" w:color="auto" w:fill="auto"/>
            <w:tcMar>
              <w:top w:w="100" w:type="dxa"/>
              <w:left w:w="100" w:type="dxa"/>
              <w:bottom w:w="100" w:type="dxa"/>
              <w:right w:w="100" w:type="dxa"/>
            </w:tcMar>
            <w:tcPrChange w:id="630" w:author="Christopher Lim" w:date="2020-02-20T11:15:00Z">
              <w:tcPr>
                <w:tcW w:w="3226"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0F7E757" w14:textId="77777777" w:rsidR="00992CDC" w:rsidRDefault="00696A62">
            <w:pPr>
              <w:widowControl w:val="0"/>
              <w:spacing w:before="240" w:after="240" w:line="240" w:lineRule="auto"/>
              <w:ind w:left="-100"/>
            </w:pPr>
            <w:r>
              <w:t>N/A</w:t>
            </w:r>
          </w:p>
        </w:tc>
      </w:tr>
    </w:tbl>
    <w:p w14:paraId="3BDA3F6F" w14:textId="77777777" w:rsidR="00992CDC" w:rsidRDefault="00696A62">
      <w:pPr>
        <w:widowControl w:val="0"/>
        <w:spacing w:before="240" w:after="240" w:line="240" w:lineRule="auto"/>
      </w:pPr>
      <w:r>
        <w:t xml:space="preserve"> </w:t>
      </w:r>
    </w:p>
    <w:p w14:paraId="3EC06AED" w14:textId="77777777" w:rsidR="00992CDC" w:rsidRDefault="00696A62">
      <w:pPr>
        <w:widowControl w:val="0"/>
        <w:spacing w:before="240" w:after="240" w:line="240" w:lineRule="auto"/>
      </w:pPr>
      <w:r>
        <w:t xml:space="preserve"> </w:t>
      </w:r>
    </w:p>
    <w:p w14:paraId="76D2EB9F" w14:textId="77777777" w:rsidR="00992CDC" w:rsidRDefault="00696A62">
      <w:pPr>
        <w:widowControl w:val="0"/>
        <w:spacing w:before="240" w:after="240" w:line="240" w:lineRule="auto"/>
      </w:pPr>
      <w:r>
        <w:t xml:space="preserve"> </w:t>
      </w:r>
    </w:p>
    <w:p w14:paraId="14A637B0" w14:textId="77777777" w:rsidR="00992CDC" w:rsidRDefault="00696A62">
      <w:pPr>
        <w:widowControl w:val="0"/>
        <w:spacing w:before="240" w:after="240" w:line="240" w:lineRule="auto"/>
      </w:pPr>
      <w:r>
        <w:t xml:space="preserve"> </w:t>
      </w:r>
    </w:p>
    <w:p w14:paraId="47B31768" w14:textId="77777777" w:rsidR="00992CDC" w:rsidRDefault="00696A62">
      <w:pPr>
        <w:widowControl w:val="0"/>
        <w:spacing w:before="240" w:after="240" w:line="240" w:lineRule="auto"/>
      </w:pPr>
      <w:r>
        <w:t xml:space="preserve"> </w:t>
      </w:r>
    </w:p>
    <w:p w14:paraId="3C95BAA9" w14:textId="77777777" w:rsidR="00992CDC" w:rsidRDefault="00696A62">
      <w:pPr>
        <w:widowControl w:val="0"/>
        <w:spacing w:before="240" w:after="240" w:line="240" w:lineRule="auto"/>
      </w:pPr>
      <w:r>
        <w:t xml:space="preserve"> </w:t>
      </w:r>
    </w:p>
    <w:p w14:paraId="5726C2FB" w14:textId="77777777" w:rsidR="00992CDC" w:rsidRDefault="00992CDC">
      <w:pPr>
        <w:widowControl w:val="0"/>
        <w:spacing w:before="240" w:after="240" w:line="240" w:lineRule="auto"/>
      </w:pPr>
    </w:p>
    <w:p w14:paraId="0512EC02" w14:textId="77777777" w:rsidR="00992CDC" w:rsidRDefault="00992CDC">
      <w:pPr>
        <w:widowControl w:val="0"/>
        <w:spacing w:before="240" w:after="240" w:line="240" w:lineRule="auto"/>
      </w:pPr>
    </w:p>
    <w:p w14:paraId="41F4AD84" w14:textId="77777777" w:rsidR="00992CDC" w:rsidRDefault="00992CDC">
      <w:pPr>
        <w:widowControl w:val="0"/>
        <w:spacing w:before="240" w:after="240" w:line="240" w:lineRule="auto"/>
      </w:pPr>
    </w:p>
    <w:p w14:paraId="62B181E9" w14:textId="77777777" w:rsidR="00992CDC" w:rsidRDefault="00992CDC">
      <w:pPr>
        <w:widowControl w:val="0"/>
        <w:spacing w:before="240" w:after="240" w:line="240" w:lineRule="auto"/>
      </w:pPr>
    </w:p>
    <w:p w14:paraId="4ED1A322" w14:textId="77777777" w:rsidR="00992CDC" w:rsidRDefault="00992CDC">
      <w:pPr>
        <w:widowControl w:val="0"/>
        <w:spacing w:before="240" w:after="240" w:line="240" w:lineRule="auto"/>
      </w:pPr>
    </w:p>
    <w:p w14:paraId="5B6C20DF" w14:textId="77777777" w:rsidR="00992CDC" w:rsidRDefault="00992CDC">
      <w:pPr>
        <w:widowControl w:val="0"/>
        <w:spacing w:before="240" w:after="240" w:line="240" w:lineRule="auto"/>
      </w:pPr>
    </w:p>
    <w:p w14:paraId="5E35FCD4" w14:textId="77777777" w:rsidR="00992CDC" w:rsidRDefault="00992CDC">
      <w:pPr>
        <w:widowControl w:val="0"/>
        <w:spacing w:before="240" w:after="240" w:line="240" w:lineRule="auto"/>
      </w:pPr>
    </w:p>
    <w:p w14:paraId="5831277B" w14:textId="77777777" w:rsidR="00992CDC" w:rsidRDefault="00992CDC">
      <w:pPr>
        <w:widowControl w:val="0"/>
        <w:spacing w:before="240" w:after="240" w:line="240" w:lineRule="auto"/>
      </w:pPr>
    </w:p>
    <w:p w14:paraId="6D7DB49C" w14:textId="77777777" w:rsidR="00992CDC" w:rsidRDefault="00992CDC">
      <w:pPr>
        <w:widowControl w:val="0"/>
        <w:spacing w:before="240" w:after="240" w:line="240" w:lineRule="auto"/>
      </w:pPr>
    </w:p>
    <w:p w14:paraId="0A86BBA9" w14:textId="6A2B6220" w:rsidR="00992CDC" w:rsidRDefault="00696A62">
      <w:pPr>
        <w:widowControl w:val="0"/>
        <w:spacing w:before="240" w:after="240"/>
        <w:jc w:val="center"/>
      </w:pPr>
      <w:r>
        <w:rPr>
          <w:rFonts w:ascii="Times New Roman" w:eastAsia="Times New Roman" w:hAnsi="Times New Roman" w:cs="Times New Roman"/>
          <w:b/>
          <w:sz w:val="24"/>
          <w:szCs w:val="24"/>
        </w:rPr>
        <w:t xml:space="preserve">Table 17 : Table below shows the use case template for </w:t>
      </w:r>
      <w:del w:id="631" w:author="Christopher Lim" w:date="2020-02-20T10:44:00Z">
        <w:r w:rsidDel="007521F6">
          <w:rPr>
            <w:rFonts w:ascii="Times New Roman" w:eastAsia="Times New Roman" w:hAnsi="Times New Roman" w:cs="Times New Roman"/>
            <w:b/>
            <w:sz w:val="24"/>
            <w:szCs w:val="24"/>
          </w:rPr>
          <w:delText>Select service</w:delText>
        </w:r>
      </w:del>
      <w:ins w:id="632" w:author="Christopher Lim" w:date="2020-02-20T10:44:00Z">
        <w:r w:rsidR="007521F6">
          <w:rPr>
            <w:rFonts w:ascii="Times New Roman" w:eastAsia="Times New Roman" w:hAnsi="Times New Roman" w:cs="Times New Roman"/>
            <w:b/>
            <w:sz w:val="24"/>
            <w:szCs w:val="24"/>
          </w:rPr>
          <w:t>Provide feedback</w:t>
        </w:r>
      </w:ins>
      <w:r>
        <w:rPr>
          <w:rFonts w:ascii="Times New Roman" w:eastAsia="Times New Roman" w:hAnsi="Times New Roman" w:cs="Times New Roman"/>
          <w:b/>
          <w:sz w:val="24"/>
          <w:szCs w:val="24"/>
        </w:rPr>
        <w:t xml:space="preserve"> use case</w:t>
      </w:r>
    </w:p>
    <w:tbl>
      <w:tblPr>
        <w:tblStyle w:val="af0"/>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633" w:author="Christopher Lim" w:date="2020-02-20T11:15:00Z">
          <w:tblPr>
            <w:tblStyle w:val="af0"/>
            <w:tblW w:w="9030" w:type="dxa"/>
            <w:tblBorders>
              <w:top w:val="nil"/>
              <w:left w:val="nil"/>
              <w:bottom w:val="nil"/>
              <w:right w:val="nil"/>
              <w:insideH w:val="nil"/>
              <w:insideV w:val="nil"/>
            </w:tblBorders>
            <w:tblLayout w:type="fixed"/>
            <w:tblLook w:val="0600" w:firstRow="0" w:lastRow="0" w:firstColumn="0" w:lastColumn="0" w:noHBand="1" w:noVBand="1"/>
          </w:tblPr>
        </w:tblPrChange>
      </w:tblPr>
      <w:tblGrid>
        <w:gridCol w:w="1884"/>
        <w:gridCol w:w="848"/>
        <w:gridCol w:w="2833"/>
        <w:gridCol w:w="647"/>
        <w:gridCol w:w="704"/>
        <w:gridCol w:w="2114"/>
        <w:tblGridChange w:id="634">
          <w:tblGrid>
            <w:gridCol w:w="1884"/>
            <w:gridCol w:w="848"/>
            <w:gridCol w:w="2833"/>
            <w:gridCol w:w="647"/>
            <w:gridCol w:w="704"/>
            <w:gridCol w:w="2114"/>
          </w:tblGrid>
        </w:tblGridChange>
      </w:tblGrid>
      <w:tr w:rsidR="00992CDC" w14:paraId="4E4F6EED" w14:textId="77777777" w:rsidTr="004B729F">
        <w:trPr>
          <w:trHeight w:val="695"/>
          <w:trPrChange w:id="635" w:author="Christopher Lim" w:date="2020-02-20T11:15:00Z">
            <w:trPr>
              <w:trHeight w:val="695"/>
            </w:trPr>
          </w:trPrChange>
        </w:trPr>
        <w:tc>
          <w:tcPr>
            <w:tcW w:w="2731" w:type="dxa"/>
            <w:gridSpan w:val="2"/>
            <w:shd w:val="clear" w:color="auto" w:fill="auto"/>
            <w:tcMar>
              <w:top w:w="100" w:type="dxa"/>
              <w:left w:w="100" w:type="dxa"/>
              <w:bottom w:w="100" w:type="dxa"/>
              <w:right w:w="100" w:type="dxa"/>
            </w:tcMar>
            <w:tcPrChange w:id="636" w:author="Christopher Lim" w:date="2020-02-20T11:15:00Z">
              <w:tcPr>
                <w:tcW w:w="2731"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6DDA06F4" w14:textId="77777777" w:rsidR="00992CDC" w:rsidRDefault="00696A62">
            <w:pPr>
              <w:widowControl w:val="0"/>
              <w:spacing w:before="240" w:after="240" w:line="240" w:lineRule="auto"/>
              <w:ind w:left="-100"/>
              <w:rPr>
                <w:b/>
              </w:rPr>
            </w:pPr>
            <w:r>
              <w:rPr>
                <w:b/>
              </w:rPr>
              <w:t>No.</w:t>
            </w:r>
          </w:p>
        </w:tc>
        <w:tc>
          <w:tcPr>
            <w:tcW w:w="2832" w:type="dxa"/>
            <w:shd w:val="clear" w:color="auto" w:fill="auto"/>
            <w:tcMar>
              <w:top w:w="100" w:type="dxa"/>
              <w:left w:w="100" w:type="dxa"/>
              <w:bottom w:w="100" w:type="dxa"/>
              <w:right w:w="100" w:type="dxa"/>
            </w:tcMar>
            <w:tcPrChange w:id="637" w:author="Christopher Lim" w:date="2020-02-20T11:15:00Z">
              <w:tcPr>
                <w:tcW w:w="2832"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049A032" w14:textId="77777777" w:rsidR="00992CDC" w:rsidRDefault="00696A62">
            <w:pPr>
              <w:widowControl w:val="0"/>
              <w:spacing w:before="240" w:after="240" w:line="240" w:lineRule="auto"/>
              <w:ind w:left="-100"/>
              <w:rPr>
                <w:b/>
              </w:rPr>
            </w:pPr>
            <w:r>
              <w:rPr>
                <w:b/>
              </w:rPr>
              <w:t>Section</w:t>
            </w:r>
          </w:p>
        </w:tc>
        <w:tc>
          <w:tcPr>
            <w:tcW w:w="3464" w:type="dxa"/>
            <w:gridSpan w:val="3"/>
            <w:shd w:val="clear" w:color="auto" w:fill="auto"/>
            <w:tcMar>
              <w:top w:w="100" w:type="dxa"/>
              <w:left w:w="100" w:type="dxa"/>
              <w:bottom w:w="100" w:type="dxa"/>
              <w:right w:w="100" w:type="dxa"/>
            </w:tcMar>
            <w:tcPrChange w:id="638" w:author="Christopher Lim" w:date="2020-02-20T11:15:00Z">
              <w:tcPr>
                <w:tcW w:w="3464" w:type="dxa"/>
                <w:gridSpan w:val="3"/>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3938B30" w14:textId="77777777" w:rsidR="00992CDC" w:rsidRDefault="00696A62">
            <w:pPr>
              <w:widowControl w:val="0"/>
              <w:spacing w:before="240" w:after="240" w:line="240" w:lineRule="auto"/>
              <w:ind w:left="-100"/>
              <w:rPr>
                <w:b/>
              </w:rPr>
            </w:pPr>
            <w:r>
              <w:rPr>
                <w:b/>
              </w:rPr>
              <w:t>Content/Explanation</w:t>
            </w:r>
          </w:p>
        </w:tc>
      </w:tr>
      <w:tr w:rsidR="00992CDC" w14:paraId="0FFFB7E3" w14:textId="77777777" w:rsidTr="004B729F">
        <w:trPr>
          <w:trHeight w:val="845"/>
          <w:trPrChange w:id="639" w:author="Christopher Lim" w:date="2020-02-20T11:15:00Z">
            <w:trPr>
              <w:trHeight w:val="845"/>
            </w:trPr>
          </w:trPrChange>
        </w:trPr>
        <w:tc>
          <w:tcPr>
            <w:tcW w:w="1883" w:type="dxa"/>
            <w:shd w:val="clear" w:color="auto" w:fill="auto"/>
            <w:tcMar>
              <w:top w:w="100" w:type="dxa"/>
              <w:left w:w="100" w:type="dxa"/>
              <w:bottom w:w="100" w:type="dxa"/>
              <w:right w:w="100" w:type="dxa"/>
            </w:tcMar>
            <w:tcPrChange w:id="640" w:author="Christopher Lim" w:date="2020-02-20T11:15:00Z">
              <w:tcPr>
                <w:tcW w:w="188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85F66AB" w14:textId="77777777" w:rsidR="00992CDC" w:rsidRDefault="00696A62">
            <w:pPr>
              <w:widowControl w:val="0"/>
              <w:spacing w:before="240" w:after="240" w:line="240" w:lineRule="auto"/>
              <w:ind w:left="-100"/>
              <w:rPr>
                <w:b/>
              </w:rPr>
            </w:pPr>
            <w:r>
              <w:rPr>
                <w:b/>
              </w:rPr>
              <w:t>ID</w:t>
            </w:r>
          </w:p>
        </w:tc>
        <w:tc>
          <w:tcPr>
            <w:tcW w:w="848" w:type="dxa"/>
            <w:shd w:val="clear" w:color="auto" w:fill="auto"/>
            <w:tcMar>
              <w:top w:w="100" w:type="dxa"/>
              <w:left w:w="100" w:type="dxa"/>
              <w:bottom w:w="100" w:type="dxa"/>
              <w:right w:w="100" w:type="dxa"/>
            </w:tcMar>
            <w:tcPrChange w:id="641"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EF28F87" w14:textId="77777777" w:rsidR="00992CDC" w:rsidRDefault="00696A62">
            <w:pPr>
              <w:widowControl w:val="0"/>
              <w:spacing w:before="240" w:after="240" w:line="240" w:lineRule="auto"/>
              <w:ind w:left="-100"/>
            </w:pPr>
            <w:r>
              <w:t>1.2</w:t>
            </w:r>
          </w:p>
        </w:tc>
        <w:tc>
          <w:tcPr>
            <w:tcW w:w="2832" w:type="dxa"/>
            <w:shd w:val="clear" w:color="auto" w:fill="auto"/>
            <w:tcMar>
              <w:top w:w="100" w:type="dxa"/>
              <w:left w:w="100" w:type="dxa"/>
              <w:bottom w:w="100" w:type="dxa"/>
              <w:right w:w="100" w:type="dxa"/>
            </w:tcMar>
            <w:tcPrChange w:id="642" w:author="Christopher Lim" w:date="2020-02-20T11:15:00Z">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A790CFB" w14:textId="77777777" w:rsidR="00992CDC" w:rsidRDefault="00696A62">
            <w:pPr>
              <w:widowControl w:val="0"/>
              <w:spacing w:before="240" w:after="240" w:line="240" w:lineRule="auto"/>
              <w:ind w:left="-100"/>
            </w:pPr>
            <w:r>
              <w:t>Name</w:t>
            </w:r>
          </w:p>
        </w:tc>
        <w:tc>
          <w:tcPr>
            <w:tcW w:w="3464" w:type="dxa"/>
            <w:gridSpan w:val="3"/>
            <w:shd w:val="clear" w:color="auto" w:fill="auto"/>
            <w:tcMar>
              <w:top w:w="100" w:type="dxa"/>
              <w:left w:w="100" w:type="dxa"/>
              <w:bottom w:w="100" w:type="dxa"/>
              <w:right w:w="100" w:type="dxa"/>
            </w:tcMar>
            <w:tcPrChange w:id="643" w:author="Christopher Lim" w:date="2020-02-20T11:15:00Z">
              <w:tcPr>
                <w:tcW w:w="34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0F3B1FB" w14:textId="0BD94EDB" w:rsidR="00992CDC" w:rsidRDefault="00696A62">
            <w:pPr>
              <w:widowControl w:val="0"/>
              <w:spacing w:before="240" w:after="240" w:line="240" w:lineRule="auto"/>
              <w:ind w:left="-100"/>
            </w:pPr>
            <w:del w:id="644" w:author="Christopher Lim" w:date="2020-02-20T10:44:00Z">
              <w:r w:rsidDel="004D7355">
                <w:delText>Select service</w:delText>
              </w:r>
            </w:del>
            <w:ins w:id="645" w:author="Christopher Lim" w:date="2020-02-20T10:44:00Z">
              <w:r w:rsidR="004D7355">
                <w:t>Provide Feedback</w:t>
              </w:r>
            </w:ins>
          </w:p>
        </w:tc>
      </w:tr>
      <w:tr w:rsidR="00992CDC" w14:paraId="72767FB7" w14:textId="77777777" w:rsidTr="004B729F">
        <w:trPr>
          <w:trHeight w:val="1055"/>
          <w:trPrChange w:id="646" w:author="Christopher Lim" w:date="2020-02-20T11:15:00Z">
            <w:trPr>
              <w:trHeight w:val="1055"/>
            </w:trPr>
          </w:trPrChange>
        </w:trPr>
        <w:tc>
          <w:tcPr>
            <w:tcW w:w="1883" w:type="dxa"/>
            <w:shd w:val="clear" w:color="auto" w:fill="auto"/>
            <w:tcMar>
              <w:top w:w="100" w:type="dxa"/>
              <w:left w:w="100" w:type="dxa"/>
              <w:bottom w:w="100" w:type="dxa"/>
              <w:right w:w="100" w:type="dxa"/>
            </w:tcMar>
            <w:tcPrChange w:id="647" w:author="Christopher Lim" w:date="2020-02-20T11:15:00Z">
              <w:tcPr>
                <w:tcW w:w="188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603E40CD" w14:textId="77777777" w:rsidR="00992CDC" w:rsidRDefault="00696A62">
            <w:pPr>
              <w:widowControl w:val="0"/>
              <w:spacing w:before="240" w:after="240" w:line="240" w:lineRule="auto"/>
              <w:ind w:left="-100"/>
              <w:rPr>
                <w:b/>
              </w:rPr>
            </w:pPr>
            <w:r>
              <w:rPr>
                <w:b/>
              </w:rPr>
              <w:t>Management</w:t>
            </w:r>
          </w:p>
        </w:tc>
        <w:tc>
          <w:tcPr>
            <w:tcW w:w="848" w:type="dxa"/>
            <w:shd w:val="clear" w:color="auto" w:fill="auto"/>
            <w:tcMar>
              <w:top w:w="100" w:type="dxa"/>
              <w:left w:w="100" w:type="dxa"/>
              <w:bottom w:w="100" w:type="dxa"/>
              <w:right w:w="100" w:type="dxa"/>
            </w:tcMar>
            <w:tcPrChange w:id="648"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F48E14C" w14:textId="77777777" w:rsidR="00992CDC" w:rsidRDefault="00696A62">
            <w:pPr>
              <w:widowControl w:val="0"/>
              <w:spacing w:before="240" w:after="240" w:line="240" w:lineRule="auto"/>
              <w:ind w:left="-100"/>
            </w:pPr>
            <w:r>
              <w:t>2.1</w:t>
            </w:r>
          </w:p>
        </w:tc>
        <w:tc>
          <w:tcPr>
            <w:tcW w:w="2832" w:type="dxa"/>
            <w:shd w:val="clear" w:color="auto" w:fill="auto"/>
            <w:tcMar>
              <w:top w:w="100" w:type="dxa"/>
              <w:left w:w="100" w:type="dxa"/>
              <w:bottom w:w="100" w:type="dxa"/>
              <w:right w:w="100" w:type="dxa"/>
            </w:tcMar>
            <w:tcPrChange w:id="649" w:author="Christopher Lim" w:date="2020-02-20T11:15:00Z">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9F7FEDF" w14:textId="77777777" w:rsidR="00992CDC" w:rsidRDefault="00696A62">
            <w:pPr>
              <w:widowControl w:val="0"/>
              <w:spacing w:before="240" w:after="240" w:line="240" w:lineRule="auto"/>
              <w:ind w:left="-100"/>
            </w:pPr>
            <w:r>
              <w:t>Author</w:t>
            </w:r>
          </w:p>
        </w:tc>
        <w:tc>
          <w:tcPr>
            <w:tcW w:w="3464" w:type="dxa"/>
            <w:gridSpan w:val="3"/>
            <w:shd w:val="clear" w:color="auto" w:fill="auto"/>
            <w:tcMar>
              <w:top w:w="100" w:type="dxa"/>
              <w:left w:w="100" w:type="dxa"/>
              <w:bottom w:w="100" w:type="dxa"/>
              <w:right w:w="100" w:type="dxa"/>
            </w:tcMar>
            <w:tcPrChange w:id="650" w:author="Christopher Lim" w:date="2020-02-20T11:15:00Z">
              <w:tcPr>
                <w:tcW w:w="34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9F977D1" w14:textId="77777777" w:rsidR="00992CDC" w:rsidRDefault="00696A62">
            <w:pPr>
              <w:widowControl w:val="0"/>
              <w:spacing w:before="240" w:after="240" w:line="240" w:lineRule="auto"/>
              <w:ind w:left="-100"/>
            </w:pPr>
            <w:r>
              <w:t xml:space="preserve">Muhamad </w:t>
            </w:r>
            <w:proofErr w:type="spellStart"/>
            <w:r>
              <w:t>Ridzwan</w:t>
            </w:r>
            <w:proofErr w:type="spellEnd"/>
            <w:r>
              <w:t xml:space="preserve"> bin Ziauddin</w:t>
            </w:r>
          </w:p>
        </w:tc>
      </w:tr>
      <w:tr w:rsidR="00992CDC" w14:paraId="15FA6082" w14:textId="77777777" w:rsidTr="004B729F">
        <w:trPr>
          <w:trHeight w:val="845"/>
          <w:trPrChange w:id="651" w:author="Christopher Lim" w:date="2020-02-20T11:15:00Z">
            <w:trPr>
              <w:trHeight w:val="845"/>
            </w:trPr>
          </w:trPrChange>
        </w:trPr>
        <w:tc>
          <w:tcPr>
            <w:tcW w:w="1883" w:type="dxa"/>
            <w:vMerge w:val="restart"/>
            <w:shd w:val="clear" w:color="auto" w:fill="auto"/>
            <w:tcMar>
              <w:top w:w="100" w:type="dxa"/>
              <w:left w:w="100" w:type="dxa"/>
              <w:bottom w:w="100" w:type="dxa"/>
              <w:right w:w="100" w:type="dxa"/>
            </w:tcMar>
            <w:tcPrChange w:id="652" w:author="Christopher Lim" w:date="2020-02-20T11:15:00Z">
              <w:tcPr>
                <w:tcW w:w="1883"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470E73CF" w14:textId="77777777" w:rsidR="00992CDC" w:rsidRDefault="00696A62">
            <w:pPr>
              <w:widowControl w:val="0"/>
              <w:spacing w:before="240" w:after="240" w:line="240" w:lineRule="auto"/>
              <w:ind w:left="-100"/>
              <w:rPr>
                <w:b/>
              </w:rPr>
            </w:pPr>
            <w:r>
              <w:rPr>
                <w:b/>
              </w:rPr>
              <w:t>Context</w:t>
            </w:r>
          </w:p>
        </w:tc>
        <w:tc>
          <w:tcPr>
            <w:tcW w:w="848" w:type="dxa"/>
            <w:shd w:val="clear" w:color="auto" w:fill="auto"/>
            <w:tcMar>
              <w:top w:w="100" w:type="dxa"/>
              <w:left w:w="100" w:type="dxa"/>
              <w:bottom w:w="100" w:type="dxa"/>
              <w:right w:w="100" w:type="dxa"/>
            </w:tcMar>
            <w:tcPrChange w:id="653"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07DAE6F" w14:textId="77777777" w:rsidR="00992CDC" w:rsidRDefault="00696A62">
            <w:pPr>
              <w:widowControl w:val="0"/>
              <w:spacing w:before="240" w:after="240" w:line="240" w:lineRule="auto"/>
              <w:ind w:left="-100"/>
            </w:pPr>
            <w:r>
              <w:t>3.1</w:t>
            </w:r>
          </w:p>
        </w:tc>
        <w:tc>
          <w:tcPr>
            <w:tcW w:w="2832" w:type="dxa"/>
            <w:shd w:val="clear" w:color="auto" w:fill="auto"/>
            <w:tcMar>
              <w:top w:w="100" w:type="dxa"/>
              <w:left w:w="100" w:type="dxa"/>
              <w:bottom w:w="100" w:type="dxa"/>
              <w:right w:w="100" w:type="dxa"/>
            </w:tcMar>
            <w:tcPrChange w:id="654" w:author="Christopher Lim" w:date="2020-02-20T11:15:00Z">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09990D2" w14:textId="77777777" w:rsidR="00992CDC" w:rsidRDefault="00696A62">
            <w:pPr>
              <w:widowControl w:val="0"/>
              <w:spacing w:before="240" w:after="240" w:line="240" w:lineRule="auto"/>
              <w:ind w:left="-100"/>
            </w:pPr>
            <w:r>
              <w:t>Source(s)</w:t>
            </w:r>
          </w:p>
        </w:tc>
        <w:tc>
          <w:tcPr>
            <w:tcW w:w="3464" w:type="dxa"/>
            <w:gridSpan w:val="3"/>
            <w:shd w:val="clear" w:color="auto" w:fill="auto"/>
            <w:tcMar>
              <w:top w:w="100" w:type="dxa"/>
              <w:left w:w="100" w:type="dxa"/>
              <w:bottom w:w="100" w:type="dxa"/>
              <w:right w:w="100" w:type="dxa"/>
            </w:tcMar>
            <w:tcPrChange w:id="655" w:author="Christopher Lim" w:date="2020-02-20T11:15:00Z">
              <w:tcPr>
                <w:tcW w:w="34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E55A07A" w14:textId="77777777" w:rsidR="00992CDC" w:rsidRDefault="00696A62">
            <w:pPr>
              <w:widowControl w:val="0"/>
              <w:spacing w:before="240" w:after="240" w:line="240" w:lineRule="auto"/>
              <w:ind w:left="-100"/>
            </w:pPr>
            <w:proofErr w:type="spellStart"/>
            <w:r>
              <w:t>Zaki</w:t>
            </w:r>
            <w:proofErr w:type="spellEnd"/>
            <w:r>
              <w:t xml:space="preserve"> </w:t>
            </w:r>
            <w:proofErr w:type="spellStart"/>
            <w:r>
              <w:t>Syahmi</w:t>
            </w:r>
            <w:proofErr w:type="spellEnd"/>
            <w:r>
              <w:t xml:space="preserve"> bin </w:t>
            </w:r>
            <w:proofErr w:type="spellStart"/>
            <w:r>
              <w:t>Zulkifli</w:t>
            </w:r>
            <w:proofErr w:type="spellEnd"/>
            <w:r>
              <w:t xml:space="preserve"> (Hostel staff), </w:t>
            </w:r>
            <w:proofErr w:type="spellStart"/>
            <w:r>
              <w:t>CamSys</w:t>
            </w:r>
            <w:proofErr w:type="spellEnd"/>
          </w:p>
        </w:tc>
      </w:tr>
      <w:tr w:rsidR="00992CDC" w14:paraId="694A0A03" w14:textId="77777777" w:rsidTr="004B729F">
        <w:trPr>
          <w:trHeight w:val="845"/>
          <w:trPrChange w:id="656" w:author="Christopher Lim" w:date="2020-02-20T11:15:00Z">
            <w:trPr>
              <w:trHeight w:val="845"/>
            </w:trPr>
          </w:trPrChange>
        </w:trPr>
        <w:tc>
          <w:tcPr>
            <w:tcW w:w="1883" w:type="dxa"/>
            <w:vMerge/>
            <w:shd w:val="clear" w:color="auto" w:fill="auto"/>
            <w:tcMar>
              <w:top w:w="100" w:type="dxa"/>
              <w:left w:w="100" w:type="dxa"/>
              <w:bottom w:w="100" w:type="dxa"/>
              <w:right w:w="100" w:type="dxa"/>
            </w:tcMar>
            <w:tcPrChange w:id="657" w:author="Christopher Lim" w:date="2020-02-20T11:15:00Z">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41551C31" w14:textId="77777777" w:rsidR="00992CDC" w:rsidRDefault="00992CDC">
            <w:pPr>
              <w:widowControl w:val="0"/>
              <w:spacing w:line="240" w:lineRule="auto"/>
              <w:ind w:left="-100"/>
            </w:pPr>
          </w:p>
        </w:tc>
        <w:tc>
          <w:tcPr>
            <w:tcW w:w="848" w:type="dxa"/>
            <w:shd w:val="clear" w:color="auto" w:fill="auto"/>
            <w:tcMar>
              <w:top w:w="100" w:type="dxa"/>
              <w:left w:w="100" w:type="dxa"/>
              <w:bottom w:w="100" w:type="dxa"/>
              <w:right w:w="100" w:type="dxa"/>
            </w:tcMar>
            <w:tcPrChange w:id="658"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92749C8" w14:textId="77777777" w:rsidR="00992CDC" w:rsidRDefault="00696A62">
            <w:pPr>
              <w:widowControl w:val="0"/>
              <w:spacing w:before="240" w:after="240" w:line="240" w:lineRule="auto"/>
              <w:ind w:left="-100"/>
            </w:pPr>
            <w:r>
              <w:t>3.2</w:t>
            </w:r>
          </w:p>
        </w:tc>
        <w:tc>
          <w:tcPr>
            <w:tcW w:w="2832" w:type="dxa"/>
            <w:shd w:val="clear" w:color="auto" w:fill="auto"/>
            <w:tcMar>
              <w:top w:w="100" w:type="dxa"/>
              <w:left w:w="100" w:type="dxa"/>
              <w:bottom w:w="100" w:type="dxa"/>
              <w:right w:w="100" w:type="dxa"/>
            </w:tcMar>
            <w:tcPrChange w:id="659" w:author="Christopher Lim" w:date="2020-02-20T11:15:00Z">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3467085" w14:textId="77777777" w:rsidR="00992CDC" w:rsidRDefault="00696A62">
            <w:pPr>
              <w:widowControl w:val="0"/>
              <w:spacing w:before="240" w:after="240" w:line="240" w:lineRule="auto"/>
              <w:ind w:left="-100"/>
            </w:pPr>
            <w:r>
              <w:t>Responsible stakeholder(s)</w:t>
            </w:r>
          </w:p>
        </w:tc>
        <w:tc>
          <w:tcPr>
            <w:tcW w:w="3464" w:type="dxa"/>
            <w:gridSpan w:val="3"/>
            <w:shd w:val="clear" w:color="auto" w:fill="auto"/>
            <w:tcMar>
              <w:top w:w="100" w:type="dxa"/>
              <w:left w:w="100" w:type="dxa"/>
              <w:bottom w:w="100" w:type="dxa"/>
              <w:right w:w="100" w:type="dxa"/>
            </w:tcMar>
            <w:tcPrChange w:id="660" w:author="Christopher Lim" w:date="2020-02-20T11:15:00Z">
              <w:tcPr>
                <w:tcW w:w="34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05789B0" w14:textId="77777777" w:rsidR="00992CDC" w:rsidRDefault="00696A62">
            <w:pPr>
              <w:widowControl w:val="0"/>
              <w:spacing w:before="240" w:after="240" w:line="240" w:lineRule="auto"/>
              <w:ind w:left="-100"/>
            </w:pPr>
            <w:r>
              <w:t>Hostel management</w:t>
            </w:r>
          </w:p>
        </w:tc>
      </w:tr>
      <w:tr w:rsidR="00992CDC" w14:paraId="52C50292" w14:textId="77777777" w:rsidTr="004B729F">
        <w:trPr>
          <w:trHeight w:val="815"/>
          <w:trPrChange w:id="661" w:author="Christopher Lim" w:date="2020-02-20T11:15:00Z">
            <w:trPr>
              <w:trHeight w:val="815"/>
            </w:trPr>
          </w:trPrChange>
        </w:trPr>
        <w:tc>
          <w:tcPr>
            <w:tcW w:w="1883" w:type="dxa"/>
            <w:vMerge w:val="restart"/>
            <w:shd w:val="clear" w:color="auto" w:fill="auto"/>
            <w:tcMar>
              <w:top w:w="100" w:type="dxa"/>
              <w:left w:w="100" w:type="dxa"/>
              <w:bottom w:w="100" w:type="dxa"/>
              <w:right w:w="100" w:type="dxa"/>
            </w:tcMar>
            <w:tcPrChange w:id="662" w:author="Christopher Lim" w:date="2020-02-20T11:15:00Z">
              <w:tcPr>
                <w:tcW w:w="1883"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86F16A4" w14:textId="77777777" w:rsidR="00992CDC" w:rsidRDefault="00696A62">
            <w:pPr>
              <w:widowControl w:val="0"/>
              <w:spacing w:before="240" w:after="240" w:line="240" w:lineRule="auto"/>
              <w:ind w:left="-100"/>
              <w:rPr>
                <w:b/>
              </w:rPr>
            </w:pPr>
            <w:r>
              <w:rPr>
                <w:b/>
              </w:rPr>
              <w:t>Use Case Definition</w:t>
            </w:r>
          </w:p>
        </w:tc>
        <w:tc>
          <w:tcPr>
            <w:tcW w:w="848" w:type="dxa"/>
            <w:shd w:val="clear" w:color="auto" w:fill="auto"/>
            <w:tcMar>
              <w:top w:w="100" w:type="dxa"/>
              <w:left w:w="100" w:type="dxa"/>
              <w:bottom w:w="100" w:type="dxa"/>
              <w:right w:w="100" w:type="dxa"/>
            </w:tcMar>
            <w:tcPrChange w:id="663"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8C46D97" w14:textId="77777777" w:rsidR="00992CDC" w:rsidRDefault="00696A62">
            <w:pPr>
              <w:widowControl w:val="0"/>
              <w:spacing w:before="240" w:after="240" w:line="240" w:lineRule="auto"/>
              <w:ind w:left="-100"/>
            </w:pPr>
            <w:r>
              <w:t>4.2</w:t>
            </w:r>
          </w:p>
        </w:tc>
        <w:tc>
          <w:tcPr>
            <w:tcW w:w="2832" w:type="dxa"/>
            <w:shd w:val="clear" w:color="auto" w:fill="auto"/>
            <w:tcMar>
              <w:top w:w="100" w:type="dxa"/>
              <w:left w:w="100" w:type="dxa"/>
              <w:bottom w:w="100" w:type="dxa"/>
              <w:right w:w="100" w:type="dxa"/>
            </w:tcMar>
            <w:tcPrChange w:id="664" w:author="Christopher Lim" w:date="2020-02-20T11:15:00Z">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2AD15CA" w14:textId="77777777" w:rsidR="00992CDC" w:rsidRDefault="00696A62">
            <w:pPr>
              <w:widowControl w:val="0"/>
              <w:spacing w:before="240" w:after="240" w:line="240" w:lineRule="auto"/>
              <w:ind w:left="-100"/>
            </w:pPr>
            <w:r>
              <w:t>Short Description</w:t>
            </w:r>
          </w:p>
        </w:tc>
        <w:tc>
          <w:tcPr>
            <w:tcW w:w="3464" w:type="dxa"/>
            <w:gridSpan w:val="3"/>
            <w:shd w:val="clear" w:color="auto" w:fill="auto"/>
            <w:tcMar>
              <w:top w:w="100" w:type="dxa"/>
              <w:left w:w="100" w:type="dxa"/>
              <w:bottom w:w="100" w:type="dxa"/>
              <w:right w:w="100" w:type="dxa"/>
            </w:tcMar>
            <w:tcPrChange w:id="665" w:author="Christopher Lim" w:date="2020-02-20T11:15:00Z">
              <w:tcPr>
                <w:tcW w:w="34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529E1B7" w14:textId="77777777" w:rsidR="00992CDC" w:rsidRDefault="00696A62">
            <w:pPr>
              <w:widowControl w:val="0"/>
              <w:spacing w:before="240" w:after="240" w:line="240" w:lineRule="auto"/>
              <w:ind w:left="-100"/>
            </w:pPr>
            <w:r>
              <w:t>The student will be able to access the service desk through the kiosk</w:t>
            </w:r>
          </w:p>
        </w:tc>
      </w:tr>
      <w:tr w:rsidR="00992CDC" w14:paraId="5A340CBE" w14:textId="77777777" w:rsidTr="004B729F">
        <w:trPr>
          <w:trHeight w:val="740"/>
          <w:trPrChange w:id="666" w:author="Christopher Lim" w:date="2020-02-20T11:15:00Z">
            <w:trPr>
              <w:trHeight w:val="740"/>
            </w:trPr>
          </w:trPrChange>
        </w:trPr>
        <w:tc>
          <w:tcPr>
            <w:tcW w:w="1883" w:type="dxa"/>
            <w:vMerge/>
            <w:shd w:val="clear" w:color="auto" w:fill="auto"/>
            <w:tcMar>
              <w:top w:w="100" w:type="dxa"/>
              <w:left w:w="100" w:type="dxa"/>
              <w:bottom w:w="100" w:type="dxa"/>
              <w:right w:w="100" w:type="dxa"/>
            </w:tcMar>
            <w:tcPrChange w:id="667" w:author="Christopher Lim" w:date="2020-02-20T11:15:00Z">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6B0073C0" w14:textId="77777777" w:rsidR="00992CDC" w:rsidRDefault="00992CDC">
            <w:pPr>
              <w:widowControl w:val="0"/>
              <w:spacing w:line="240" w:lineRule="auto"/>
              <w:ind w:left="-100"/>
            </w:pPr>
          </w:p>
        </w:tc>
        <w:tc>
          <w:tcPr>
            <w:tcW w:w="848" w:type="dxa"/>
            <w:shd w:val="clear" w:color="auto" w:fill="auto"/>
            <w:tcMar>
              <w:top w:w="100" w:type="dxa"/>
              <w:left w:w="100" w:type="dxa"/>
              <w:bottom w:w="100" w:type="dxa"/>
              <w:right w:w="100" w:type="dxa"/>
            </w:tcMar>
            <w:tcPrChange w:id="668"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B658F5B" w14:textId="77777777" w:rsidR="00992CDC" w:rsidRDefault="00696A62">
            <w:pPr>
              <w:widowControl w:val="0"/>
              <w:spacing w:before="240" w:after="240" w:line="240" w:lineRule="auto"/>
              <w:ind w:left="-100"/>
            </w:pPr>
            <w:r>
              <w:t>4.4</w:t>
            </w:r>
          </w:p>
        </w:tc>
        <w:tc>
          <w:tcPr>
            <w:tcW w:w="2832" w:type="dxa"/>
            <w:shd w:val="clear" w:color="auto" w:fill="auto"/>
            <w:tcMar>
              <w:top w:w="100" w:type="dxa"/>
              <w:left w:w="100" w:type="dxa"/>
              <w:bottom w:w="100" w:type="dxa"/>
              <w:right w:w="100" w:type="dxa"/>
            </w:tcMar>
            <w:tcPrChange w:id="669" w:author="Christopher Lim" w:date="2020-02-20T11:15:00Z">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2393A40" w14:textId="77777777" w:rsidR="00992CDC" w:rsidRDefault="00696A62">
            <w:pPr>
              <w:widowControl w:val="0"/>
              <w:spacing w:before="240" w:after="240" w:line="240" w:lineRule="auto"/>
              <w:ind w:left="-100"/>
            </w:pPr>
            <w:r>
              <w:t>Associated goal(s)</w:t>
            </w:r>
          </w:p>
        </w:tc>
        <w:tc>
          <w:tcPr>
            <w:tcW w:w="3464" w:type="dxa"/>
            <w:gridSpan w:val="3"/>
            <w:shd w:val="clear" w:color="auto" w:fill="auto"/>
            <w:tcMar>
              <w:top w:w="100" w:type="dxa"/>
              <w:left w:w="100" w:type="dxa"/>
              <w:bottom w:w="100" w:type="dxa"/>
              <w:right w:w="100" w:type="dxa"/>
            </w:tcMar>
            <w:tcPrChange w:id="670" w:author="Christopher Lim" w:date="2020-02-20T11:15:00Z">
              <w:tcPr>
                <w:tcW w:w="34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87C78D2" w14:textId="77777777" w:rsidR="00992CDC" w:rsidRDefault="00696A62">
            <w:pPr>
              <w:widowControl w:val="0"/>
              <w:spacing w:before="240" w:after="240" w:line="240" w:lineRule="auto"/>
              <w:ind w:left="-100"/>
            </w:pPr>
            <w:r>
              <w:t>G-1-1-4: Service Desk</w:t>
            </w:r>
          </w:p>
        </w:tc>
      </w:tr>
      <w:tr w:rsidR="00992CDC" w14:paraId="31F787B4" w14:textId="77777777" w:rsidTr="004B729F">
        <w:trPr>
          <w:trHeight w:val="635"/>
          <w:trPrChange w:id="671" w:author="Christopher Lim" w:date="2020-02-20T11:15:00Z">
            <w:trPr>
              <w:trHeight w:val="635"/>
            </w:trPr>
          </w:trPrChange>
        </w:trPr>
        <w:tc>
          <w:tcPr>
            <w:tcW w:w="1883" w:type="dxa"/>
            <w:vMerge/>
            <w:shd w:val="clear" w:color="auto" w:fill="auto"/>
            <w:tcMar>
              <w:top w:w="100" w:type="dxa"/>
              <w:left w:w="100" w:type="dxa"/>
              <w:bottom w:w="100" w:type="dxa"/>
              <w:right w:w="100" w:type="dxa"/>
            </w:tcMar>
            <w:tcPrChange w:id="672" w:author="Christopher Lim" w:date="2020-02-20T11:15:00Z">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19D9C9FD" w14:textId="77777777" w:rsidR="00992CDC" w:rsidRDefault="00992CDC">
            <w:pPr>
              <w:widowControl w:val="0"/>
              <w:spacing w:line="240" w:lineRule="auto"/>
              <w:ind w:left="-100"/>
            </w:pPr>
          </w:p>
        </w:tc>
        <w:tc>
          <w:tcPr>
            <w:tcW w:w="848" w:type="dxa"/>
            <w:shd w:val="clear" w:color="auto" w:fill="auto"/>
            <w:tcMar>
              <w:top w:w="100" w:type="dxa"/>
              <w:left w:w="100" w:type="dxa"/>
              <w:bottom w:w="100" w:type="dxa"/>
              <w:right w:w="100" w:type="dxa"/>
            </w:tcMar>
            <w:tcPrChange w:id="673"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326B724" w14:textId="77777777" w:rsidR="00992CDC" w:rsidRDefault="00696A62">
            <w:pPr>
              <w:widowControl w:val="0"/>
              <w:spacing w:before="240" w:after="240" w:line="240" w:lineRule="auto"/>
              <w:ind w:left="-100"/>
            </w:pPr>
            <w:r>
              <w:t>4.5</w:t>
            </w:r>
          </w:p>
        </w:tc>
        <w:tc>
          <w:tcPr>
            <w:tcW w:w="2832" w:type="dxa"/>
            <w:shd w:val="clear" w:color="auto" w:fill="auto"/>
            <w:tcMar>
              <w:top w:w="100" w:type="dxa"/>
              <w:left w:w="100" w:type="dxa"/>
              <w:bottom w:w="100" w:type="dxa"/>
              <w:right w:w="100" w:type="dxa"/>
            </w:tcMar>
            <w:tcPrChange w:id="674" w:author="Christopher Lim" w:date="2020-02-20T11:15:00Z">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F4CBDD1" w14:textId="77777777" w:rsidR="00992CDC" w:rsidRDefault="00696A62">
            <w:pPr>
              <w:widowControl w:val="0"/>
              <w:spacing w:before="240" w:after="240" w:line="240" w:lineRule="auto"/>
              <w:ind w:left="-100"/>
            </w:pPr>
            <w:r>
              <w:t>Primary actor(s)</w:t>
            </w:r>
          </w:p>
        </w:tc>
        <w:tc>
          <w:tcPr>
            <w:tcW w:w="3464" w:type="dxa"/>
            <w:gridSpan w:val="3"/>
            <w:shd w:val="clear" w:color="auto" w:fill="auto"/>
            <w:tcMar>
              <w:top w:w="100" w:type="dxa"/>
              <w:left w:w="100" w:type="dxa"/>
              <w:bottom w:w="100" w:type="dxa"/>
              <w:right w:w="100" w:type="dxa"/>
            </w:tcMar>
            <w:tcPrChange w:id="675" w:author="Christopher Lim" w:date="2020-02-20T11:15:00Z">
              <w:tcPr>
                <w:tcW w:w="34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E1AB752" w14:textId="77777777" w:rsidR="00992CDC" w:rsidRDefault="00696A62">
            <w:pPr>
              <w:widowControl w:val="0"/>
              <w:spacing w:before="240" w:after="240" w:line="240" w:lineRule="auto"/>
              <w:ind w:left="-100"/>
            </w:pPr>
            <w:r>
              <w:t>Student</w:t>
            </w:r>
          </w:p>
        </w:tc>
      </w:tr>
      <w:tr w:rsidR="00992CDC" w14:paraId="227141E8" w14:textId="77777777" w:rsidTr="004B729F">
        <w:trPr>
          <w:trHeight w:val="605"/>
          <w:trPrChange w:id="676" w:author="Christopher Lim" w:date="2020-02-20T11:15:00Z">
            <w:trPr>
              <w:trHeight w:val="605"/>
            </w:trPr>
          </w:trPrChange>
        </w:trPr>
        <w:tc>
          <w:tcPr>
            <w:tcW w:w="1883" w:type="dxa"/>
            <w:vMerge/>
            <w:shd w:val="clear" w:color="auto" w:fill="auto"/>
            <w:tcMar>
              <w:top w:w="100" w:type="dxa"/>
              <w:left w:w="100" w:type="dxa"/>
              <w:bottom w:w="100" w:type="dxa"/>
              <w:right w:w="100" w:type="dxa"/>
            </w:tcMar>
            <w:tcPrChange w:id="677" w:author="Christopher Lim" w:date="2020-02-20T11:15:00Z">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001DBFBD" w14:textId="77777777" w:rsidR="00992CDC" w:rsidRDefault="00992CDC">
            <w:pPr>
              <w:widowControl w:val="0"/>
              <w:spacing w:line="240" w:lineRule="auto"/>
              <w:ind w:left="-100"/>
            </w:pPr>
          </w:p>
        </w:tc>
        <w:tc>
          <w:tcPr>
            <w:tcW w:w="848" w:type="dxa"/>
            <w:shd w:val="clear" w:color="auto" w:fill="auto"/>
            <w:tcMar>
              <w:top w:w="100" w:type="dxa"/>
              <w:left w:w="100" w:type="dxa"/>
              <w:bottom w:w="100" w:type="dxa"/>
              <w:right w:w="100" w:type="dxa"/>
            </w:tcMar>
            <w:tcPrChange w:id="678"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05163BF" w14:textId="77777777" w:rsidR="00992CDC" w:rsidRDefault="00696A62">
            <w:pPr>
              <w:widowControl w:val="0"/>
              <w:spacing w:before="240" w:after="240" w:line="240" w:lineRule="auto"/>
              <w:ind w:left="-100"/>
            </w:pPr>
            <w:r>
              <w:t>4.6</w:t>
            </w:r>
          </w:p>
        </w:tc>
        <w:tc>
          <w:tcPr>
            <w:tcW w:w="2832" w:type="dxa"/>
            <w:shd w:val="clear" w:color="auto" w:fill="auto"/>
            <w:tcMar>
              <w:top w:w="100" w:type="dxa"/>
              <w:left w:w="100" w:type="dxa"/>
              <w:bottom w:w="100" w:type="dxa"/>
              <w:right w:w="100" w:type="dxa"/>
            </w:tcMar>
            <w:tcPrChange w:id="679" w:author="Christopher Lim" w:date="2020-02-20T11:15:00Z">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D6C3EB4" w14:textId="77777777" w:rsidR="00992CDC" w:rsidRDefault="00696A62">
            <w:pPr>
              <w:widowControl w:val="0"/>
              <w:spacing w:before="240" w:after="240" w:line="240" w:lineRule="auto"/>
              <w:ind w:left="-100"/>
            </w:pPr>
            <w:r>
              <w:t>Other actor(s)</w:t>
            </w:r>
          </w:p>
        </w:tc>
        <w:tc>
          <w:tcPr>
            <w:tcW w:w="3464" w:type="dxa"/>
            <w:gridSpan w:val="3"/>
            <w:shd w:val="clear" w:color="auto" w:fill="auto"/>
            <w:tcMar>
              <w:top w:w="100" w:type="dxa"/>
              <w:left w:w="100" w:type="dxa"/>
              <w:bottom w:w="100" w:type="dxa"/>
              <w:right w:w="100" w:type="dxa"/>
            </w:tcMar>
            <w:tcPrChange w:id="680" w:author="Christopher Lim" w:date="2020-02-20T11:15:00Z">
              <w:tcPr>
                <w:tcW w:w="34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CAE3698" w14:textId="77777777" w:rsidR="00992CDC" w:rsidRDefault="00696A62">
            <w:pPr>
              <w:widowControl w:val="0"/>
              <w:spacing w:before="240" w:after="240" w:line="240" w:lineRule="auto"/>
              <w:ind w:left="-100"/>
            </w:pPr>
            <w:r>
              <w:t>N/A</w:t>
            </w:r>
          </w:p>
        </w:tc>
      </w:tr>
      <w:tr w:rsidR="00992CDC" w14:paraId="4328B23A" w14:textId="77777777" w:rsidTr="004B729F">
        <w:trPr>
          <w:trHeight w:val="695"/>
          <w:trPrChange w:id="681" w:author="Christopher Lim" w:date="2020-02-20T11:15:00Z">
            <w:trPr>
              <w:trHeight w:val="695"/>
            </w:trPr>
          </w:trPrChange>
        </w:trPr>
        <w:tc>
          <w:tcPr>
            <w:tcW w:w="1883" w:type="dxa"/>
            <w:vMerge/>
            <w:shd w:val="clear" w:color="auto" w:fill="auto"/>
            <w:tcMar>
              <w:top w:w="100" w:type="dxa"/>
              <w:left w:w="100" w:type="dxa"/>
              <w:bottom w:w="100" w:type="dxa"/>
              <w:right w:w="100" w:type="dxa"/>
            </w:tcMar>
            <w:tcPrChange w:id="682" w:author="Christopher Lim" w:date="2020-02-20T11:15:00Z">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6DFA2F34" w14:textId="77777777" w:rsidR="00992CDC" w:rsidRDefault="00992CDC">
            <w:pPr>
              <w:widowControl w:val="0"/>
              <w:spacing w:line="240" w:lineRule="auto"/>
              <w:ind w:left="-100"/>
            </w:pPr>
          </w:p>
        </w:tc>
        <w:tc>
          <w:tcPr>
            <w:tcW w:w="848" w:type="dxa"/>
            <w:shd w:val="clear" w:color="auto" w:fill="auto"/>
            <w:tcMar>
              <w:top w:w="100" w:type="dxa"/>
              <w:left w:w="100" w:type="dxa"/>
              <w:bottom w:w="100" w:type="dxa"/>
              <w:right w:w="100" w:type="dxa"/>
            </w:tcMar>
            <w:tcPrChange w:id="683"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1F1DA7F" w14:textId="77777777" w:rsidR="00992CDC" w:rsidRDefault="00696A62">
            <w:pPr>
              <w:widowControl w:val="0"/>
              <w:spacing w:before="240" w:after="240" w:line="240" w:lineRule="auto"/>
              <w:ind w:left="-100"/>
            </w:pPr>
            <w:r>
              <w:t>4.7</w:t>
            </w:r>
          </w:p>
        </w:tc>
        <w:tc>
          <w:tcPr>
            <w:tcW w:w="2832" w:type="dxa"/>
            <w:shd w:val="clear" w:color="auto" w:fill="auto"/>
            <w:tcMar>
              <w:top w:w="100" w:type="dxa"/>
              <w:left w:w="100" w:type="dxa"/>
              <w:bottom w:w="100" w:type="dxa"/>
              <w:right w:w="100" w:type="dxa"/>
            </w:tcMar>
            <w:tcPrChange w:id="684" w:author="Christopher Lim" w:date="2020-02-20T11:15:00Z">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65816AD" w14:textId="77777777" w:rsidR="00992CDC" w:rsidRDefault="00696A62">
            <w:pPr>
              <w:widowControl w:val="0"/>
              <w:spacing w:before="240" w:after="240" w:line="240" w:lineRule="auto"/>
              <w:ind w:left="-100"/>
            </w:pPr>
            <w:r>
              <w:t>Precondition</w:t>
            </w:r>
          </w:p>
        </w:tc>
        <w:tc>
          <w:tcPr>
            <w:tcW w:w="3464" w:type="dxa"/>
            <w:gridSpan w:val="3"/>
            <w:shd w:val="clear" w:color="auto" w:fill="auto"/>
            <w:tcMar>
              <w:top w:w="100" w:type="dxa"/>
              <w:left w:w="100" w:type="dxa"/>
              <w:bottom w:w="100" w:type="dxa"/>
              <w:right w:w="100" w:type="dxa"/>
            </w:tcMar>
            <w:tcPrChange w:id="685" w:author="Christopher Lim" w:date="2020-02-20T11:15:00Z">
              <w:tcPr>
                <w:tcW w:w="34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C6AAAD7" w14:textId="2EBF25B4" w:rsidR="00992CDC" w:rsidRDefault="00696A62">
            <w:pPr>
              <w:widowControl w:val="0"/>
              <w:spacing w:before="240" w:after="240" w:line="240" w:lineRule="auto"/>
              <w:ind w:left="-100"/>
            </w:pPr>
            <w:del w:id="686" w:author="Christopher Lim" w:date="2020-02-20T10:55:00Z">
              <w:r w:rsidDel="00132756">
                <w:delText>The student is logged in</w:delText>
              </w:r>
            </w:del>
            <w:ins w:id="687" w:author="Christopher Lim" w:date="2020-02-20T10:55:00Z">
              <w:r w:rsidR="00132756">
                <w:t xml:space="preserve">The </w:t>
              </w:r>
            </w:ins>
            <w:ins w:id="688" w:author="Christopher Lim" w:date="2020-02-20T10:56:00Z">
              <w:r w:rsidR="00132756">
                <w:t>student account is active.</w:t>
              </w:r>
            </w:ins>
          </w:p>
        </w:tc>
      </w:tr>
      <w:tr w:rsidR="00992CDC" w14:paraId="42884825" w14:textId="77777777" w:rsidTr="004B729F">
        <w:trPr>
          <w:trHeight w:val="665"/>
          <w:trPrChange w:id="689" w:author="Christopher Lim" w:date="2020-02-20T11:15:00Z">
            <w:trPr>
              <w:trHeight w:val="665"/>
            </w:trPr>
          </w:trPrChange>
        </w:trPr>
        <w:tc>
          <w:tcPr>
            <w:tcW w:w="1883" w:type="dxa"/>
            <w:vMerge/>
            <w:shd w:val="clear" w:color="auto" w:fill="auto"/>
            <w:tcMar>
              <w:top w:w="100" w:type="dxa"/>
              <w:left w:w="100" w:type="dxa"/>
              <w:bottom w:w="100" w:type="dxa"/>
              <w:right w:w="100" w:type="dxa"/>
            </w:tcMar>
            <w:tcPrChange w:id="690" w:author="Christopher Lim" w:date="2020-02-20T11:15:00Z">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0B4A36C9" w14:textId="77777777" w:rsidR="00992CDC" w:rsidRDefault="00992CDC">
            <w:pPr>
              <w:widowControl w:val="0"/>
              <w:spacing w:line="240" w:lineRule="auto"/>
              <w:ind w:left="-100"/>
            </w:pPr>
          </w:p>
        </w:tc>
        <w:tc>
          <w:tcPr>
            <w:tcW w:w="848" w:type="dxa"/>
            <w:shd w:val="clear" w:color="auto" w:fill="auto"/>
            <w:tcMar>
              <w:top w:w="100" w:type="dxa"/>
              <w:left w:w="100" w:type="dxa"/>
              <w:bottom w:w="100" w:type="dxa"/>
              <w:right w:w="100" w:type="dxa"/>
            </w:tcMar>
            <w:tcPrChange w:id="691"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9247D15" w14:textId="77777777" w:rsidR="00992CDC" w:rsidRDefault="00696A62">
            <w:pPr>
              <w:widowControl w:val="0"/>
              <w:spacing w:before="240" w:after="240" w:line="240" w:lineRule="auto"/>
              <w:ind w:left="-100"/>
            </w:pPr>
            <w:r>
              <w:t>4.9</w:t>
            </w:r>
          </w:p>
        </w:tc>
        <w:tc>
          <w:tcPr>
            <w:tcW w:w="2832" w:type="dxa"/>
            <w:shd w:val="clear" w:color="auto" w:fill="auto"/>
            <w:tcMar>
              <w:top w:w="100" w:type="dxa"/>
              <w:left w:w="100" w:type="dxa"/>
              <w:bottom w:w="100" w:type="dxa"/>
              <w:right w:w="100" w:type="dxa"/>
            </w:tcMar>
            <w:tcPrChange w:id="692" w:author="Christopher Lim" w:date="2020-02-20T11:15:00Z">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7DF7415" w14:textId="77777777" w:rsidR="00992CDC" w:rsidRDefault="00696A62">
            <w:pPr>
              <w:widowControl w:val="0"/>
              <w:spacing w:before="240" w:after="240" w:line="240" w:lineRule="auto"/>
              <w:ind w:left="-100"/>
            </w:pPr>
            <w:r>
              <w:t>Postcondition</w:t>
            </w:r>
          </w:p>
        </w:tc>
        <w:tc>
          <w:tcPr>
            <w:tcW w:w="3464" w:type="dxa"/>
            <w:gridSpan w:val="3"/>
            <w:shd w:val="clear" w:color="auto" w:fill="auto"/>
            <w:tcMar>
              <w:top w:w="100" w:type="dxa"/>
              <w:left w:w="100" w:type="dxa"/>
              <w:bottom w:w="100" w:type="dxa"/>
              <w:right w:w="100" w:type="dxa"/>
            </w:tcMar>
            <w:tcPrChange w:id="693" w:author="Christopher Lim" w:date="2020-02-20T11:15:00Z">
              <w:tcPr>
                <w:tcW w:w="34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2752138" w14:textId="77777777" w:rsidR="00992CDC" w:rsidRDefault="00696A62">
            <w:pPr>
              <w:widowControl w:val="0"/>
              <w:spacing w:before="240" w:after="240" w:line="240" w:lineRule="auto"/>
              <w:ind w:left="-100"/>
            </w:pPr>
            <w:r>
              <w:t>The information is filled</w:t>
            </w:r>
          </w:p>
        </w:tc>
      </w:tr>
      <w:tr w:rsidR="00992CDC" w14:paraId="18B6468C" w14:textId="77777777" w:rsidTr="004B729F">
        <w:trPr>
          <w:trHeight w:val="815"/>
          <w:trPrChange w:id="694" w:author="Christopher Lim" w:date="2020-02-20T11:15:00Z">
            <w:trPr>
              <w:trHeight w:val="815"/>
            </w:trPr>
          </w:trPrChange>
        </w:trPr>
        <w:tc>
          <w:tcPr>
            <w:tcW w:w="1883" w:type="dxa"/>
            <w:vMerge/>
            <w:shd w:val="clear" w:color="auto" w:fill="auto"/>
            <w:tcMar>
              <w:top w:w="100" w:type="dxa"/>
              <w:left w:w="100" w:type="dxa"/>
              <w:bottom w:w="100" w:type="dxa"/>
              <w:right w:w="100" w:type="dxa"/>
            </w:tcMar>
            <w:tcPrChange w:id="695" w:author="Christopher Lim" w:date="2020-02-20T11:15:00Z">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01449560" w14:textId="77777777" w:rsidR="00992CDC" w:rsidRDefault="00992CDC">
            <w:pPr>
              <w:widowControl w:val="0"/>
              <w:spacing w:line="240" w:lineRule="auto"/>
              <w:ind w:left="-100"/>
            </w:pPr>
          </w:p>
        </w:tc>
        <w:tc>
          <w:tcPr>
            <w:tcW w:w="848" w:type="dxa"/>
            <w:shd w:val="clear" w:color="auto" w:fill="auto"/>
            <w:tcMar>
              <w:top w:w="100" w:type="dxa"/>
              <w:left w:w="100" w:type="dxa"/>
              <w:bottom w:w="100" w:type="dxa"/>
              <w:right w:w="100" w:type="dxa"/>
            </w:tcMar>
            <w:tcPrChange w:id="696"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F2346DC" w14:textId="77777777" w:rsidR="00992CDC" w:rsidRDefault="00696A62">
            <w:pPr>
              <w:widowControl w:val="0"/>
              <w:spacing w:before="240" w:after="240" w:line="240" w:lineRule="auto"/>
              <w:ind w:left="-100"/>
            </w:pPr>
            <w:r>
              <w:t>4.10</w:t>
            </w:r>
          </w:p>
        </w:tc>
        <w:tc>
          <w:tcPr>
            <w:tcW w:w="2832" w:type="dxa"/>
            <w:shd w:val="clear" w:color="auto" w:fill="auto"/>
            <w:tcMar>
              <w:top w:w="100" w:type="dxa"/>
              <w:left w:w="100" w:type="dxa"/>
              <w:bottom w:w="100" w:type="dxa"/>
              <w:right w:w="100" w:type="dxa"/>
            </w:tcMar>
            <w:tcPrChange w:id="697" w:author="Christopher Lim" w:date="2020-02-20T11:15:00Z">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7624E99" w14:textId="77777777" w:rsidR="00992CDC" w:rsidRDefault="00696A62">
            <w:pPr>
              <w:widowControl w:val="0"/>
              <w:spacing w:before="240" w:after="240" w:line="240" w:lineRule="auto"/>
              <w:ind w:left="-100"/>
            </w:pPr>
            <w:r>
              <w:t>Result(s)</w:t>
            </w:r>
          </w:p>
        </w:tc>
        <w:tc>
          <w:tcPr>
            <w:tcW w:w="3464" w:type="dxa"/>
            <w:gridSpan w:val="3"/>
            <w:shd w:val="clear" w:color="auto" w:fill="auto"/>
            <w:tcMar>
              <w:top w:w="100" w:type="dxa"/>
              <w:left w:w="100" w:type="dxa"/>
              <w:bottom w:w="100" w:type="dxa"/>
              <w:right w:w="100" w:type="dxa"/>
            </w:tcMar>
            <w:tcPrChange w:id="698" w:author="Christopher Lim" w:date="2020-02-20T11:15:00Z">
              <w:tcPr>
                <w:tcW w:w="34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16E1F5F" w14:textId="77777777" w:rsidR="00992CDC" w:rsidRDefault="00696A62">
            <w:pPr>
              <w:widowControl w:val="0"/>
              <w:spacing w:before="240" w:after="240" w:line="240" w:lineRule="auto"/>
              <w:ind w:left="-100"/>
            </w:pPr>
            <w:r>
              <w:t>The content will be sent to hostel management</w:t>
            </w:r>
          </w:p>
        </w:tc>
      </w:tr>
      <w:tr w:rsidR="00992CDC" w14:paraId="6C9E93A1" w14:textId="77777777" w:rsidTr="004B729F">
        <w:trPr>
          <w:trHeight w:val="5555"/>
          <w:trPrChange w:id="699" w:author="Christopher Lim" w:date="2020-02-20T11:15:00Z">
            <w:trPr>
              <w:trHeight w:val="5555"/>
            </w:trPr>
          </w:trPrChange>
        </w:trPr>
        <w:tc>
          <w:tcPr>
            <w:tcW w:w="1883" w:type="dxa"/>
            <w:vMerge/>
            <w:shd w:val="clear" w:color="auto" w:fill="auto"/>
            <w:tcMar>
              <w:top w:w="100" w:type="dxa"/>
              <w:left w:w="100" w:type="dxa"/>
              <w:bottom w:w="100" w:type="dxa"/>
              <w:right w:w="100" w:type="dxa"/>
            </w:tcMar>
            <w:tcPrChange w:id="700" w:author="Christopher Lim" w:date="2020-02-20T11:15:00Z">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23BD23D4" w14:textId="77777777" w:rsidR="00992CDC" w:rsidRDefault="00992CDC">
            <w:pPr>
              <w:widowControl w:val="0"/>
              <w:spacing w:line="240" w:lineRule="auto"/>
              <w:ind w:left="-100"/>
            </w:pPr>
          </w:p>
        </w:tc>
        <w:tc>
          <w:tcPr>
            <w:tcW w:w="848" w:type="dxa"/>
            <w:shd w:val="clear" w:color="auto" w:fill="auto"/>
            <w:tcMar>
              <w:top w:w="100" w:type="dxa"/>
              <w:left w:w="100" w:type="dxa"/>
              <w:bottom w:w="100" w:type="dxa"/>
              <w:right w:w="100" w:type="dxa"/>
            </w:tcMar>
            <w:tcPrChange w:id="701"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A1453FC" w14:textId="77777777" w:rsidR="00992CDC" w:rsidRDefault="00696A62">
            <w:pPr>
              <w:widowControl w:val="0"/>
              <w:spacing w:before="240" w:after="240" w:line="240" w:lineRule="auto"/>
              <w:ind w:left="-100"/>
            </w:pPr>
            <w:r>
              <w:t>4.11</w:t>
            </w:r>
          </w:p>
        </w:tc>
        <w:tc>
          <w:tcPr>
            <w:tcW w:w="2832" w:type="dxa"/>
            <w:shd w:val="clear" w:color="auto" w:fill="auto"/>
            <w:tcMar>
              <w:top w:w="100" w:type="dxa"/>
              <w:left w:w="100" w:type="dxa"/>
              <w:bottom w:w="100" w:type="dxa"/>
              <w:right w:w="100" w:type="dxa"/>
            </w:tcMar>
            <w:tcPrChange w:id="702" w:author="Christopher Lim" w:date="2020-02-20T11:15:00Z">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8E6A776" w14:textId="77777777" w:rsidR="00992CDC" w:rsidRDefault="00696A62">
            <w:pPr>
              <w:widowControl w:val="0"/>
              <w:spacing w:before="240" w:after="240" w:line="240" w:lineRule="auto"/>
              <w:ind w:left="-100"/>
            </w:pPr>
            <w:r>
              <w:t>Main scenario</w:t>
            </w:r>
          </w:p>
        </w:tc>
        <w:tc>
          <w:tcPr>
            <w:tcW w:w="3464" w:type="dxa"/>
            <w:gridSpan w:val="3"/>
            <w:shd w:val="clear" w:color="auto" w:fill="auto"/>
            <w:tcMar>
              <w:top w:w="100" w:type="dxa"/>
              <w:left w:w="100" w:type="dxa"/>
              <w:bottom w:w="100" w:type="dxa"/>
              <w:right w:w="100" w:type="dxa"/>
            </w:tcMar>
            <w:tcPrChange w:id="703" w:author="Christopher Lim" w:date="2020-02-20T11:15:00Z">
              <w:tcPr>
                <w:tcW w:w="34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3B34D8E" w14:textId="77777777" w:rsidR="00992CDC" w:rsidRDefault="00696A62">
            <w:pPr>
              <w:widowControl w:val="0"/>
              <w:spacing w:before="240" w:after="240" w:line="240" w:lineRule="auto"/>
              <w:ind w:left="260" w:hanging="360"/>
            </w:pPr>
            <w:r>
              <w:t>1.</w:t>
            </w:r>
            <w:r>
              <w:rPr>
                <w:sz w:val="14"/>
                <w:szCs w:val="14"/>
              </w:rPr>
              <w:t xml:space="preserve">       </w:t>
            </w:r>
            <w:r>
              <w:t>The student is logged in.</w:t>
            </w:r>
          </w:p>
          <w:p w14:paraId="40B32BCF" w14:textId="77777777" w:rsidR="00992CDC" w:rsidRDefault="00696A62">
            <w:pPr>
              <w:widowControl w:val="0"/>
              <w:spacing w:before="240" w:after="240" w:line="240" w:lineRule="auto"/>
              <w:ind w:left="260" w:hanging="360"/>
            </w:pPr>
            <w:r>
              <w:t>2.</w:t>
            </w:r>
            <w:r>
              <w:rPr>
                <w:sz w:val="14"/>
                <w:szCs w:val="14"/>
              </w:rPr>
              <w:t xml:space="preserve">       </w:t>
            </w:r>
            <w:r>
              <w:t>The student clicks the “Service Desk” button.</w:t>
            </w:r>
          </w:p>
          <w:p w14:paraId="34A47B58" w14:textId="77777777" w:rsidR="00992CDC" w:rsidRDefault="00696A62">
            <w:pPr>
              <w:widowControl w:val="0"/>
              <w:spacing w:before="240" w:after="240" w:line="240" w:lineRule="auto"/>
              <w:ind w:left="260" w:hanging="360"/>
            </w:pPr>
            <w:r>
              <w:t>3.</w:t>
            </w:r>
            <w:r>
              <w:rPr>
                <w:sz w:val="14"/>
                <w:szCs w:val="14"/>
              </w:rPr>
              <w:t xml:space="preserve">       </w:t>
            </w:r>
            <w:r>
              <w:t>The kiosk will display two options.</w:t>
            </w:r>
          </w:p>
          <w:p w14:paraId="251C9BF6" w14:textId="77777777" w:rsidR="00992CDC" w:rsidRDefault="00696A62">
            <w:pPr>
              <w:widowControl w:val="0"/>
              <w:spacing w:before="240" w:after="240" w:line="240" w:lineRule="auto"/>
              <w:ind w:left="260" w:hanging="360"/>
            </w:pPr>
            <w:r>
              <w:t>4.</w:t>
            </w:r>
            <w:r>
              <w:rPr>
                <w:sz w:val="14"/>
                <w:szCs w:val="14"/>
              </w:rPr>
              <w:t xml:space="preserve">       </w:t>
            </w:r>
            <w:r>
              <w:t>The student selects the “Feedback” button.</w:t>
            </w:r>
          </w:p>
          <w:p w14:paraId="559800A9" w14:textId="77777777" w:rsidR="00992CDC" w:rsidRDefault="00696A62">
            <w:pPr>
              <w:widowControl w:val="0"/>
              <w:spacing w:before="240" w:after="240" w:line="240" w:lineRule="auto"/>
              <w:ind w:left="260" w:hanging="360"/>
            </w:pPr>
            <w:r>
              <w:t>5.</w:t>
            </w:r>
            <w:r>
              <w:rPr>
                <w:sz w:val="14"/>
                <w:szCs w:val="14"/>
              </w:rPr>
              <w:t xml:space="preserve">       </w:t>
            </w:r>
            <w:r>
              <w:t>The kiosk will display the feedback page for the student to fill in.</w:t>
            </w:r>
          </w:p>
          <w:p w14:paraId="435E3A7F" w14:textId="77777777" w:rsidR="00992CDC" w:rsidRDefault="00696A62">
            <w:pPr>
              <w:widowControl w:val="0"/>
              <w:spacing w:before="240" w:after="240" w:line="240" w:lineRule="auto"/>
              <w:ind w:left="260" w:hanging="360"/>
            </w:pPr>
            <w:r>
              <w:t>6.</w:t>
            </w:r>
            <w:r>
              <w:rPr>
                <w:sz w:val="14"/>
                <w:szCs w:val="14"/>
              </w:rPr>
              <w:t xml:space="preserve">       </w:t>
            </w:r>
            <w:r>
              <w:t>The student submits the feedback.</w:t>
            </w:r>
          </w:p>
          <w:p w14:paraId="10F6F195" w14:textId="77777777" w:rsidR="00992CDC" w:rsidRDefault="00696A62">
            <w:pPr>
              <w:widowControl w:val="0"/>
              <w:spacing w:before="240" w:after="240" w:line="240" w:lineRule="auto"/>
              <w:ind w:left="260" w:hanging="360"/>
            </w:pPr>
            <w:r>
              <w:t>7.</w:t>
            </w:r>
            <w:r>
              <w:rPr>
                <w:sz w:val="14"/>
                <w:szCs w:val="14"/>
              </w:rPr>
              <w:t xml:space="preserve">       </w:t>
            </w:r>
            <w:r>
              <w:t>The kiosk will display “Response sent” message.</w:t>
            </w:r>
          </w:p>
        </w:tc>
      </w:tr>
      <w:tr w:rsidR="00992CDC" w14:paraId="1F2A709E" w14:textId="77777777" w:rsidTr="004B729F">
        <w:trPr>
          <w:trHeight w:val="815"/>
          <w:trPrChange w:id="704" w:author="Christopher Lim" w:date="2020-02-20T11:15:00Z">
            <w:trPr>
              <w:trHeight w:val="815"/>
            </w:trPr>
          </w:trPrChange>
        </w:trPr>
        <w:tc>
          <w:tcPr>
            <w:tcW w:w="1883" w:type="dxa"/>
            <w:vMerge/>
            <w:shd w:val="clear" w:color="auto" w:fill="auto"/>
            <w:tcMar>
              <w:top w:w="100" w:type="dxa"/>
              <w:left w:w="100" w:type="dxa"/>
              <w:bottom w:w="100" w:type="dxa"/>
              <w:right w:w="100" w:type="dxa"/>
            </w:tcMar>
            <w:tcPrChange w:id="705" w:author="Christopher Lim" w:date="2020-02-20T11:15:00Z">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1A9271AA" w14:textId="77777777" w:rsidR="00992CDC" w:rsidRDefault="00992CDC">
            <w:pPr>
              <w:widowControl w:val="0"/>
              <w:spacing w:line="240" w:lineRule="auto"/>
              <w:ind w:left="-100"/>
            </w:pPr>
          </w:p>
        </w:tc>
        <w:tc>
          <w:tcPr>
            <w:tcW w:w="848" w:type="dxa"/>
            <w:vMerge w:val="restart"/>
            <w:shd w:val="clear" w:color="auto" w:fill="auto"/>
            <w:tcMar>
              <w:top w:w="100" w:type="dxa"/>
              <w:left w:w="100" w:type="dxa"/>
              <w:bottom w:w="100" w:type="dxa"/>
              <w:right w:w="100" w:type="dxa"/>
            </w:tcMar>
            <w:tcPrChange w:id="706" w:author="Christopher Lim" w:date="2020-02-20T11:15:00Z">
              <w:tcPr>
                <w:tcW w:w="848"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F1F4911" w14:textId="77777777" w:rsidR="00992CDC" w:rsidRDefault="00696A62">
            <w:pPr>
              <w:widowControl w:val="0"/>
              <w:spacing w:before="240" w:after="240" w:line="240" w:lineRule="auto"/>
              <w:ind w:left="-100"/>
            </w:pPr>
            <w:r>
              <w:t>4.12</w:t>
            </w:r>
          </w:p>
        </w:tc>
        <w:tc>
          <w:tcPr>
            <w:tcW w:w="2832" w:type="dxa"/>
            <w:vMerge w:val="restart"/>
            <w:shd w:val="clear" w:color="auto" w:fill="auto"/>
            <w:tcMar>
              <w:top w:w="100" w:type="dxa"/>
              <w:left w:w="100" w:type="dxa"/>
              <w:bottom w:w="100" w:type="dxa"/>
              <w:right w:w="100" w:type="dxa"/>
            </w:tcMar>
            <w:tcPrChange w:id="707" w:author="Christopher Lim" w:date="2020-02-20T11:15:00Z">
              <w:tcPr>
                <w:tcW w:w="2832"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E4307DC" w14:textId="77777777" w:rsidR="00992CDC" w:rsidRDefault="00696A62">
            <w:pPr>
              <w:widowControl w:val="0"/>
              <w:spacing w:before="240" w:after="240" w:line="240" w:lineRule="auto"/>
              <w:ind w:left="-100"/>
            </w:pPr>
            <w:r>
              <w:t>Alternative scenario</w:t>
            </w:r>
          </w:p>
        </w:tc>
        <w:tc>
          <w:tcPr>
            <w:tcW w:w="647" w:type="dxa"/>
            <w:vMerge w:val="restart"/>
            <w:shd w:val="clear" w:color="auto" w:fill="auto"/>
            <w:tcMar>
              <w:top w:w="100" w:type="dxa"/>
              <w:left w:w="100" w:type="dxa"/>
              <w:bottom w:w="100" w:type="dxa"/>
              <w:right w:w="100" w:type="dxa"/>
            </w:tcMar>
            <w:tcPrChange w:id="708" w:author="Christopher Lim" w:date="2020-02-20T11:15:00Z">
              <w:tcPr>
                <w:tcW w:w="647" w:type="dxa"/>
                <w:vMerge w:val="restart"/>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C917856" w14:textId="77777777" w:rsidR="00992CDC" w:rsidRDefault="00696A62">
            <w:pPr>
              <w:widowControl w:val="0"/>
              <w:spacing w:before="240" w:after="240" w:line="240" w:lineRule="auto"/>
              <w:ind w:left="-100"/>
            </w:pPr>
            <w:r>
              <w:t>4a</w:t>
            </w:r>
          </w:p>
        </w:tc>
        <w:tc>
          <w:tcPr>
            <w:tcW w:w="2817" w:type="dxa"/>
            <w:gridSpan w:val="2"/>
            <w:shd w:val="clear" w:color="auto" w:fill="auto"/>
            <w:tcMar>
              <w:top w:w="100" w:type="dxa"/>
              <w:left w:w="100" w:type="dxa"/>
              <w:bottom w:w="100" w:type="dxa"/>
              <w:right w:w="100" w:type="dxa"/>
            </w:tcMar>
            <w:tcPrChange w:id="709" w:author="Christopher Lim" w:date="2020-02-20T11:15:00Z">
              <w:tcPr>
                <w:tcW w:w="2817"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3C246FF" w14:textId="77777777" w:rsidR="00992CDC" w:rsidRDefault="00696A62">
            <w:pPr>
              <w:widowControl w:val="0"/>
              <w:spacing w:before="240" w:after="240" w:line="240" w:lineRule="auto"/>
              <w:ind w:left="-100"/>
            </w:pPr>
            <w:r>
              <w:t>The student chooses the “Complaint” button.</w:t>
            </w:r>
          </w:p>
        </w:tc>
      </w:tr>
      <w:tr w:rsidR="00992CDC" w14:paraId="0E203CA5" w14:textId="77777777" w:rsidTr="004B729F">
        <w:trPr>
          <w:trHeight w:val="1115"/>
          <w:trPrChange w:id="710" w:author="Christopher Lim" w:date="2020-02-20T11:15:00Z">
            <w:trPr>
              <w:trHeight w:val="1115"/>
            </w:trPr>
          </w:trPrChange>
        </w:trPr>
        <w:tc>
          <w:tcPr>
            <w:tcW w:w="1883" w:type="dxa"/>
            <w:vMerge/>
            <w:shd w:val="clear" w:color="auto" w:fill="auto"/>
            <w:tcMar>
              <w:top w:w="100" w:type="dxa"/>
              <w:left w:w="100" w:type="dxa"/>
              <w:bottom w:w="100" w:type="dxa"/>
              <w:right w:w="100" w:type="dxa"/>
            </w:tcMar>
            <w:tcPrChange w:id="711" w:author="Christopher Lim" w:date="2020-02-20T11:15:00Z">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3A2F17EB" w14:textId="77777777" w:rsidR="00992CDC" w:rsidRDefault="00992CDC">
            <w:pPr>
              <w:widowControl w:val="0"/>
              <w:spacing w:line="240" w:lineRule="auto"/>
              <w:ind w:left="-100"/>
            </w:pPr>
          </w:p>
        </w:tc>
        <w:tc>
          <w:tcPr>
            <w:tcW w:w="848" w:type="dxa"/>
            <w:vMerge/>
            <w:shd w:val="clear" w:color="auto" w:fill="auto"/>
            <w:tcMar>
              <w:top w:w="100" w:type="dxa"/>
              <w:left w:w="100" w:type="dxa"/>
              <w:bottom w:w="100" w:type="dxa"/>
              <w:right w:w="100" w:type="dxa"/>
            </w:tcMar>
            <w:tcPrChange w:id="712" w:author="Christopher Lim" w:date="2020-02-20T11:15:00Z">
              <w:tcPr>
                <w:tcW w:w="848"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3BB566E4" w14:textId="77777777" w:rsidR="00992CDC" w:rsidRDefault="00992CDC">
            <w:pPr>
              <w:widowControl w:val="0"/>
              <w:spacing w:line="240" w:lineRule="auto"/>
              <w:ind w:left="-100"/>
            </w:pPr>
          </w:p>
        </w:tc>
        <w:tc>
          <w:tcPr>
            <w:tcW w:w="2832" w:type="dxa"/>
            <w:vMerge/>
            <w:shd w:val="clear" w:color="auto" w:fill="auto"/>
            <w:tcMar>
              <w:top w:w="100" w:type="dxa"/>
              <w:left w:w="100" w:type="dxa"/>
              <w:bottom w:w="100" w:type="dxa"/>
              <w:right w:w="100" w:type="dxa"/>
            </w:tcMar>
            <w:tcPrChange w:id="713" w:author="Christopher Lim" w:date="2020-02-20T11:15:00Z">
              <w:tcPr>
                <w:tcW w:w="2832"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39390E79" w14:textId="77777777" w:rsidR="00992CDC" w:rsidRDefault="00992CDC">
            <w:pPr>
              <w:widowControl w:val="0"/>
              <w:spacing w:line="240" w:lineRule="auto"/>
              <w:ind w:left="-100"/>
            </w:pPr>
          </w:p>
        </w:tc>
        <w:tc>
          <w:tcPr>
            <w:tcW w:w="647" w:type="dxa"/>
            <w:vMerge/>
            <w:shd w:val="clear" w:color="auto" w:fill="auto"/>
            <w:tcMar>
              <w:top w:w="100" w:type="dxa"/>
              <w:left w:w="100" w:type="dxa"/>
              <w:bottom w:w="100" w:type="dxa"/>
              <w:right w:w="100" w:type="dxa"/>
            </w:tcMar>
            <w:tcPrChange w:id="714" w:author="Christopher Lim" w:date="2020-02-20T11:15:00Z">
              <w:tcPr>
                <w:tcW w:w="647"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5CED0309" w14:textId="77777777" w:rsidR="00992CDC" w:rsidRDefault="00992CDC">
            <w:pPr>
              <w:widowControl w:val="0"/>
              <w:spacing w:line="240" w:lineRule="auto"/>
              <w:ind w:left="-100"/>
            </w:pPr>
          </w:p>
        </w:tc>
        <w:tc>
          <w:tcPr>
            <w:tcW w:w="704" w:type="dxa"/>
            <w:shd w:val="clear" w:color="auto" w:fill="auto"/>
            <w:tcMar>
              <w:top w:w="100" w:type="dxa"/>
              <w:left w:w="100" w:type="dxa"/>
              <w:bottom w:w="100" w:type="dxa"/>
              <w:right w:w="100" w:type="dxa"/>
            </w:tcMar>
            <w:tcPrChange w:id="715" w:author="Christopher Lim" w:date="2020-02-20T11:15:00Z">
              <w:tcPr>
                <w:tcW w:w="7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B9A4A43" w14:textId="77777777" w:rsidR="00992CDC" w:rsidRDefault="00696A62">
            <w:pPr>
              <w:widowControl w:val="0"/>
              <w:spacing w:before="240" w:after="240" w:line="240" w:lineRule="auto"/>
              <w:ind w:left="-100"/>
            </w:pPr>
            <w:r>
              <w:t>4a1</w:t>
            </w:r>
          </w:p>
        </w:tc>
        <w:tc>
          <w:tcPr>
            <w:tcW w:w="2113" w:type="dxa"/>
            <w:shd w:val="clear" w:color="auto" w:fill="auto"/>
            <w:tcMar>
              <w:top w:w="100" w:type="dxa"/>
              <w:left w:w="100" w:type="dxa"/>
              <w:bottom w:w="100" w:type="dxa"/>
              <w:right w:w="100" w:type="dxa"/>
            </w:tcMar>
            <w:tcPrChange w:id="716" w:author="Christopher Lim" w:date="2020-02-20T11:15:00Z">
              <w:tcPr>
                <w:tcW w:w="21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91FA596" w14:textId="77777777" w:rsidR="00992CDC" w:rsidRDefault="00696A62">
            <w:pPr>
              <w:widowControl w:val="0"/>
              <w:spacing w:before="240" w:after="240" w:line="240" w:lineRule="auto"/>
              <w:ind w:left="-100"/>
            </w:pPr>
            <w:r>
              <w:t>The kiosk will display the Complaint page</w:t>
            </w:r>
          </w:p>
        </w:tc>
      </w:tr>
      <w:tr w:rsidR="00992CDC" w14:paraId="2AAA0710" w14:textId="77777777" w:rsidTr="004B729F">
        <w:trPr>
          <w:trHeight w:val="815"/>
          <w:trPrChange w:id="717" w:author="Christopher Lim" w:date="2020-02-20T11:15:00Z">
            <w:trPr>
              <w:trHeight w:val="815"/>
            </w:trPr>
          </w:trPrChange>
        </w:trPr>
        <w:tc>
          <w:tcPr>
            <w:tcW w:w="1883" w:type="dxa"/>
            <w:vMerge/>
            <w:shd w:val="clear" w:color="auto" w:fill="auto"/>
            <w:tcMar>
              <w:top w:w="100" w:type="dxa"/>
              <w:left w:w="100" w:type="dxa"/>
              <w:bottom w:w="100" w:type="dxa"/>
              <w:right w:w="100" w:type="dxa"/>
            </w:tcMar>
            <w:tcPrChange w:id="718" w:author="Christopher Lim" w:date="2020-02-20T11:15:00Z">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05C32E8E" w14:textId="77777777" w:rsidR="00992CDC" w:rsidRDefault="00992CDC">
            <w:pPr>
              <w:widowControl w:val="0"/>
              <w:spacing w:line="240" w:lineRule="auto"/>
              <w:ind w:left="-100"/>
            </w:pPr>
          </w:p>
        </w:tc>
        <w:tc>
          <w:tcPr>
            <w:tcW w:w="848" w:type="dxa"/>
            <w:vMerge/>
            <w:shd w:val="clear" w:color="auto" w:fill="auto"/>
            <w:tcMar>
              <w:top w:w="100" w:type="dxa"/>
              <w:left w:w="100" w:type="dxa"/>
              <w:bottom w:w="100" w:type="dxa"/>
              <w:right w:w="100" w:type="dxa"/>
            </w:tcMar>
            <w:tcPrChange w:id="719" w:author="Christopher Lim" w:date="2020-02-20T11:15:00Z">
              <w:tcPr>
                <w:tcW w:w="848"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2BDDC24C" w14:textId="77777777" w:rsidR="00992CDC" w:rsidRDefault="00992CDC">
            <w:pPr>
              <w:widowControl w:val="0"/>
              <w:spacing w:line="240" w:lineRule="auto"/>
              <w:ind w:left="-100"/>
            </w:pPr>
          </w:p>
        </w:tc>
        <w:tc>
          <w:tcPr>
            <w:tcW w:w="2832" w:type="dxa"/>
            <w:vMerge/>
            <w:shd w:val="clear" w:color="auto" w:fill="auto"/>
            <w:tcMar>
              <w:top w:w="100" w:type="dxa"/>
              <w:left w:w="100" w:type="dxa"/>
              <w:bottom w:w="100" w:type="dxa"/>
              <w:right w:w="100" w:type="dxa"/>
            </w:tcMar>
            <w:tcPrChange w:id="720" w:author="Christopher Lim" w:date="2020-02-20T11:15:00Z">
              <w:tcPr>
                <w:tcW w:w="2832"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7573A6BD" w14:textId="77777777" w:rsidR="00992CDC" w:rsidRDefault="00992CDC">
            <w:pPr>
              <w:widowControl w:val="0"/>
              <w:spacing w:line="240" w:lineRule="auto"/>
              <w:ind w:left="-100"/>
            </w:pPr>
          </w:p>
        </w:tc>
        <w:tc>
          <w:tcPr>
            <w:tcW w:w="647" w:type="dxa"/>
            <w:vMerge/>
            <w:shd w:val="clear" w:color="auto" w:fill="auto"/>
            <w:tcMar>
              <w:top w:w="100" w:type="dxa"/>
              <w:left w:w="100" w:type="dxa"/>
              <w:bottom w:w="100" w:type="dxa"/>
              <w:right w:w="100" w:type="dxa"/>
            </w:tcMar>
            <w:tcPrChange w:id="721" w:author="Christopher Lim" w:date="2020-02-20T11:15:00Z">
              <w:tcPr>
                <w:tcW w:w="647"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70D08549" w14:textId="77777777" w:rsidR="00992CDC" w:rsidRDefault="00992CDC">
            <w:pPr>
              <w:widowControl w:val="0"/>
              <w:spacing w:line="240" w:lineRule="auto"/>
              <w:ind w:left="-100"/>
            </w:pPr>
          </w:p>
        </w:tc>
        <w:tc>
          <w:tcPr>
            <w:tcW w:w="704" w:type="dxa"/>
            <w:shd w:val="clear" w:color="auto" w:fill="auto"/>
            <w:tcMar>
              <w:top w:w="100" w:type="dxa"/>
              <w:left w:w="100" w:type="dxa"/>
              <w:bottom w:w="100" w:type="dxa"/>
              <w:right w:w="100" w:type="dxa"/>
            </w:tcMar>
            <w:tcPrChange w:id="722" w:author="Christopher Lim" w:date="2020-02-20T11:15:00Z">
              <w:tcPr>
                <w:tcW w:w="704"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A963FA1" w14:textId="77777777" w:rsidR="00992CDC" w:rsidRDefault="00696A62">
            <w:pPr>
              <w:widowControl w:val="0"/>
              <w:spacing w:before="240" w:after="240" w:line="240" w:lineRule="auto"/>
              <w:ind w:left="-100"/>
            </w:pPr>
            <w:r>
              <w:t>4a2</w:t>
            </w:r>
          </w:p>
        </w:tc>
        <w:tc>
          <w:tcPr>
            <w:tcW w:w="2113" w:type="dxa"/>
            <w:shd w:val="clear" w:color="auto" w:fill="auto"/>
            <w:tcMar>
              <w:top w:w="100" w:type="dxa"/>
              <w:left w:w="100" w:type="dxa"/>
              <w:bottom w:w="100" w:type="dxa"/>
              <w:right w:w="100" w:type="dxa"/>
            </w:tcMar>
            <w:tcPrChange w:id="723" w:author="Christopher Lim" w:date="2020-02-20T11:15:00Z">
              <w:tcPr>
                <w:tcW w:w="211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113AB93" w14:textId="77777777" w:rsidR="00992CDC" w:rsidRDefault="00696A62">
            <w:pPr>
              <w:widowControl w:val="0"/>
              <w:spacing w:before="240" w:after="240" w:line="240" w:lineRule="auto"/>
              <w:ind w:left="-100"/>
            </w:pPr>
            <w:r>
              <w:t>The student submits the complaint</w:t>
            </w:r>
          </w:p>
        </w:tc>
      </w:tr>
      <w:tr w:rsidR="00992CDC" w14:paraId="596C5EC2" w14:textId="77777777" w:rsidTr="004B729F">
        <w:trPr>
          <w:trHeight w:val="515"/>
          <w:trPrChange w:id="724" w:author="Christopher Lim" w:date="2020-02-20T11:15:00Z">
            <w:trPr>
              <w:trHeight w:val="515"/>
            </w:trPr>
          </w:trPrChange>
        </w:trPr>
        <w:tc>
          <w:tcPr>
            <w:tcW w:w="1883" w:type="dxa"/>
            <w:vMerge/>
            <w:shd w:val="clear" w:color="auto" w:fill="auto"/>
            <w:tcMar>
              <w:top w:w="100" w:type="dxa"/>
              <w:left w:w="100" w:type="dxa"/>
              <w:bottom w:w="100" w:type="dxa"/>
              <w:right w:w="100" w:type="dxa"/>
            </w:tcMar>
            <w:tcPrChange w:id="725" w:author="Christopher Lim" w:date="2020-02-20T11:15:00Z">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57DDB06D" w14:textId="77777777" w:rsidR="00992CDC" w:rsidRDefault="00992CDC">
            <w:pPr>
              <w:widowControl w:val="0"/>
              <w:spacing w:line="240" w:lineRule="auto"/>
              <w:ind w:left="-100"/>
            </w:pPr>
          </w:p>
        </w:tc>
        <w:tc>
          <w:tcPr>
            <w:tcW w:w="848" w:type="dxa"/>
            <w:vMerge/>
            <w:shd w:val="clear" w:color="auto" w:fill="auto"/>
            <w:tcMar>
              <w:top w:w="100" w:type="dxa"/>
              <w:left w:w="100" w:type="dxa"/>
              <w:bottom w:w="100" w:type="dxa"/>
              <w:right w:w="100" w:type="dxa"/>
            </w:tcMar>
            <w:tcPrChange w:id="726" w:author="Christopher Lim" w:date="2020-02-20T11:15:00Z">
              <w:tcPr>
                <w:tcW w:w="848"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6EC6279A" w14:textId="77777777" w:rsidR="00992CDC" w:rsidRDefault="00992CDC">
            <w:pPr>
              <w:widowControl w:val="0"/>
              <w:spacing w:line="240" w:lineRule="auto"/>
              <w:ind w:left="-100"/>
            </w:pPr>
          </w:p>
        </w:tc>
        <w:tc>
          <w:tcPr>
            <w:tcW w:w="2832" w:type="dxa"/>
            <w:vMerge/>
            <w:shd w:val="clear" w:color="auto" w:fill="auto"/>
            <w:tcMar>
              <w:top w:w="100" w:type="dxa"/>
              <w:left w:w="100" w:type="dxa"/>
              <w:bottom w:w="100" w:type="dxa"/>
              <w:right w:w="100" w:type="dxa"/>
            </w:tcMar>
            <w:tcPrChange w:id="727" w:author="Christopher Lim" w:date="2020-02-20T11:15:00Z">
              <w:tcPr>
                <w:tcW w:w="2832"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42EA2F43" w14:textId="77777777" w:rsidR="00992CDC" w:rsidRDefault="00992CDC">
            <w:pPr>
              <w:widowControl w:val="0"/>
              <w:spacing w:line="240" w:lineRule="auto"/>
              <w:ind w:left="-100"/>
            </w:pPr>
          </w:p>
        </w:tc>
        <w:tc>
          <w:tcPr>
            <w:tcW w:w="3464" w:type="dxa"/>
            <w:gridSpan w:val="3"/>
            <w:shd w:val="clear" w:color="auto" w:fill="auto"/>
            <w:tcMar>
              <w:top w:w="100" w:type="dxa"/>
              <w:left w:w="100" w:type="dxa"/>
              <w:bottom w:w="100" w:type="dxa"/>
              <w:right w:w="100" w:type="dxa"/>
            </w:tcMar>
            <w:tcPrChange w:id="728" w:author="Christopher Lim" w:date="2020-02-20T11:15:00Z">
              <w:tcPr>
                <w:tcW w:w="34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D2401F8" w14:textId="77777777" w:rsidR="00992CDC" w:rsidRDefault="00696A62">
            <w:pPr>
              <w:widowControl w:val="0"/>
              <w:spacing w:before="240" w:after="240" w:line="240" w:lineRule="auto"/>
              <w:ind w:left="-100"/>
            </w:pPr>
            <w:r>
              <w:t>Proceed to step 7</w:t>
            </w:r>
          </w:p>
        </w:tc>
      </w:tr>
      <w:tr w:rsidR="00992CDC" w14:paraId="1BBDA222" w14:textId="77777777" w:rsidTr="004B729F">
        <w:trPr>
          <w:trHeight w:val="515"/>
          <w:trPrChange w:id="729" w:author="Christopher Lim" w:date="2020-02-20T11:15:00Z">
            <w:trPr>
              <w:trHeight w:val="515"/>
            </w:trPr>
          </w:trPrChange>
        </w:trPr>
        <w:tc>
          <w:tcPr>
            <w:tcW w:w="1883" w:type="dxa"/>
            <w:vMerge/>
            <w:shd w:val="clear" w:color="auto" w:fill="auto"/>
            <w:tcMar>
              <w:top w:w="100" w:type="dxa"/>
              <w:left w:w="100" w:type="dxa"/>
              <w:bottom w:w="100" w:type="dxa"/>
              <w:right w:w="100" w:type="dxa"/>
            </w:tcMar>
            <w:tcPrChange w:id="730" w:author="Christopher Lim" w:date="2020-02-20T11:15:00Z">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2D7C263F" w14:textId="77777777" w:rsidR="00992CDC" w:rsidRDefault="00992CDC">
            <w:pPr>
              <w:widowControl w:val="0"/>
              <w:spacing w:line="240" w:lineRule="auto"/>
              <w:ind w:left="-100"/>
            </w:pPr>
          </w:p>
        </w:tc>
        <w:tc>
          <w:tcPr>
            <w:tcW w:w="848" w:type="dxa"/>
            <w:shd w:val="clear" w:color="auto" w:fill="auto"/>
            <w:tcMar>
              <w:top w:w="100" w:type="dxa"/>
              <w:left w:w="100" w:type="dxa"/>
              <w:bottom w:w="100" w:type="dxa"/>
              <w:right w:w="100" w:type="dxa"/>
            </w:tcMar>
            <w:tcPrChange w:id="731"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ED41CB3" w14:textId="77777777" w:rsidR="00992CDC" w:rsidRDefault="00696A62">
            <w:pPr>
              <w:widowControl w:val="0"/>
              <w:spacing w:before="240" w:after="240" w:line="240" w:lineRule="auto"/>
              <w:ind w:left="-100"/>
            </w:pPr>
            <w:r>
              <w:t>4.13</w:t>
            </w:r>
          </w:p>
        </w:tc>
        <w:tc>
          <w:tcPr>
            <w:tcW w:w="2832" w:type="dxa"/>
            <w:shd w:val="clear" w:color="auto" w:fill="auto"/>
            <w:tcMar>
              <w:top w:w="100" w:type="dxa"/>
              <w:left w:w="100" w:type="dxa"/>
              <w:bottom w:w="100" w:type="dxa"/>
              <w:right w:w="100" w:type="dxa"/>
            </w:tcMar>
            <w:tcPrChange w:id="732" w:author="Christopher Lim" w:date="2020-02-20T11:15:00Z">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A5DC262" w14:textId="77777777" w:rsidR="00992CDC" w:rsidRDefault="00696A62">
            <w:pPr>
              <w:widowControl w:val="0"/>
              <w:spacing w:before="240" w:after="240" w:line="240" w:lineRule="auto"/>
              <w:ind w:left="-100"/>
            </w:pPr>
            <w:r>
              <w:t>Exception scenario</w:t>
            </w:r>
          </w:p>
        </w:tc>
        <w:tc>
          <w:tcPr>
            <w:tcW w:w="3464" w:type="dxa"/>
            <w:gridSpan w:val="3"/>
            <w:shd w:val="clear" w:color="auto" w:fill="auto"/>
            <w:tcMar>
              <w:top w:w="100" w:type="dxa"/>
              <w:left w:w="100" w:type="dxa"/>
              <w:bottom w:w="100" w:type="dxa"/>
              <w:right w:w="100" w:type="dxa"/>
            </w:tcMar>
            <w:tcPrChange w:id="733" w:author="Christopher Lim" w:date="2020-02-20T11:15:00Z">
              <w:tcPr>
                <w:tcW w:w="34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9F7351D" w14:textId="77777777" w:rsidR="00992CDC" w:rsidRDefault="00696A62">
            <w:pPr>
              <w:widowControl w:val="0"/>
              <w:spacing w:before="240" w:after="240" w:line="240" w:lineRule="auto"/>
              <w:ind w:left="-100"/>
            </w:pPr>
            <w:r>
              <w:t>N/A</w:t>
            </w:r>
          </w:p>
        </w:tc>
      </w:tr>
      <w:tr w:rsidR="00992CDC" w14:paraId="779E31DD" w14:textId="77777777" w:rsidTr="004B729F">
        <w:trPr>
          <w:trHeight w:val="605"/>
          <w:trPrChange w:id="734" w:author="Christopher Lim" w:date="2020-02-20T11:15:00Z">
            <w:trPr>
              <w:trHeight w:val="605"/>
            </w:trPr>
          </w:trPrChange>
        </w:trPr>
        <w:tc>
          <w:tcPr>
            <w:tcW w:w="1883" w:type="dxa"/>
            <w:vMerge/>
            <w:shd w:val="clear" w:color="auto" w:fill="auto"/>
            <w:tcMar>
              <w:top w:w="100" w:type="dxa"/>
              <w:left w:w="100" w:type="dxa"/>
              <w:bottom w:w="100" w:type="dxa"/>
              <w:right w:w="100" w:type="dxa"/>
            </w:tcMar>
            <w:tcPrChange w:id="735" w:author="Christopher Lim" w:date="2020-02-20T11:15:00Z">
              <w:tcPr>
                <w:tcW w:w="1883"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5501AAEC" w14:textId="77777777" w:rsidR="00992CDC" w:rsidRDefault="00992CDC">
            <w:pPr>
              <w:widowControl w:val="0"/>
              <w:spacing w:line="240" w:lineRule="auto"/>
              <w:ind w:left="-100"/>
            </w:pPr>
          </w:p>
        </w:tc>
        <w:tc>
          <w:tcPr>
            <w:tcW w:w="848" w:type="dxa"/>
            <w:shd w:val="clear" w:color="auto" w:fill="auto"/>
            <w:tcMar>
              <w:top w:w="100" w:type="dxa"/>
              <w:left w:w="100" w:type="dxa"/>
              <w:bottom w:w="100" w:type="dxa"/>
              <w:right w:w="100" w:type="dxa"/>
            </w:tcMar>
            <w:tcPrChange w:id="736"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C06FEE5" w14:textId="77777777" w:rsidR="00992CDC" w:rsidRDefault="00696A62">
            <w:pPr>
              <w:widowControl w:val="0"/>
              <w:spacing w:before="240" w:after="240" w:line="240" w:lineRule="auto"/>
              <w:ind w:left="-100"/>
            </w:pPr>
            <w:r>
              <w:t>4.13</w:t>
            </w:r>
          </w:p>
        </w:tc>
        <w:tc>
          <w:tcPr>
            <w:tcW w:w="2832" w:type="dxa"/>
            <w:shd w:val="clear" w:color="auto" w:fill="auto"/>
            <w:tcMar>
              <w:top w:w="100" w:type="dxa"/>
              <w:left w:w="100" w:type="dxa"/>
              <w:bottom w:w="100" w:type="dxa"/>
              <w:right w:w="100" w:type="dxa"/>
            </w:tcMar>
            <w:tcPrChange w:id="737" w:author="Christopher Lim" w:date="2020-02-20T11:15:00Z">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36D64E4" w14:textId="77777777" w:rsidR="00992CDC" w:rsidRDefault="00696A62">
            <w:pPr>
              <w:widowControl w:val="0"/>
              <w:spacing w:before="240" w:after="240" w:line="240" w:lineRule="auto"/>
              <w:ind w:left="-100"/>
            </w:pPr>
            <w:r>
              <w:t>Quality requirement(s)</w:t>
            </w:r>
          </w:p>
        </w:tc>
        <w:tc>
          <w:tcPr>
            <w:tcW w:w="3464" w:type="dxa"/>
            <w:gridSpan w:val="3"/>
            <w:shd w:val="clear" w:color="auto" w:fill="auto"/>
            <w:tcMar>
              <w:top w:w="100" w:type="dxa"/>
              <w:left w:w="100" w:type="dxa"/>
              <w:bottom w:w="100" w:type="dxa"/>
              <w:right w:w="100" w:type="dxa"/>
            </w:tcMar>
            <w:tcPrChange w:id="738" w:author="Christopher Lim" w:date="2020-02-20T11:15:00Z">
              <w:tcPr>
                <w:tcW w:w="34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6C46687" w14:textId="77777777" w:rsidR="00992CDC" w:rsidRDefault="00696A62">
            <w:pPr>
              <w:widowControl w:val="0"/>
              <w:spacing w:before="240" w:after="240" w:line="240" w:lineRule="auto"/>
              <w:ind w:left="-100"/>
            </w:pPr>
            <w:r>
              <w:t>N/A</w:t>
            </w:r>
          </w:p>
        </w:tc>
      </w:tr>
      <w:tr w:rsidR="00992CDC" w14:paraId="6A791DEC" w14:textId="77777777" w:rsidTr="004B729F">
        <w:trPr>
          <w:trHeight w:val="815"/>
          <w:trPrChange w:id="739" w:author="Christopher Lim" w:date="2020-02-20T11:15:00Z">
            <w:trPr>
              <w:trHeight w:val="815"/>
            </w:trPr>
          </w:trPrChange>
        </w:trPr>
        <w:tc>
          <w:tcPr>
            <w:tcW w:w="1883" w:type="dxa"/>
            <w:shd w:val="clear" w:color="auto" w:fill="auto"/>
            <w:tcMar>
              <w:top w:w="100" w:type="dxa"/>
              <w:left w:w="100" w:type="dxa"/>
              <w:bottom w:w="100" w:type="dxa"/>
              <w:right w:w="100" w:type="dxa"/>
            </w:tcMar>
            <w:tcPrChange w:id="740" w:author="Christopher Lim" w:date="2020-02-20T11:15:00Z">
              <w:tcPr>
                <w:tcW w:w="1883"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0AEBEFE9" w14:textId="77777777" w:rsidR="00992CDC" w:rsidRDefault="00696A62">
            <w:pPr>
              <w:widowControl w:val="0"/>
              <w:spacing w:before="240" w:after="240" w:line="240" w:lineRule="auto"/>
              <w:ind w:left="-100"/>
              <w:rPr>
                <w:b/>
              </w:rPr>
            </w:pPr>
            <w:r>
              <w:rPr>
                <w:b/>
              </w:rPr>
              <w:t>Relationship</w:t>
            </w:r>
          </w:p>
        </w:tc>
        <w:tc>
          <w:tcPr>
            <w:tcW w:w="848" w:type="dxa"/>
            <w:shd w:val="clear" w:color="auto" w:fill="auto"/>
            <w:tcMar>
              <w:top w:w="100" w:type="dxa"/>
              <w:left w:w="100" w:type="dxa"/>
              <w:bottom w:w="100" w:type="dxa"/>
              <w:right w:w="100" w:type="dxa"/>
            </w:tcMar>
            <w:tcPrChange w:id="741"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85F849B" w14:textId="77777777" w:rsidR="00992CDC" w:rsidRDefault="00696A62">
            <w:pPr>
              <w:widowControl w:val="0"/>
              <w:spacing w:before="240" w:after="240" w:line="240" w:lineRule="auto"/>
              <w:ind w:left="-100"/>
            </w:pPr>
            <w:r>
              <w:t>5.2</w:t>
            </w:r>
          </w:p>
        </w:tc>
        <w:tc>
          <w:tcPr>
            <w:tcW w:w="2832" w:type="dxa"/>
            <w:shd w:val="clear" w:color="auto" w:fill="auto"/>
            <w:tcMar>
              <w:top w:w="100" w:type="dxa"/>
              <w:left w:w="100" w:type="dxa"/>
              <w:bottom w:w="100" w:type="dxa"/>
              <w:right w:w="100" w:type="dxa"/>
            </w:tcMar>
            <w:tcPrChange w:id="742" w:author="Christopher Lim" w:date="2020-02-20T11:15:00Z">
              <w:tcPr>
                <w:tcW w:w="2832"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36EE250" w14:textId="77777777" w:rsidR="00992CDC" w:rsidRDefault="00696A62">
            <w:pPr>
              <w:widowControl w:val="0"/>
              <w:spacing w:before="240" w:after="240" w:line="240" w:lineRule="auto"/>
              <w:ind w:left="-100"/>
            </w:pPr>
            <w:r>
              <w:t>Use case(s)</w:t>
            </w:r>
          </w:p>
        </w:tc>
        <w:tc>
          <w:tcPr>
            <w:tcW w:w="3464" w:type="dxa"/>
            <w:gridSpan w:val="3"/>
            <w:shd w:val="clear" w:color="auto" w:fill="auto"/>
            <w:tcMar>
              <w:top w:w="100" w:type="dxa"/>
              <w:left w:w="100" w:type="dxa"/>
              <w:bottom w:w="100" w:type="dxa"/>
              <w:right w:w="100" w:type="dxa"/>
            </w:tcMar>
            <w:tcPrChange w:id="743" w:author="Christopher Lim" w:date="2020-02-20T11:15:00Z">
              <w:tcPr>
                <w:tcW w:w="3464" w:type="dxa"/>
                <w:gridSpan w:val="3"/>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FECCCC9" w14:textId="1B601694" w:rsidR="00992CDC" w:rsidRDefault="00696A62">
            <w:pPr>
              <w:widowControl w:val="0"/>
              <w:spacing w:before="240" w:after="240" w:line="240" w:lineRule="auto"/>
              <w:ind w:left="-100"/>
            </w:pPr>
            <w:del w:id="744" w:author="Christopher Lim" w:date="2020-02-20T11:04:00Z">
              <w:r w:rsidDel="000A358A">
                <w:delText>“extend” Provide Feedback, “extend” Provide Complaint</w:delText>
              </w:r>
            </w:del>
          </w:p>
        </w:tc>
      </w:tr>
    </w:tbl>
    <w:p w14:paraId="05BAE90F" w14:textId="0E318DC8" w:rsidR="004147D7" w:rsidRDefault="004147D7">
      <w:pPr>
        <w:rPr>
          <w:ins w:id="745" w:author="Christopher Lim" w:date="2020-02-20T10:44:00Z"/>
        </w:rPr>
      </w:pPr>
    </w:p>
    <w:p w14:paraId="509D5863" w14:textId="0D62BBF4" w:rsidR="004147D7" w:rsidRDefault="004147D7" w:rsidP="004147D7">
      <w:pPr>
        <w:widowControl w:val="0"/>
        <w:spacing w:before="240" w:after="240"/>
        <w:jc w:val="center"/>
        <w:rPr>
          <w:ins w:id="746" w:author="Christopher Lim" w:date="2020-02-20T10:45:00Z"/>
        </w:rPr>
      </w:pPr>
      <w:ins w:id="747" w:author="Christopher Lim" w:date="2020-02-20T10:45:00Z">
        <w:r>
          <w:rPr>
            <w:rFonts w:ascii="Times New Roman" w:eastAsia="Times New Roman" w:hAnsi="Times New Roman" w:cs="Times New Roman"/>
            <w:b/>
            <w:sz w:val="24"/>
            <w:szCs w:val="24"/>
          </w:rPr>
          <w:t>Table 18 : Table below shows the use case template for Generate Signal use case</w:t>
        </w:r>
      </w:ins>
    </w:p>
    <w:tbl>
      <w:tblPr>
        <w:tblStyle w:val="af0"/>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Change w:id="748" w:author="Christopher Lim" w:date="2020-02-20T11:15:00Z">
          <w:tblPr>
            <w:tblStyle w:val="af0"/>
            <w:tblW w:w="9030" w:type="dxa"/>
            <w:tblBorders>
              <w:top w:val="nil"/>
              <w:left w:val="nil"/>
              <w:bottom w:val="nil"/>
              <w:right w:val="nil"/>
              <w:insideH w:val="nil"/>
              <w:insideV w:val="nil"/>
            </w:tblBorders>
            <w:tblLayout w:type="fixed"/>
            <w:tblLook w:val="0600" w:firstRow="0" w:lastRow="0" w:firstColumn="0" w:lastColumn="0" w:noHBand="1" w:noVBand="1"/>
          </w:tblPr>
        </w:tblPrChange>
      </w:tblPr>
      <w:tblGrid>
        <w:gridCol w:w="1884"/>
        <w:gridCol w:w="848"/>
        <w:gridCol w:w="2833"/>
        <w:gridCol w:w="3465"/>
        <w:tblGridChange w:id="749">
          <w:tblGrid>
            <w:gridCol w:w="1884"/>
            <w:gridCol w:w="848"/>
            <w:gridCol w:w="2833"/>
            <w:gridCol w:w="3465"/>
          </w:tblGrid>
        </w:tblGridChange>
      </w:tblGrid>
      <w:tr w:rsidR="004147D7" w14:paraId="4A664473" w14:textId="77777777" w:rsidTr="004B729F">
        <w:trPr>
          <w:trHeight w:val="695"/>
          <w:ins w:id="750" w:author="Christopher Lim" w:date="2020-02-20T10:45:00Z"/>
          <w:trPrChange w:id="751" w:author="Christopher Lim" w:date="2020-02-20T11:15:00Z">
            <w:trPr>
              <w:trHeight w:val="695"/>
            </w:trPr>
          </w:trPrChange>
        </w:trPr>
        <w:tc>
          <w:tcPr>
            <w:tcW w:w="2732" w:type="dxa"/>
            <w:gridSpan w:val="2"/>
            <w:shd w:val="clear" w:color="auto" w:fill="auto"/>
            <w:tcMar>
              <w:top w:w="100" w:type="dxa"/>
              <w:left w:w="100" w:type="dxa"/>
              <w:bottom w:w="100" w:type="dxa"/>
              <w:right w:w="100" w:type="dxa"/>
            </w:tcMar>
            <w:tcPrChange w:id="752" w:author="Christopher Lim" w:date="2020-02-20T11:15:00Z">
              <w:tcPr>
                <w:tcW w:w="2732" w:type="dxa"/>
                <w:gridSpan w:val="2"/>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3F54A87B" w14:textId="77777777" w:rsidR="004147D7" w:rsidRDefault="004147D7" w:rsidP="004147D7">
            <w:pPr>
              <w:widowControl w:val="0"/>
              <w:spacing w:before="240" w:after="240" w:line="240" w:lineRule="auto"/>
              <w:ind w:left="-100"/>
              <w:rPr>
                <w:ins w:id="753" w:author="Christopher Lim" w:date="2020-02-20T10:45:00Z"/>
                <w:b/>
              </w:rPr>
            </w:pPr>
            <w:ins w:id="754" w:author="Christopher Lim" w:date="2020-02-20T10:45:00Z">
              <w:r>
                <w:rPr>
                  <w:b/>
                </w:rPr>
                <w:t>No.</w:t>
              </w:r>
            </w:ins>
          </w:p>
        </w:tc>
        <w:tc>
          <w:tcPr>
            <w:tcW w:w="2833" w:type="dxa"/>
            <w:shd w:val="clear" w:color="auto" w:fill="auto"/>
            <w:tcMar>
              <w:top w:w="100" w:type="dxa"/>
              <w:left w:w="100" w:type="dxa"/>
              <w:bottom w:w="100" w:type="dxa"/>
              <w:right w:w="100" w:type="dxa"/>
            </w:tcMar>
            <w:tcPrChange w:id="755" w:author="Christopher Lim" w:date="2020-02-20T11:15:00Z">
              <w:tcPr>
                <w:tcW w:w="2833"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DD03A58" w14:textId="77777777" w:rsidR="004147D7" w:rsidRDefault="004147D7" w:rsidP="004147D7">
            <w:pPr>
              <w:widowControl w:val="0"/>
              <w:spacing w:before="240" w:after="240" w:line="240" w:lineRule="auto"/>
              <w:ind w:left="-100"/>
              <w:rPr>
                <w:ins w:id="756" w:author="Christopher Lim" w:date="2020-02-20T10:45:00Z"/>
                <w:b/>
              </w:rPr>
            </w:pPr>
            <w:ins w:id="757" w:author="Christopher Lim" w:date="2020-02-20T10:45:00Z">
              <w:r>
                <w:rPr>
                  <w:b/>
                </w:rPr>
                <w:t>Section</w:t>
              </w:r>
            </w:ins>
          </w:p>
        </w:tc>
        <w:tc>
          <w:tcPr>
            <w:tcW w:w="3465" w:type="dxa"/>
            <w:shd w:val="clear" w:color="auto" w:fill="auto"/>
            <w:tcMar>
              <w:top w:w="100" w:type="dxa"/>
              <w:left w:w="100" w:type="dxa"/>
              <w:bottom w:w="100" w:type="dxa"/>
              <w:right w:w="100" w:type="dxa"/>
            </w:tcMar>
            <w:tcPrChange w:id="758" w:author="Christopher Lim" w:date="2020-02-20T11:15:00Z">
              <w:tcPr>
                <w:tcW w:w="3465" w:type="dxa"/>
                <w:tcBorders>
                  <w:top w:val="single" w:sz="8" w:space="0" w:color="000000"/>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85B1CA2" w14:textId="77777777" w:rsidR="004147D7" w:rsidRDefault="004147D7" w:rsidP="004147D7">
            <w:pPr>
              <w:widowControl w:val="0"/>
              <w:spacing w:before="240" w:after="240" w:line="240" w:lineRule="auto"/>
              <w:ind w:left="-100"/>
              <w:rPr>
                <w:ins w:id="759" w:author="Christopher Lim" w:date="2020-02-20T10:45:00Z"/>
                <w:b/>
              </w:rPr>
            </w:pPr>
            <w:ins w:id="760" w:author="Christopher Lim" w:date="2020-02-20T10:45:00Z">
              <w:r>
                <w:rPr>
                  <w:b/>
                </w:rPr>
                <w:t>Content/Explanation</w:t>
              </w:r>
            </w:ins>
          </w:p>
        </w:tc>
      </w:tr>
      <w:tr w:rsidR="004147D7" w14:paraId="53C03129" w14:textId="77777777" w:rsidTr="004B729F">
        <w:trPr>
          <w:trHeight w:val="845"/>
          <w:ins w:id="761" w:author="Christopher Lim" w:date="2020-02-20T10:45:00Z"/>
          <w:trPrChange w:id="762" w:author="Christopher Lim" w:date="2020-02-20T11:15:00Z">
            <w:trPr>
              <w:trHeight w:val="845"/>
            </w:trPr>
          </w:trPrChange>
        </w:trPr>
        <w:tc>
          <w:tcPr>
            <w:tcW w:w="1884" w:type="dxa"/>
            <w:shd w:val="clear" w:color="auto" w:fill="auto"/>
            <w:tcMar>
              <w:top w:w="100" w:type="dxa"/>
              <w:left w:w="100" w:type="dxa"/>
              <w:bottom w:w="100" w:type="dxa"/>
              <w:right w:w="100" w:type="dxa"/>
            </w:tcMar>
            <w:tcPrChange w:id="763" w:author="Christopher Lim" w:date="2020-02-20T11:15:00Z">
              <w:tcPr>
                <w:tcW w:w="188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05CC233" w14:textId="77777777" w:rsidR="004147D7" w:rsidRDefault="004147D7" w:rsidP="004147D7">
            <w:pPr>
              <w:widowControl w:val="0"/>
              <w:spacing w:before="240" w:after="240" w:line="240" w:lineRule="auto"/>
              <w:ind w:left="-100"/>
              <w:rPr>
                <w:ins w:id="764" w:author="Christopher Lim" w:date="2020-02-20T10:45:00Z"/>
                <w:b/>
              </w:rPr>
            </w:pPr>
            <w:ins w:id="765" w:author="Christopher Lim" w:date="2020-02-20T10:45:00Z">
              <w:r>
                <w:rPr>
                  <w:b/>
                </w:rPr>
                <w:t>ID</w:t>
              </w:r>
            </w:ins>
          </w:p>
        </w:tc>
        <w:tc>
          <w:tcPr>
            <w:tcW w:w="848" w:type="dxa"/>
            <w:shd w:val="clear" w:color="auto" w:fill="auto"/>
            <w:tcMar>
              <w:top w:w="100" w:type="dxa"/>
              <w:left w:w="100" w:type="dxa"/>
              <w:bottom w:w="100" w:type="dxa"/>
              <w:right w:w="100" w:type="dxa"/>
            </w:tcMar>
            <w:tcPrChange w:id="766"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192F0E0" w14:textId="77777777" w:rsidR="004147D7" w:rsidRDefault="004147D7" w:rsidP="004147D7">
            <w:pPr>
              <w:widowControl w:val="0"/>
              <w:spacing w:before="240" w:after="240" w:line="240" w:lineRule="auto"/>
              <w:ind w:left="-100"/>
              <w:rPr>
                <w:ins w:id="767" w:author="Christopher Lim" w:date="2020-02-20T10:45:00Z"/>
              </w:rPr>
            </w:pPr>
            <w:ins w:id="768" w:author="Christopher Lim" w:date="2020-02-20T10:45:00Z">
              <w:r>
                <w:t>1.2</w:t>
              </w:r>
            </w:ins>
          </w:p>
        </w:tc>
        <w:tc>
          <w:tcPr>
            <w:tcW w:w="2833" w:type="dxa"/>
            <w:shd w:val="clear" w:color="auto" w:fill="auto"/>
            <w:tcMar>
              <w:top w:w="100" w:type="dxa"/>
              <w:left w:w="100" w:type="dxa"/>
              <w:bottom w:w="100" w:type="dxa"/>
              <w:right w:w="100" w:type="dxa"/>
            </w:tcMar>
            <w:tcPrChange w:id="769" w:author="Christopher Lim" w:date="2020-02-20T11:15:00Z">
              <w:tcPr>
                <w:tcW w:w="2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D2F8CC1" w14:textId="77777777" w:rsidR="004147D7" w:rsidRDefault="004147D7" w:rsidP="004147D7">
            <w:pPr>
              <w:widowControl w:val="0"/>
              <w:spacing w:before="240" w:after="240" w:line="240" w:lineRule="auto"/>
              <w:ind w:left="-100"/>
              <w:rPr>
                <w:ins w:id="770" w:author="Christopher Lim" w:date="2020-02-20T10:45:00Z"/>
              </w:rPr>
            </w:pPr>
            <w:ins w:id="771" w:author="Christopher Lim" w:date="2020-02-20T10:45:00Z">
              <w:r>
                <w:t>Name</w:t>
              </w:r>
            </w:ins>
          </w:p>
        </w:tc>
        <w:tc>
          <w:tcPr>
            <w:tcW w:w="3465" w:type="dxa"/>
            <w:shd w:val="clear" w:color="auto" w:fill="auto"/>
            <w:tcMar>
              <w:top w:w="100" w:type="dxa"/>
              <w:left w:w="100" w:type="dxa"/>
              <w:bottom w:w="100" w:type="dxa"/>
              <w:right w:w="100" w:type="dxa"/>
            </w:tcMar>
            <w:tcPrChange w:id="772" w:author="Christopher Lim" w:date="2020-02-20T11:15:00Z">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437979D" w14:textId="6DB6AE7E" w:rsidR="004147D7" w:rsidRDefault="004147D7" w:rsidP="004147D7">
            <w:pPr>
              <w:widowControl w:val="0"/>
              <w:spacing w:before="240" w:after="240" w:line="240" w:lineRule="auto"/>
              <w:ind w:left="-100"/>
              <w:rPr>
                <w:ins w:id="773" w:author="Christopher Lim" w:date="2020-02-20T10:45:00Z"/>
              </w:rPr>
            </w:pPr>
            <w:ins w:id="774" w:author="Christopher Lim" w:date="2020-02-20T10:45:00Z">
              <w:r>
                <w:t>Generate Signal</w:t>
              </w:r>
            </w:ins>
          </w:p>
        </w:tc>
      </w:tr>
      <w:tr w:rsidR="004147D7" w14:paraId="336F63A1" w14:textId="77777777" w:rsidTr="004B729F">
        <w:trPr>
          <w:trHeight w:val="1055"/>
          <w:ins w:id="775" w:author="Christopher Lim" w:date="2020-02-20T10:45:00Z"/>
          <w:trPrChange w:id="776" w:author="Christopher Lim" w:date="2020-02-20T11:15:00Z">
            <w:trPr>
              <w:trHeight w:val="1055"/>
            </w:trPr>
          </w:trPrChange>
        </w:trPr>
        <w:tc>
          <w:tcPr>
            <w:tcW w:w="1884" w:type="dxa"/>
            <w:shd w:val="clear" w:color="auto" w:fill="auto"/>
            <w:tcMar>
              <w:top w:w="100" w:type="dxa"/>
              <w:left w:w="100" w:type="dxa"/>
              <w:bottom w:w="100" w:type="dxa"/>
              <w:right w:w="100" w:type="dxa"/>
            </w:tcMar>
            <w:tcPrChange w:id="777" w:author="Christopher Lim" w:date="2020-02-20T11:15:00Z">
              <w:tcPr>
                <w:tcW w:w="188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0F2AC48B" w14:textId="77777777" w:rsidR="004147D7" w:rsidRDefault="004147D7" w:rsidP="004147D7">
            <w:pPr>
              <w:widowControl w:val="0"/>
              <w:spacing w:before="240" w:after="240" w:line="240" w:lineRule="auto"/>
              <w:ind w:left="-100"/>
              <w:rPr>
                <w:ins w:id="778" w:author="Christopher Lim" w:date="2020-02-20T10:45:00Z"/>
                <w:b/>
              </w:rPr>
            </w:pPr>
            <w:ins w:id="779" w:author="Christopher Lim" w:date="2020-02-20T10:45:00Z">
              <w:r>
                <w:rPr>
                  <w:b/>
                </w:rPr>
                <w:t>Management</w:t>
              </w:r>
            </w:ins>
          </w:p>
        </w:tc>
        <w:tc>
          <w:tcPr>
            <w:tcW w:w="848" w:type="dxa"/>
            <w:shd w:val="clear" w:color="auto" w:fill="auto"/>
            <w:tcMar>
              <w:top w:w="100" w:type="dxa"/>
              <w:left w:w="100" w:type="dxa"/>
              <w:bottom w:w="100" w:type="dxa"/>
              <w:right w:w="100" w:type="dxa"/>
            </w:tcMar>
            <w:tcPrChange w:id="780"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6C2C962" w14:textId="77777777" w:rsidR="004147D7" w:rsidRDefault="004147D7" w:rsidP="004147D7">
            <w:pPr>
              <w:widowControl w:val="0"/>
              <w:spacing w:before="240" w:after="240" w:line="240" w:lineRule="auto"/>
              <w:ind w:left="-100"/>
              <w:rPr>
                <w:ins w:id="781" w:author="Christopher Lim" w:date="2020-02-20T10:45:00Z"/>
              </w:rPr>
            </w:pPr>
            <w:ins w:id="782" w:author="Christopher Lim" w:date="2020-02-20T10:45:00Z">
              <w:r>
                <w:t>2.1</w:t>
              </w:r>
            </w:ins>
          </w:p>
        </w:tc>
        <w:tc>
          <w:tcPr>
            <w:tcW w:w="2833" w:type="dxa"/>
            <w:shd w:val="clear" w:color="auto" w:fill="auto"/>
            <w:tcMar>
              <w:top w:w="100" w:type="dxa"/>
              <w:left w:w="100" w:type="dxa"/>
              <w:bottom w:w="100" w:type="dxa"/>
              <w:right w:w="100" w:type="dxa"/>
            </w:tcMar>
            <w:tcPrChange w:id="783" w:author="Christopher Lim" w:date="2020-02-20T11:15:00Z">
              <w:tcPr>
                <w:tcW w:w="2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9B499FB" w14:textId="77777777" w:rsidR="004147D7" w:rsidRDefault="004147D7" w:rsidP="004147D7">
            <w:pPr>
              <w:widowControl w:val="0"/>
              <w:spacing w:before="240" w:after="240" w:line="240" w:lineRule="auto"/>
              <w:ind w:left="-100"/>
              <w:rPr>
                <w:ins w:id="784" w:author="Christopher Lim" w:date="2020-02-20T10:45:00Z"/>
              </w:rPr>
            </w:pPr>
            <w:ins w:id="785" w:author="Christopher Lim" w:date="2020-02-20T10:45:00Z">
              <w:r>
                <w:t>Author</w:t>
              </w:r>
            </w:ins>
          </w:p>
        </w:tc>
        <w:tc>
          <w:tcPr>
            <w:tcW w:w="3465" w:type="dxa"/>
            <w:shd w:val="clear" w:color="auto" w:fill="auto"/>
            <w:tcMar>
              <w:top w:w="100" w:type="dxa"/>
              <w:left w:w="100" w:type="dxa"/>
              <w:bottom w:w="100" w:type="dxa"/>
              <w:right w:w="100" w:type="dxa"/>
            </w:tcMar>
            <w:tcPrChange w:id="786" w:author="Christopher Lim" w:date="2020-02-20T11:15:00Z">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08402E2" w14:textId="77777777" w:rsidR="004147D7" w:rsidRDefault="004147D7" w:rsidP="004147D7">
            <w:pPr>
              <w:widowControl w:val="0"/>
              <w:spacing w:before="240" w:after="240" w:line="240" w:lineRule="auto"/>
              <w:ind w:left="-100"/>
              <w:rPr>
                <w:ins w:id="787" w:author="Christopher Lim" w:date="2020-02-20T10:45:00Z"/>
              </w:rPr>
            </w:pPr>
            <w:ins w:id="788" w:author="Christopher Lim" w:date="2020-02-20T10:45:00Z">
              <w:r>
                <w:t xml:space="preserve">Muhamad </w:t>
              </w:r>
              <w:proofErr w:type="spellStart"/>
              <w:r>
                <w:t>Ridzwan</w:t>
              </w:r>
              <w:proofErr w:type="spellEnd"/>
              <w:r>
                <w:t xml:space="preserve"> bin Ziauddin</w:t>
              </w:r>
            </w:ins>
          </w:p>
        </w:tc>
      </w:tr>
      <w:tr w:rsidR="004147D7" w14:paraId="71BA61DB" w14:textId="77777777" w:rsidTr="004B729F">
        <w:trPr>
          <w:trHeight w:val="845"/>
          <w:ins w:id="789" w:author="Christopher Lim" w:date="2020-02-20T10:45:00Z"/>
          <w:trPrChange w:id="790" w:author="Christopher Lim" w:date="2020-02-20T11:15:00Z">
            <w:trPr>
              <w:trHeight w:val="845"/>
            </w:trPr>
          </w:trPrChange>
        </w:trPr>
        <w:tc>
          <w:tcPr>
            <w:tcW w:w="1884" w:type="dxa"/>
            <w:vMerge w:val="restart"/>
            <w:shd w:val="clear" w:color="auto" w:fill="auto"/>
            <w:tcMar>
              <w:top w:w="100" w:type="dxa"/>
              <w:left w:w="100" w:type="dxa"/>
              <w:bottom w:w="100" w:type="dxa"/>
              <w:right w:w="100" w:type="dxa"/>
            </w:tcMar>
            <w:tcPrChange w:id="791" w:author="Christopher Lim" w:date="2020-02-20T11:15:00Z">
              <w:tcPr>
                <w:tcW w:w="1884"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534DF4EC" w14:textId="77777777" w:rsidR="004147D7" w:rsidRDefault="004147D7" w:rsidP="004147D7">
            <w:pPr>
              <w:widowControl w:val="0"/>
              <w:spacing w:before="240" w:after="240" w:line="240" w:lineRule="auto"/>
              <w:ind w:left="-100"/>
              <w:rPr>
                <w:ins w:id="792" w:author="Christopher Lim" w:date="2020-02-20T10:45:00Z"/>
                <w:b/>
              </w:rPr>
            </w:pPr>
            <w:ins w:id="793" w:author="Christopher Lim" w:date="2020-02-20T10:45:00Z">
              <w:r>
                <w:rPr>
                  <w:b/>
                </w:rPr>
                <w:t>Context</w:t>
              </w:r>
            </w:ins>
          </w:p>
        </w:tc>
        <w:tc>
          <w:tcPr>
            <w:tcW w:w="848" w:type="dxa"/>
            <w:shd w:val="clear" w:color="auto" w:fill="auto"/>
            <w:tcMar>
              <w:top w:w="100" w:type="dxa"/>
              <w:left w:w="100" w:type="dxa"/>
              <w:bottom w:w="100" w:type="dxa"/>
              <w:right w:w="100" w:type="dxa"/>
            </w:tcMar>
            <w:tcPrChange w:id="794"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0B9EEFA" w14:textId="77777777" w:rsidR="004147D7" w:rsidRDefault="004147D7" w:rsidP="004147D7">
            <w:pPr>
              <w:widowControl w:val="0"/>
              <w:spacing w:before="240" w:after="240" w:line="240" w:lineRule="auto"/>
              <w:ind w:left="-100"/>
              <w:rPr>
                <w:ins w:id="795" w:author="Christopher Lim" w:date="2020-02-20T10:45:00Z"/>
              </w:rPr>
            </w:pPr>
            <w:ins w:id="796" w:author="Christopher Lim" w:date="2020-02-20T10:45:00Z">
              <w:r>
                <w:t>3.1</w:t>
              </w:r>
            </w:ins>
          </w:p>
        </w:tc>
        <w:tc>
          <w:tcPr>
            <w:tcW w:w="2833" w:type="dxa"/>
            <w:shd w:val="clear" w:color="auto" w:fill="auto"/>
            <w:tcMar>
              <w:top w:w="100" w:type="dxa"/>
              <w:left w:w="100" w:type="dxa"/>
              <w:bottom w:w="100" w:type="dxa"/>
              <w:right w:w="100" w:type="dxa"/>
            </w:tcMar>
            <w:tcPrChange w:id="797" w:author="Christopher Lim" w:date="2020-02-20T11:15:00Z">
              <w:tcPr>
                <w:tcW w:w="2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811E695" w14:textId="77777777" w:rsidR="004147D7" w:rsidRDefault="004147D7" w:rsidP="004147D7">
            <w:pPr>
              <w:widowControl w:val="0"/>
              <w:spacing w:before="240" w:after="240" w:line="240" w:lineRule="auto"/>
              <w:ind w:left="-100"/>
              <w:rPr>
                <w:ins w:id="798" w:author="Christopher Lim" w:date="2020-02-20T10:45:00Z"/>
              </w:rPr>
            </w:pPr>
            <w:ins w:id="799" w:author="Christopher Lim" w:date="2020-02-20T10:45:00Z">
              <w:r>
                <w:t>Source(s)</w:t>
              </w:r>
            </w:ins>
          </w:p>
        </w:tc>
        <w:tc>
          <w:tcPr>
            <w:tcW w:w="3465" w:type="dxa"/>
            <w:shd w:val="clear" w:color="auto" w:fill="auto"/>
            <w:tcMar>
              <w:top w:w="100" w:type="dxa"/>
              <w:left w:w="100" w:type="dxa"/>
              <w:bottom w:w="100" w:type="dxa"/>
              <w:right w:w="100" w:type="dxa"/>
            </w:tcMar>
            <w:tcPrChange w:id="800" w:author="Christopher Lim" w:date="2020-02-20T11:15:00Z">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1C79C0C" w14:textId="77777777" w:rsidR="004147D7" w:rsidRDefault="004147D7" w:rsidP="004147D7">
            <w:pPr>
              <w:widowControl w:val="0"/>
              <w:spacing w:before="240" w:after="240" w:line="240" w:lineRule="auto"/>
              <w:ind w:left="-100"/>
              <w:rPr>
                <w:ins w:id="801" w:author="Christopher Lim" w:date="2020-02-20T10:45:00Z"/>
              </w:rPr>
            </w:pPr>
            <w:proofErr w:type="spellStart"/>
            <w:ins w:id="802" w:author="Christopher Lim" w:date="2020-02-20T10:45:00Z">
              <w:r>
                <w:t>Zaki</w:t>
              </w:r>
              <w:proofErr w:type="spellEnd"/>
              <w:r>
                <w:t xml:space="preserve"> </w:t>
              </w:r>
              <w:proofErr w:type="spellStart"/>
              <w:r>
                <w:t>Syahmi</w:t>
              </w:r>
              <w:proofErr w:type="spellEnd"/>
              <w:r>
                <w:t xml:space="preserve"> bin </w:t>
              </w:r>
              <w:proofErr w:type="spellStart"/>
              <w:r>
                <w:t>Zulkifli</w:t>
              </w:r>
              <w:proofErr w:type="spellEnd"/>
              <w:r>
                <w:t xml:space="preserve"> (Hostel staff), </w:t>
              </w:r>
              <w:proofErr w:type="spellStart"/>
              <w:r>
                <w:t>CamSys</w:t>
              </w:r>
              <w:proofErr w:type="spellEnd"/>
            </w:ins>
          </w:p>
        </w:tc>
      </w:tr>
      <w:tr w:rsidR="004147D7" w14:paraId="6BAA71F1" w14:textId="77777777" w:rsidTr="004B729F">
        <w:trPr>
          <w:trHeight w:val="845"/>
          <w:ins w:id="803" w:author="Christopher Lim" w:date="2020-02-20T10:45:00Z"/>
          <w:trPrChange w:id="804" w:author="Christopher Lim" w:date="2020-02-20T11:15:00Z">
            <w:trPr>
              <w:trHeight w:val="845"/>
            </w:trPr>
          </w:trPrChange>
        </w:trPr>
        <w:tc>
          <w:tcPr>
            <w:tcW w:w="1884" w:type="dxa"/>
            <w:vMerge/>
            <w:shd w:val="clear" w:color="auto" w:fill="auto"/>
            <w:tcMar>
              <w:top w:w="100" w:type="dxa"/>
              <w:left w:w="100" w:type="dxa"/>
              <w:bottom w:w="100" w:type="dxa"/>
              <w:right w:w="100" w:type="dxa"/>
            </w:tcMar>
            <w:tcPrChange w:id="805" w:author="Christopher Lim" w:date="2020-02-20T11:15:00Z">
              <w:tcPr>
                <w:tcW w:w="1884"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1649052C" w14:textId="77777777" w:rsidR="004147D7" w:rsidRDefault="004147D7" w:rsidP="004147D7">
            <w:pPr>
              <w:widowControl w:val="0"/>
              <w:spacing w:line="240" w:lineRule="auto"/>
              <w:ind w:left="-100"/>
              <w:rPr>
                <w:ins w:id="806" w:author="Christopher Lim" w:date="2020-02-20T10:45:00Z"/>
              </w:rPr>
            </w:pPr>
          </w:p>
        </w:tc>
        <w:tc>
          <w:tcPr>
            <w:tcW w:w="848" w:type="dxa"/>
            <w:shd w:val="clear" w:color="auto" w:fill="auto"/>
            <w:tcMar>
              <w:top w:w="100" w:type="dxa"/>
              <w:left w:w="100" w:type="dxa"/>
              <w:bottom w:w="100" w:type="dxa"/>
              <w:right w:w="100" w:type="dxa"/>
            </w:tcMar>
            <w:tcPrChange w:id="807"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A583125" w14:textId="77777777" w:rsidR="004147D7" w:rsidRDefault="004147D7" w:rsidP="004147D7">
            <w:pPr>
              <w:widowControl w:val="0"/>
              <w:spacing w:before="240" w:after="240" w:line="240" w:lineRule="auto"/>
              <w:ind w:left="-100"/>
              <w:rPr>
                <w:ins w:id="808" w:author="Christopher Lim" w:date="2020-02-20T10:45:00Z"/>
              </w:rPr>
            </w:pPr>
            <w:ins w:id="809" w:author="Christopher Lim" w:date="2020-02-20T10:45:00Z">
              <w:r>
                <w:t>3.2</w:t>
              </w:r>
            </w:ins>
          </w:p>
        </w:tc>
        <w:tc>
          <w:tcPr>
            <w:tcW w:w="2833" w:type="dxa"/>
            <w:shd w:val="clear" w:color="auto" w:fill="auto"/>
            <w:tcMar>
              <w:top w:w="100" w:type="dxa"/>
              <w:left w:w="100" w:type="dxa"/>
              <w:bottom w:w="100" w:type="dxa"/>
              <w:right w:w="100" w:type="dxa"/>
            </w:tcMar>
            <w:tcPrChange w:id="810" w:author="Christopher Lim" w:date="2020-02-20T11:15:00Z">
              <w:tcPr>
                <w:tcW w:w="2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46208D8" w14:textId="77777777" w:rsidR="004147D7" w:rsidRDefault="004147D7" w:rsidP="004147D7">
            <w:pPr>
              <w:widowControl w:val="0"/>
              <w:spacing w:before="240" w:after="240" w:line="240" w:lineRule="auto"/>
              <w:ind w:left="-100"/>
              <w:rPr>
                <w:ins w:id="811" w:author="Christopher Lim" w:date="2020-02-20T10:45:00Z"/>
              </w:rPr>
            </w:pPr>
            <w:ins w:id="812" w:author="Christopher Lim" w:date="2020-02-20T10:45:00Z">
              <w:r>
                <w:t>Responsible stakeholder(s)</w:t>
              </w:r>
            </w:ins>
          </w:p>
        </w:tc>
        <w:tc>
          <w:tcPr>
            <w:tcW w:w="3465" w:type="dxa"/>
            <w:shd w:val="clear" w:color="auto" w:fill="auto"/>
            <w:tcMar>
              <w:top w:w="100" w:type="dxa"/>
              <w:left w:w="100" w:type="dxa"/>
              <w:bottom w:w="100" w:type="dxa"/>
              <w:right w:w="100" w:type="dxa"/>
            </w:tcMar>
            <w:tcPrChange w:id="813" w:author="Christopher Lim" w:date="2020-02-20T11:15:00Z">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FFA2D58" w14:textId="77777777" w:rsidR="004147D7" w:rsidRDefault="004147D7" w:rsidP="004147D7">
            <w:pPr>
              <w:widowControl w:val="0"/>
              <w:spacing w:before="240" w:after="240" w:line="240" w:lineRule="auto"/>
              <w:ind w:left="-100"/>
              <w:rPr>
                <w:ins w:id="814" w:author="Christopher Lim" w:date="2020-02-20T10:45:00Z"/>
              </w:rPr>
            </w:pPr>
            <w:ins w:id="815" w:author="Christopher Lim" w:date="2020-02-20T10:45:00Z">
              <w:r>
                <w:t>Hostel management</w:t>
              </w:r>
            </w:ins>
          </w:p>
        </w:tc>
      </w:tr>
      <w:tr w:rsidR="004147D7" w14:paraId="0CF96551" w14:textId="77777777" w:rsidTr="004B729F">
        <w:trPr>
          <w:trHeight w:val="815"/>
          <w:ins w:id="816" w:author="Christopher Lim" w:date="2020-02-20T10:45:00Z"/>
          <w:trPrChange w:id="817" w:author="Christopher Lim" w:date="2020-02-20T11:15:00Z">
            <w:trPr>
              <w:trHeight w:val="815"/>
            </w:trPr>
          </w:trPrChange>
        </w:trPr>
        <w:tc>
          <w:tcPr>
            <w:tcW w:w="1884" w:type="dxa"/>
            <w:vMerge w:val="restart"/>
            <w:shd w:val="clear" w:color="auto" w:fill="auto"/>
            <w:tcMar>
              <w:top w:w="100" w:type="dxa"/>
              <w:left w:w="100" w:type="dxa"/>
              <w:bottom w:w="100" w:type="dxa"/>
              <w:right w:w="100" w:type="dxa"/>
            </w:tcMar>
            <w:tcPrChange w:id="818" w:author="Christopher Lim" w:date="2020-02-20T11:15:00Z">
              <w:tcPr>
                <w:tcW w:w="1884" w:type="dxa"/>
                <w:vMerge w:val="restart"/>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04E216D3" w14:textId="77777777" w:rsidR="004147D7" w:rsidRDefault="004147D7" w:rsidP="004147D7">
            <w:pPr>
              <w:widowControl w:val="0"/>
              <w:spacing w:before="240" w:after="240" w:line="240" w:lineRule="auto"/>
              <w:ind w:left="-100"/>
              <w:rPr>
                <w:ins w:id="819" w:author="Christopher Lim" w:date="2020-02-20T10:45:00Z"/>
                <w:b/>
              </w:rPr>
            </w:pPr>
            <w:ins w:id="820" w:author="Christopher Lim" w:date="2020-02-20T10:45:00Z">
              <w:r>
                <w:rPr>
                  <w:b/>
                </w:rPr>
                <w:t>Use Case Definition</w:t>
              </w:r>
            </w:ins>
          </w:p>
        </w:tc>
        <w:tc>
          <w:tcPr>
            <w:tcW w:w="848" w:type="dxa"/>
            <w:shd w:val="clear" w:color="auto" w:fill="auto"/>
            <w:tcMar>
              <w:top w:w="100" w:type="dxa"/>
              <w:left w:w="100" w:type="dxa"/>
              <w:bottom w:w="100" w:type="dxa"/>
              <w:right w:w="100" w:type="dxa"/>
            </w:tcMar>
            <w:tcPrChange w:id="821"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0926242" w14:textId="77777777" w:rsidR="004147D7" w:rsidRDefault="004147D7" w:rsidP="004147D7">
            <w:pPr>
              <w:widowControl w:val="0"/>
              <w:spacing w:before="240" w:after="240" w:line="240" w:lineRule="auto"/>
              <w:ind w:left="-100"/>
              <w:rPr>
                <w:ins w:id="822" w:author="Christopher Lim" w:date="2020-02-20T10:45:00Z"/>
              </w:rPr>
            </w:pPr>
            <w:ins w:id="823" w:author="Christopher Lim" w:date="2020-02-20T10:45:00Z">
              <w:r>
                <w:t>4.2</w:t>
              </w:r>
            </w:ins>
          </w:p>
        </w:tc>
        <w:tc>
          <w:tcPr>
            <w:tcW w:w="2833" w:type="dxa"/>
            <w:shd w:val="clear" w:color="auto" w:fill="auto"/>
            <w:tcMar>
              <w:top w:w="100" w:type="dxa"/>
              <w:left w:w="100" w:type="dxa"/>
              <w:bottom w:w="100" w:type="dxa"/>
              <w:right w:w="100" w:type="dxa"/>
            </w:tcMar>
            <w:tcPrChange w:id="824" w:author="Christopher Lim" w:date="2020-02-20T11:15:00Z">
              <w:tcPr>
                <w:tcW w:w="2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AD0745D" w14:textId="77777777" w:rsidR="004147D7" w:rsidRDefault="004147D7" w:rsidP="004147D7">
            <w:pPr>
              <w:widowControl w:val="0"/>
              <w:spacing w:before="240" w:after="240" w:line="240" w:lineRule="auto"/>
              <w:ind w:left="-100"/>
              <w:rPr>
                <w:ins w:id="825" w:author="Christopher Lim" w:date="2020-02-20T10:45:00Z"/>
              </w:rPr>
            </w:pPr>
            <w:ins w:id="826" w:author="Christopher Lim" w:date="2020-02-20T10:45:00Z">
              <w:r>
                <w:t>Short Description</w:t>
              </w:r>
            </w:ins>
          </w:p>
        </w:tc>
        <w:tc>
          <w:tcPr>
            <w:tcW w:w="3465" w:type="dxa"/>
            <w:shd w:val="clear" w:color="auto" w:fill="auto"/>
            <w:tcMar>
              <w:top w:w="100" w:type="dxa"/>
              <w:left w:w="100" w:type="dxa"/>
              <w:bottom w:w="100" w:type="dxa"/>
              <w:right w:w="100" w:type="dxa"/>
            </w:tcMar>
            <w:tcPrChange w:id="827" w:author="Christopher Lim" w:date="2020-02-20T11:15:00Z">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A0CED52" w14:textId="4C17E25D" w:rsidR="004147D7" w:rsidRDefault="004147D7" w:rsidP="004147D7">
            <w:pPr>
              <w:widowControl w:val="0"/>
              <w:spacing w:before="240" w:after="240" w:line="240" w:lineRule="auto"/>
              <w:ind w:left="-100"/>
              <w:rPr>
                <w:ins w:id="828" w:author="Christopher Lim" w:date="2020-02-20T10:45:00Z"/>
              </w:rPr>
            </w:pPr>
            <w:ins w:id="829" w:author="Christopher Lim" w:date="2020-02-20T10:45:00Z">
              <w:r>
                <w:t xml:space="preserve">The student will be able to </w:t>
              </w:r>
            </w:ins>
            <w:ins w:id="830" w:author="Christopher Lim" w:date="2020-02-20T10:46:00Z">
              <w:r>
                <w:t>send emergency signal to security guard using the kiosk</w:t>
              </w:r>
            </w:ins>
          </w:p>
        </w:tc>
      </w:tr>
      <w:tr w:rsidR="004147D7" w14:paraId="0FF53C42" w14:textId="77777777" w:rsidTr="004B729F">
        <w:trPr>
          <w:trHeight w:val="740"/>
          <w:ins w:id="831" w:author="Christopher Lim" w:date="2020-02-20T10:45:00Z"/>
          <w:trPrChange w:id="832" w:author="Christopher Lim" w:date="2020-02-20T11:15:00Z">
            <w:trPr>
              <w:trHeight w:val="740"/>
            </w:trPr>
          </w:trPrChange>
        </w:trPr>
        <w:tc>
          <w:tcPr>
            <w:tcW w:w="1884" w:type="dxa"/>
            <w:vMerge/>
            <w:shd w:val="clear" w:color="auto" w:fill="auto"/>
            <w:tcMar>
              <w:top w:w="100" w:type="dxa"/>
              <w:left w:w="100" w:type="dxa"/>
              <w:bottom w:w="100" w:type="dxa"/>
              <w:right w:w="100" w:type="dxa"/>
            </w:tcMar>
            <w:tcPrChange w:id="833" w:author="Christopher Lim" w:date="2020-02-20T11:15:00Z">
              <w:tcPr>
                <w:tcW w:w="1884"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56B097EF" w14:textId="77777777" w:rsidR="004147D7" w:rsidRDefault="004147D7" w:rsidP="004147D7">
            <w:pPr>
              <w:widowControl w:val="0"/>
              <w:spacing w:line="240" w:lineRule="auto"/>
              <w:ind w:left="-100"/>
              <w:rPr>
                <w:ins w:id="834" w:author="Christopher Lim" w:date="2020-02-20T10:45:00Z"/>
              </w:rPr>
            </w:pPr>
          </w:p>
        </w:tc>
        <w:tc>
          <w:tcPr>
            <w:tcW w:w="848" w:type="dxa"/>
            <w:shd w:val="clear" w:color="auto" w:fill="auto"/>
            <w:tcMar>
              <w:top w:w="100" w:type="dxa"/>
              <w:left w:w="100" w:type="dxa"/>
              <w:bottom w:w="100" w:type="dxa"/>
              <w:right w:w="100" w:type="dxa"/>
            </w:tcMar>
            <w:tcPrChange w:id="835"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FC19EEA" w14:textId="77777777" w:rsidR="004147D7" w:rsidRDefault="004147D7" w:rsidP="004147D7">
            <w:pPr>
              <w:widowControl w:val="0"/>
              <w:spacing w:before="240" w:after="240" w:line="240" w:lineRule="auto"/>
              <w:ind w:left="-100"/>
              <w:rPr>
                <w:ins w:id="836" w:author="Christopher Lim" w:date="2020-02-20T10:45:00Z"/>
              </w:rPr>
            </w:pPr>
            <w:ins w:id="837" w:author="Christopher Lim" w:date="2020-02-20T10:45:00Z">
              <w:r>
                <w:t>4.4</w:t>
              </w:r>
            </w:ins>
          </w:p>
        </w:tc>
        <w:tc>
          <w:tcPr>
            <w:tcW w:w="2833" w:type="dxa"/>
            <w:shd w:val="clear" w:color="auto" w:fill="auto"/>
            <w:tcMar>
              <w:top w:w="100" w:type="dxa"/>
              <w:left w:w="100" w:type="dxa"/>
              <w:bottom w:w="100" w:type="dxa"/>
              <w:right w:w="100" w:type="dxa"/>
            </w:tcMar>
            <w:tcPrChange w:id="838" w:author="Christopher Lim" w:date="2020-02-20T11:15:00Z">
              <w:tcPr>
                <w:tcW w:w="2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1FA50D9" w14:textId="77777777" w:rsidR="004147D7" w:rsidRDefault="004147D7" w:rsidP="004147D7">
            <w:pPr>
              <w:widowControl w:val="0"/>
              <w:spacing w:before="240" w:after="240" w:line="240" w:lineRule="auto"/>
              <w:ind w:left="-100"/>
              <w:rPr>
                <w:ins w:id="839" w:author="Christopher Lim" w:date="2020-02-20T10:45:00Z"/>
              </w:rPr>
            </w:pPr>
            <w:ins w:id="840" w:author="Christopher Lim" w:date="2020-02-20T10:45:00Z">
              <w:r>
                <w:t>Associated goal(s)</w:t>
              </w:r>
            </w:ins>
          </w:p>
        </w:tc>
        <w:tc>
          <w:tcPr>
            <w:tcW w:w="3465" w:type="dxa"/>
            <w:shd w:val="clear" w:color="auto" w:fill="auto"/>
            <w:tcMar>
              <w:top w:w="100" w:type="dxa"/>
              <w:left w:w="100" w:type="dxa"/>
              <w:bottom w:w="100" w:type="dxa"/>
              <w:right w:w="100" w:type="dxa"/>
            </w:tcMar>
            <w:tcPrChange w:id="841" w:author="Christopher Lim" w:date="2020-02-20T11:15:00Z">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AFC6682" w14:textId="77777777" w:rsidR="004147D7" w:rsidRDefault="004147D7" w:rsidP="004147D7">
            <w:pPr>
              <w:widowControl w:val="0"/>
              <w:spacing w:before="240" w:after="240" w:line="240" w:lineRule="auto"/>
              <w:ind w:left="-100"/>
              <w:rPr>
                <w:ins w:id="842" w:author="Christopher Lim" w:date="2020-02-20T10:45:00Z"/>
              </w:rPr>
            </w:pPr>
            <w:ins w:id="843" w:author="Christopher Lim" w:date="2020-02-20T10:45:00Z">
              <w:r>
                <w:t>G-1-1-4: Service Desk</w:t>
              </w:r>
            </w:ins>
          </w:p>
        </w:tc>
      </w:tr>
      <w:tr w:rsidR="004147D7" w14:paraId="7FEBC634" w14:textId="77777777" w:rsidTr="004B729F">
        <w:trPr>
          <w:trHeight w:val="635"/>
          <w:ins w:id="844" w:author="Christopher Lim" w:date="2020-02-20T10:45:00Z"/>
          <w:trPrChange w:id="845" w:author="Christopher Lim" w:date="2020-02-20T11:15:00Z">
            <w:trPr>
              <w:trHeight w:val="635"/>
            </w:trPr>
          </w:trPrChange>
        </w:trPr>
        <w:tc>
          <w:tcPr>
            <w:tcW w:w="1884" w:type="dxa"/>
            <w:vMerge/>
            <w:shd w:val="clear" w:color="auto" w:fill="auto"/>
            <w:tcMar>
              <w:top w:w="100" w:type="dxa"/>
              <w:left w:w="100" w:type="dxa"/>
              <w:bottom w:w="100" w:type="dxa"/>
              <w:right w:w="100" w:type="dxa"/>
            </w:tcMar>
            <w:tcPrChange w:id="846" w:author="Christopher Lim" w:date="2020-02-20T11:15:00Z">
              <w:tcPr>
                <w:tcW w:w="1884"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4E1557D6" w14:textId="77777777" w:rsidR="004147D7" w:rsidRDefault="004147D7" w:rsidP="004147D7">
            <w:pPr>
              <w:widowControl w:val="0"/>
              <w:spacing w:line="240" w:lineRule="auto"/>
              <w:ind w:left="-100"/>
              <w:rPr>
                <w:ins w:id="847" w:author="Christopher Lim" w:date="2020-02-20T10:45:00Z"/>
              </w:rPr>
            </w:pPr>
          </w:p>
        </w:tc>
        <w:tc>
          <w:tcPr>
            <w:tcW w:w="848" w:type="dxa"/>
            <w:shd w:val="clear" w:color="auto" w:fill="auto"/>
            <w:tcMar>
              <w:top w:w="100" w:type="dxa"/>
              <w:left w:w="100" w:type="dxa"/>
              <w:bottom w:w="100" w:type="dxa"/>
              <w:right w:w="100" w:type="dxa"/>
            </w:tcMar>
            <w:tcPrChange w:id="848"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3D79EDC" w14:textId="77777777" w:rsidR="004147D7" w:rsidRDefault="004147D7" w:rsidP="004147D7">
            <w:pPr>
              <w:widowControl w:val="0"/>
              <w:spacing w:before="240" w:after="240" w:line="240" w:lineRule="auto"/>
              <w:ind w:left="-100"/>
              <w:rPr>
                <w:ins w:id="849" w:author="Christopher Lim" w:date="2020-02-20T10:45:00Z"/>
              </w:rPr>
            </w:pPr>
            <w:ins w:id="850" w:author="Christopher Lim" w:date="2020-02-20T10:45:00Z">
              <w:r>
                <w:t>4.5</w:t>
              </w:r>
            </w:ins>
          </w:p>
        </w:tc>
        <w:tc>
          <w:tcPr>
            <w:tcW w:w="2833" w:type="dxa"/>
            <w:shd w:val="clear" w:color="auto" w:fill="auto"/>
            <w:tcMar>
              <w:top w:w="100" w:type="dxa"/>
              <w:left w:w="100" w:type="dxa"/>
              <w:bottom w:w="100" w:type="dxa"/>
              <w:right w:w="100" w:type="dxa"/>
            </w:tcMar>
            <w:tcPrChange w:id="851" w:author="Christopher Lim" w:date="2020-02-20T11:15:00Z">
              <w:tcPr>
                <w:tcW w:w="2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1F629E7" w14:textId="77777777" w:rsidR="004147D7" w:rsidRDefault="004147D7" w:rsidP="004147D7">
            <w:pPr>
              <w:widowControl w:val="0"/>
              <w:spacing w:before="240" w:after="240" w:line="240" w:lineRule="auto"/>
              <w:ind w:left="-100"/>
              <w:rPr>
                <w:ins w:id="852" w:author="Christopher Lim" w:date="2020-02-20T10:45:00Z"/>
              </w:rPr>
            </w:pPr>
            <w:ins w:id="853" w:author="Christopher Lim" w:date="2020-02-20T10:45:00Z">
              <w:r>
                <w:t>Primary actor(s)</w:t>
              </w:r>
            </w:ins>
          </w:p>
        </w:tc>
        <w:tc>
          <w:tcPr>
            <w:tcW w:w="3465" w:type="dxa"/>
            <w:shd w:val="clear" w:color="auto" w:fill="auto"/>
            <w:tcMar>
              <w:top w:w="100" w:type="dxa"/>
              <w:left w:w="100" w:type="dxa"/>
              <w:bottom w:w="100" w:type="dxa"/>
              <w:right w:w="100" w:type="dxa"/>
            </w:tcMar>
            <w:tcPrChange w:id="854" w:author="Christopher Lim" w:date="2020-02-20T11:15:00Z">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BB23D6F" w14:textId="77777777" w:rsidR="004147D7" w:rsidRDefault="004147D7" w:rsidP="004147D7">
            <w:pPr>
              <w:widowControl w:val="0"/>
              <w:spacing w:before="240" w:after="240" w:line="240" w:lineRule="auto"/>
              <w:ind w:left="-100"/>
              <w:rPr>
                <w:ins w:id="855" w:author="Christopher Lim" w:date="2020-02-20T10:45:00Z"/>
              </w:rPr>
            </w:pPr>
            <w:ins w:id="856" w:author="Christopher Lim" w:date="2020-02-20T10:45:00Z">
              <w:r>
                <w:t>Student</w:t>
              </w:r>
            </w:ins>
          </w:p>
        </w:tc>
      </w:tr>
      <w:tr w:rsidR="004147D7" w14:paraId="7FD046D4" w14:textId="77777777" w:rsidTr="004B729F">
        <w:trPr>
          <w:trHeight w:val="605"/>
          <w:ins w:id="857" w:author="Christopher Lim" w:date="2020-02-20T10:45:00Z"/>
          <w:trPrChange w:id="858" w:author="Christopher Lim" w:date="2020-02-20T11:15:00Z">
            <w:trPr>
              <w:trHeight w:val="605"/>
            </w:trPr>
          </w:trPrChange>
        </w:trPr>
        <w:tc>
          <w:tcPr>
            <w:tcW w:w="1884" w:type="dxa"/>
            <w:vMerge/>
            <w:shd w:val="clear" w:color="auto" w:fill="auto"/>
            <w:tcMar>
              <w:top w:w="100" w:type="dxa"/>
              <w:left w:w="100" w:type="dxa"/>
              <w:bottom w:w="100" w:type="dxa"/>
              <w:right w:w="100" w:type="dxa"/>
            </w:tcMar>
            <w:tcPrChange w:id="859" w:author="Christopher Lim" w:date="2020-02-20T11:15:00Z">
              <w:tcPr>
                <w:tcW w:w="1884"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131FB4E6" w14:textId="77777777" w:rsidR="004147D7" w:rsidRDefault="004147D7" w:rsidP="004147D7">
            <w:pPr>
              <w:widowControl w:val="0"/>
              <w:spacing w:line="240" w:lineRule="auto"/>
              <w:ind w:left="-100"/>
              <w:rPr>
                <w:ins w:id="860" w:author="Christopher Lim" w:date="2020-02-20T10:45:00Z"/>
              </w:rPr>
            </w:pPr>
          </w:p>
        </w:tc>
        <w:tc>
          <w:tcPr>
            <w:tcW w:w="848" w:type="dxa"/>
            <w:shd w:val="clear" w:color="auto" w:fill="auto"/>
            <w:tcMar>
              <w:top w:w="100" w:type="dxa"/>
              <w:left w:w="100" w:type="dxa"/>
              <w:bottom w:w="100" w:type="dxa"/>
              <w:right w:w="100" w:type="dxa"/>
            </w:tcMar>
            <w:tcPrChange w:id="861"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26BA6B5" w14:textId="77777777" w:rsidR="004147D7" w:rsidRDefault="004147D7" w:rsidP="004147D7">
            <w:pPr>
              <w:widowControl w:val="0"/>
              <w:spacing w:before="240" w:after="240" w:line="240" w:lineRule="auto"/>
              <w:ind w:left="-100"/>
              <w:rPr>
                <w:ins w:id="862" w:author="Christopher Lim" w:date="2020-02-20T10:45:00Z"/>
              </w:rPr>
            </w:pPr>
            <w:ins w:id="863" w:author="Christopher Lim" w:date="2020-02-20T10:45:00Z">
              <w:r>
                <w:t>4.6</w:t>
              </w:r>
            </w:ins>
          </w:p>
        </w:tc>
        <w:tc>
          <w:tcPr>
            <w:tcW w:w="2833" w:type="dxa"/>
            <w:shd w:val="clear" w:color="auto" w:fill="auto"/>
            <w:tcMar>
              <w:top w:w="100" w:type="dxa"/>
              <w:left w:w="100" w:type="dxa"/>
              <w:bottom w:w="100" w:type="dxa"/>
              <w:right w:w="100" w:type="dxa"/>
            </w:tcMar>
            <w:tcPrChange w:id="864" w:author="Christopher Lim" w:date="2020-02-20T11:15:00Z">
              <w:tcPr>
                <w:tcW w:w="2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6E74EB6" w14:textId="77777777" w:rsidR="004147D7" w:rsidRDefault="004147D7" w:rsidP="004147D7">
            <w:pPr>
              <w:widowControl w:val="0"/>
              <w:spacing w:before="240" w:after="240" w:line="240" w:lineRule="auto"/>
              <w:ind w:left="-100"/>
              <w:rPr>
                <w:ins w:id="865" w:author="Christopher Lim" w:date="2020-02-20T10:45:00Z"/>
              </w:rPr>
            </w:pPr>
            <w:ins w:id="866" w:author="Christopher Lim" w:date="2020-02-20T10:45:00Z">
              <w:r>
                <w:t>Other actor(s)</w:t>
              </w:r>
            </w:ins>
          </w:p>
        </w:tc>
        <w:tc>
          <w:tcPr>
            <w:tcW w:w="3465" w:type="dxa"/>
            <w:shd w:val="clear" w:color="auto" w:fill="auto"/>
            <w:tcMar>
              <w:top w:w="100" w:type="dxa"/>
              <w:left w:w="100" w:type="dxa"/>
              <w:bottom w:w="100" w:type="dxa"/>
              <w:right w:w="100" w:type="dxa"/>
            </w:tcMar>
            <w:tcPrChange w:id="867" w:author="Christopher Lim" w:date="2020-02-20T11:15:00Z">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2C3779A" w14:textId="77777777" w:rsidR="004147D7" w:rsidRDefault="004147D7" w:rsidP="004147D7">
            <w:pPr>
              <w:widowControl w:val="0"/>
              <w:spacing w:before="240" w:after="240" w:line="240" w:lineRule="auto"/>
              <w:ind w:left="-100"/>
              <w:rPr>
                <w:ins w:id="868" w:author="Christopher Lim" w:date="2020-02-20T10:45:00Z"/>
              </w:rPr>
            </w:pPr>
            <w:ins w:id="869" w:author="Christopher Lim" w:date="2020-02-20T10:45:00Z">
              <w:r>
                <w:t>N/A</w:t>
              </w:r>
            </w:ins>
          </w:p>
        </w:tc>
      </w:tr>
      <w:tr w:rsidR="004147D7" w14:paraId="2A67BA89" w14:textId="77777777" w:rsidTr="004B729F">
        <w:trPr>
          <w:trHeight w:val="695"/>
          <w:ins w:id="870" w:author="Christopher Lim" w:date="2020-02-20T10:45:00Z"/>
          <w:trPrChange w:id="871" w:author="Christopher Lim" w:date="2020-02-20T11:15:00Z">
            <w:trPr>
              <w:trHeight w:val="695"/>
            </w:trPr>
          </w:trPrChange>
        </w:trPr>
        <w:tc>
          <w:tcPr>
            <w:tcW w:w="1884" w:type="dxa"/>
            <w:vMerge/>
            <w:shd w:val="clear" w:color="auto" w:fill="auto"/>
            <w:tcMar>
              <w:top w:w="100" w:type="dxa"/>
              <w:left w:w="100" w:type="dxa"/>
              <w:bottom w:w="100" w:type="dxa"/>
              <w:right w:w="100" w:type="dxa"/>
            </w:tcMar>
            <w:tcPrChange w:id="872" w:author="Christopher Lim" w:date="2020-02-20T11:15:00Z">
              <w:tcPr>
                <w:tcW w:w="1884"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743A24D4" w14:textId="77777777" w:rsidR="004147D7" w:rsidRDefault="004147D7" w:rsidP="004147D7">
            <w:pPr>
              <w:widowControl w:val="0"/>
              <w:spacing w:line="240" w:lineRule="auto"/>
              <w:ind w:left="-100"/>
              <w:rPr>
                <w:ins w:id="873" w:author="Christopher Lim" w:date="2020-02-20T10:45:00Z"/>
              </w:rPr>
            </w:pPr>
          </w:p>
        </w:tc>
        <w:tc>
          <w:tcPr>
            <w:tcW w:w="848" w:type="dxa"/>
            <w:shd w:val="clear" w:color="auto" w:fill="auto"/>
            <w:tcMar>
              <w:top w:w="100" w:type="dxa"/>
              <w:left w:w="100" w:type="dxa"/>
              <w:bottom w:w="100" w:type="dxa"/>
              <w:right w:w="100" w:type="dxa"/>
            </w:tcMar>
            <w:tcPrChange w:id="874"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5A3D5EB" w14:textId="77777777" w:rsidR="004147D7" w:rsidRDefault="004147D7" w:rsidP="004147D7">
            <w:pPr>
              <w:widowControl w:val="0"/>
              <w:spacing w:before="240" w:after="240" w:line="240" w:lineRule="auto"/>
              <w:ind w:left="-100"/>
              <w:rPr>
                <w:ins w:id="875" w:author="Christopher Lim" w:date="2020-02-20T10:45:00Z"/>
              </w:rPr>
            </w:pPr>
            <w:ins w:id="876" w:author="Christopher Lim" w:date="2020-02-20T10:45:00Z">
              <w:r>
                <w:t>4.7</w:t>
              </w:r>
            </w:ins>
          </w:p>
        </w:tc>
        <w:tc>
          <w:tcPr>
            <w:tcW w:w="2833" w:type="dxa"/>
            <w:shd w:val="clear" w:color="auto" w:fill="auto"/>
            <w:tcMar>
              <w:top w:w="100" w:type="dxa"/>
              <w:left w:w="100" w:type="dxa"/>
              <w:bottom w:w="100" w:type="dxa"/>
              <w:right w:w="100" w:type="dxa"/>
            </w:tcMar>
            <w:tcPrChange w:id="877" w:author="Christopher Lim" w:date="2020-02-20T11:15:00Z">
              <w:tcPr>
                <w:tcW w:w="2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95290C8" w14:textId="77777777" w:rsidR="004147D7" w:rsidRDefault="004147D7" w:rsidP="004147D7">
            <w:pPr>
              <w:widowControl w:val="0"/>
              <w:spacing w:before="240" w:after="240" w:line="240" w:lineRule="auto"/>
              <w:ind w:left="-100"/>
              <w:rPr>
                <w:ins w:id="878" w:author="Christopher Lim" w:date="2020-02-20T10:45:00Z"/>
              </w:rPr>
            </w:pPr>
            <w:ins w:id="879" w:author="Christopher Lim" w:date="2020-02-20T10:45:00Z">
              <w:r>
                <w:t>Precondition</w:t>
              </w:r>
            </w:ins>
          </w:p>
        </w:tc>
        <w:tc>
          <w:tcPr>
            <w:tcW w:w="3465" w:type="dxa"/>
            <w:shd w:val="clear" w:color="auto" w:fill="auto"/>
            <w:tcMar>
              <w:top w:w="100" w:type="dxa"/>
              <w:left w:w="100" w:type="dxa"/>
              <w:bottom w:w="100" w:type="dxa"/>
              <w:right w:w="100" w:type="dxa"/>
            </w:tcMar>
            <w:tcPrChange w:id="880" w:author="Christopher Lim" w:date="2020-02-20T11:15:00Z">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F891E99" w14:textId="69DAC07C" w:rsidR="004147D7" w:rsidRDefault="00132756" w:rsidP="004147D7">
            <w:pPr>
              <w:widowControl w:val="0"/>
              <w:spacing w:before="240" w:after="240" w:line="240" w:lineRule="auto"/>
              <w:ind w:left="-100"/>
              <w:rPr>
                <w:ins w:id="881" w:author="Christopher Lim" w:date="2020-02-20T10:45:00Z"/>
              </w:rPr>
            </w:pPr>
            <w:ins w:id="882" w:author="Christopher Lim" w:date="2020-02-20T10:56:00Z">
              <w:r>
                <w:t>N/A</w:t>
              </w:r>
            </w:ins>
          </w:p>
        </w:tc>
      </w:tr>
      <w:tr w:rsidR="004147D7" w14:paraId="0C028EC5" w14:textId="77777777" w:rsidTr="004B729F">
        <w:trPr>
          <w:trHeight w:val="665"/>
          <w:ins w:id="883" w:author="Christopher Lim" w:date="2020-02-20T10:45:00Z"/>
          <w:trPrChange w:id="884" w:author="Christopher Lim" w:date="2020-02-20T11:15:00Z">
            <w:trPr>
              <w:trHeight w:val="665"/>
            </w:trPr>
          </w:trPrChange>
        </w:trPr>
        <w:tc>
          <w:tcPr>
            <w:tcW w:w="1884" w:type="dxa"/>
            <w:vMerge/>
            <w:shd w:val="clear" w:color="auto" w:fill="auto"/>
            <w:tcMar>
              <w:top w:w="100" w:type="dxa"/>
              <w:left w:w="100" w:type="dxa"/>
              <w:bottom w:w="100" w:type="dxa"/>
              <w:right w:w="100" w:type="dxa"/>
            </w:tcMar>
            <w:tcPrChange w:id="885" w:author="Christopher Lim" w:date="2020-02-20T11:15:00Z">
              <w:tcPr>
                <w:tcW w:w="1884"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686BE346" w14:textId="77777777" w:rsidR="004147D7" w:rsidRDefault="004147D7" w:rsidP="004147D7">
            <w:pPr>
              <w:widowControl w:val="0"/>
              <w:spacing w:line="240" w:lineRule="auto"/>
              <w:ind w:left="-100"/>
              <w:rPr>
                <w:ins w:id="886" w:author="Christopher Lim" w:date="2020-02-20T10:45:00Z"/>
              </w:rPr>
            </w:pPr>
          </w:p>
        </w:tc>
        <w:tc>
          <w:tcPr>
            <w:tcW w:w="848" w:type="dxa"/>
            <w:shd w:val="clear" w:color="auto" w:fill="auto"/>
            <w:tcMar>
              <w:top w:w="100" w:type="dxa"/>
              <w:left w:w="100" w:type="dxa"/>
              <w:bottom w:w="100" w:type="dxa"/>
              <w:right w:w="100" w:type="dxa"/>
            </w:tcMar>
            <w:tcPrChange w:id="887"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DFAD58A" w14:textId="77777777" w:rsidR="004147D7" w:rsidRDefault="004147D7" w:rsidP="004147D7">
            <w:pPr>
              <w:widowControl w:val="0"/>
              <w:spacing w:before="240" w:after="240" w:line="240" w:lineRule="auto"/>
              <w:ind w:left="-100"/>
              <w:rPr>
                <w:ins w:id="888" w:author="Christopher Lim" w:date="2020-02-20T10:45:00Z"/>
              </w:rPr>
            </w:pPr>
            <w:ins w:id="889" w:author="Christopher Lim" w:date="2020-02-20T10:45:00Z">
              <w:r>
                <w:t>4.9</w:t>
              </w:r>
            </w:ins>
          </w:p>
        </w:tc>
        <w:tc>
          <w:tcPr>
            <w:tcW w:w="2833" w:type="dxa"/>
            <w:shd w:val="clear" w:color="auto" w:fill="auto"/>
            <w:tcMar>
              <w:top w:w="100" w:type="dxa"/>
              <w:left w:w="100" w:type="dxa"/>
              <w:bottom w:w="100" w:type="dxa"/>
              <w:right w:w="100" w:type="dxa"/>
            </w:tcMar>
            <w:tcPrChange w:id="890" w:author="Christopher Lim" w:date="2020-02-20T11:15:00Z">
              <w:tcPr>
                <w:tcW w:w="2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ADED231" w14:textId="77777777" w:rsidR="004147D7" w:rsidRDefault="004147D7" w:rsidP="004147D7">
            <w:pPr>
              <w:widowControl w:val="0"/>
              <w:spacing w:before="240" w:after="240" w:line="240" w:lineRule="auto"/>
              <w:ind w:left="-100"/>
              <w:rPr>
                <w:ins w:id="891" w:author="Christopher Lim" w:date="2020-02-20T10:45:00Z"/>
              </w:rPr>
            </w:pPr>
            <w:ins w:id="892" w:author="Christopher Lim" w:date="2020-02-20T10:45:00Z">
              <w:r>
                <w:t>Postcondition</w:t>
              </w:r>
            </w:ins>
          </w:p>
        </w:tc>
        <w:tc>
          <w:tcPr>
            <w:tcW w:w="3465" w:type="dxa"/>
            <w:shd w:val="clear" w:color="auto" w:fill="auto"/>
            <w:tcMar>
              <w:top w:w="100" w:type="dxa"/>
              <w:left w:w="100" w:type="dxa"/>
              <w:bottom w:w="100" w:type="dxa"/>
              <w:right w:w="100" w:type="dxa"/>
            </w:tcMar>
            <w:tcPrChange w:id="893" w:author="Christopher Lim" w:date="2020-02-20T11:15:00Z">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1329173" w14:textId="02922387" w:rsidR="004147D7" w:rsidRDefault="00132756" w:rsidP="004147D7">
            <w:pPr>
              <w:widowControl w:val="0"/>
              <w:spacing w:before="240" w:after="240" w:line="240" w:lineRule="auto"/>
              <w:ind w:left="-100"/>
              <w:rPr>
                <w:ins w:id="894" w:author="Christopher Lim" w:date="2020-02-20T10:45:00Z"/>
              </w:rPr>
            </w:pPr>
            <w:ins w:id="895" w:author="Christopher Lim" w:date="2020-02-20T10:57:00Z">
              <w:r>
                <w:t>The signal is generated.</w:t>
              </w:r>
            </w:ins>
          </w:p>
        </w:tc>
      </w:tr>
      <w:tr w:rsidR="004147D7" w14:paraId="2532A598" w14:textId="77777777" w:rsidTr="004B729F">
        <w:trPr>
          <w:trHeight w:val="815"/>
          <w:ins w:id="896" w:author="Christopher Lim" w:date="2020-02-20T10:45:00Z"/>
          <w:trPrChange w:id="897" w:author="Christopher Lim" w:date="2020-02-20T11:15:00Z">
            <w:trPr>
              <w:trHeight w:val="815"/>
            </w:trPr>
          </w:trPrChange>
        </w:trPr>
        <w:tc>
          <w:tcPr>
            <w:tcW w:w="1884" w:type="dxa"/>
            <w:vMerge/>
            <w:shd w:val="clear" w:color="auto" w:fill="auto"/>
            <w:tcMar>
              <w:top w:w="100" w:type="dxa"/>
              <w:left w:w="100" w:type="dxa"/>
              <w:bottom w:w="100" w:type="dxa"/>
              <w:right w:w="100" w:type="dxa"/>
            </w:tcMar>
            <w:tcPrChange w:id="898" w:author="Christopher Lim" w:date="2020-02-20T11:15:00Z">
              <w:tcPr>
                <w:tcW w:w="1884"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592BD290" w14:textId="77777777" w:rsidR="004147D7" w:rsidRDefault="004147D7" w:rsidP="004147D7">
            <w:pPr>
              <w:widowControl w:val="0"/>
              <w:spacing w:line="240" w:lineRule="auto"/>
              <w:ind w:left="-100"/>
              <w:rPr>
                <w:ins w:id="899" w:author="Christopher Lim" w:date="2020-02-20T10:45:00Z"/>
              </w:rPr>
            </w:pPr>
          </w:p>
        </w:tc>
        <w:tc>
          <w:tcPr>
            <w:tcW w:w="848" w:type="dxa"/>
            <w:shd w:val="clear" w:color="auto" w:fill="auto"/>
            <w:tcMar>
              <w:top w:w="100" w:type="dxa"/>
              <w:left w:w="100" w:type="dxa"/>
              <w:bottom w:w="100" w:type="dxa"/>
              <w:right w:w="100" w:type="dxa"/>
            </w:tcMar>
            <w:tcPrChange w:id="900"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0139D018" w14:textId="77777777" w:rsidR="004147D7" w:rsidRDefault="004147D7" w:rsidP="004147D7">
            <w:pPr>
              <w:widowControl w:val="0"/>
              <w:spacing w:before="240" w:after="240" w:line="240" w:lineRule="auto"/>
              <w:ind w:left="-100"/>
              <w:rPr>
                <w:ins w:id="901" w:author="Christopher Lim" w:date="2020-02-20T10:45:00Z"/>
              </w:rPr>
            </w:pPr>
            <w:ins w:id="902" w:author="Christopher Lim" w:date="2020-02-20T10:45:00Z">
              <w:r>
                <w:t>4.10</w:t>
              </w:r>
            </w:ins>
          </w:p>
        </w:tc>
        <w:tc>
          <w:tcPr>
            <w:tcW w:w="2833" w:type="dxa"/>
            <w:shd w:val="clear" w:color="auto" w:fill="auto"/>
            <w:tcMar>
              <w:top w:w="100" w:type="dxa"/>
              <w:left w:w="100" w:type="dxa"/>
              <w:bottom w:w="100" w:type="dxa"/>
              <w:right w:w="100" w:type="dxa"/>
            </w:tcMar>
            <w:tcPrChange w:id="903" w:author="Christopher Lim" w:date="2020-02-20T11:15:00Z">
              <w:tcPr>
                <w:tcW w:w="2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21F0E88F" w14:textId="77777777" w:rsidR="004147D7" w:rsidRDefault="004147D7" w:rsidP="004147D7">
            <w:pPr>
              <w:widowControl w:val="0"/>
              <w:spacing w:before="240" w:after="240" w:line="240" w:lineRule="auto"/>
              <w:ind w:left="-100"/>
              <w:rPr>
                <w:ins w:id="904" w:author="Christopher Lim" w:date="2020-02-20T10:45:00Z"/>
              </w:rPr>
            </w:pPr>
            <w:ins w:id="905" w:author="Christopher Lim" w:date="2020-02-20T10:45:00Z">
              <w:r>
                <w:t>Result(s)</w:t>
              </w:r>
            </w:ins>
          </w:p>
        </w:tc>
        <w:tc>
          <w:tcPr>
            <w:tcW w:w="3465" w:type="dxa"/>
            <w:shd w:val="clear" w:color="auto" w:fill="auto"/>
            <w:tcMar>
              <w:top w:w="100" w:type="dxa"/>
              <w:left w:w="100" w:type="dxa"/>
              <w:bottom w:w="100" w:type="dxa"/>
              <w:right w:w="100" w:type="dxa"/>
            </w:tcMar>
            <w:tcPrChange w:id="906" w:author="Christopher Lim" w:date="2020-02-20T11:15:00Z">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2168680" w14:textId="28C2EFC6" w:rsidR="004147D7" w:rsidRDefault="004147D7" w:rsidP="004147D7">
            <w:pPr>
              <w:widowControl w:val="0"/>
              <w:spacing w:before="240" w:after="240" w:line="240" w:lineRule="auto"/>
              <w:ind w:left="-100"/>
              <w:rPr>
                <w:ins w:id="907" w:author="Christopher Lim" w:date="2020-02-20T10:45:00Z"/>
              </w:rPr>
            </w:pPr>
            <w:ins w:id="908" w:author="Christopher Lim" w:date="2020-02-20T10:45:00Z">
              <w:r>
                <w:t xml:space="preserve">The </w:t>
              </w:r>
            </w:ins>
            <w:ins w:id="909" w:author="Christopher Lim" w:date="2020-02-20T10:57:00Z">
              <w:r w:rsidR="00132756">
                <w:t>signal</w:t>
              </w:r>
            </w:ins>
            <w:ins w:id="910" w:author="Christopher Lim" w:date="2020-02-20T10:45:00Z">
              <w:r>
                <w:t xml:space="preserve"> will be sent to </w:t>
              </w:r>
            </w:ins>
            <w:ins w:id="911" w:author="Christopher Lim" w:date="2020-02-20T10:57:00Z">
              <w:r w:rsidR="00132756">
                <w:t>security guard.</w:t>
              </w:r>
            </w:ins>
          </w:p>
        </w:tc>
      </w:tr>
      <w:tr w:rsidR="004147D7" w14:paraId="42AC180E" w14:textId="77777777" w:rsidTr="004B729F">
        <w:trPr>
          <w:trHeight w:val="2453"/>
          <w:ins w:id="912" w:author="Christopher Lim" w:date="2020-02-20T10:45:00Z"/>
          <w:trPrChange w:id="913" w:author="Christopher Lim" w:date="2020-02-20T11:15:00Z">
            <w:trPr>
              <w:trHeight w:val="2453"/>
            </w:trPr>
          </w:trPrChange>
        </w:trPr>
        <w:tc>
          <w:tcPr>
            <w:tcW w:w="1884" w:type="dxa"/>
            <w:vMerge/>
            <w:shd w:val="clear" w:color="auto" w:fill="auto"/>
            <w:tcMar>
              <w:top w:w="100" w:type="dxa"/>
              <w:left w:w="100" w:type="dxa"/>
              <w:bottom w:w="100" w:type="dxa"/>
              <w:right w:w="100" w:type="dxa"/>
            </w:tcMar>
            <w:tcPrChange w:id="914" w:author="Christopher Lim" w:date="2020-02-20T11:15:00Z">
              <w:tcPr>
                <w:tcW w:w="1884"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2307862F" w14:textId="77777777" w:rsidR="004147D7" w:rsidRDefault="004147D7" w:rsidP="004147D7">
            <w:pPr>
              <w:widowControl w:val="0"/>
              <w:spacing w:line="240" w:lineRule="auto"/>
              <w:ind w:left="-100"/>
              <w:rPr>
                <w:ins w:id="915" w:author="Christopher Lim" w:date="2020-02-20T10:45:00Z"/>
              </w:rPr>
            </w:pPr>
          </w:p>
        </w:tc>
        <w:tc>
          <w:tcPr>
            <w:tcW w:w="848" w:type="dxa"/>
            <w:shd w:val="clear" w:color="auto" w:fill="auto"/>
            <w:tcMar>
              <w:top w:w="100" w:type="dxa"/>
              <w:left w:w="100" w:type="dxa"/>
              <w:bottom w:w="100" w:type="dxa"/>
              <w:right w:w="100" w:type="dxa"/>
            </w:tcMar>
            <w:tcPrChange w:id="916"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2B37F9E" w14:textId="77777777" w:rsidR="004147D7" w:rsidRDefault="004147D7" w:rsidP="004147D7">
            <w:pPr>
              <w:widowControl w:val="0"/>
              <w:spacing w:before="240" w:after="240" w:line="240" w:lineRule="auto"/>
              <w:ind w:left="-100"/>
              <w:rPr>
                <w:ins w:id="917" w:author="Christopher Lim" w:date="2020-02-20T10:45:00Z"/>
              </w:rPr>
            </w:pPr>
            <w:ins w:id="918" w:author="Christopher Lim" w:date="2020-02-20T10:45:00Z">
              <w:r>
                <w:t>4.11</w:t>
              </w:r>
            </w:ins>
          </w:p>
        </w:tc>
        <w:tc>
          <w:tcPr>
            <w:tcW w:w="2833" w:type="dxa"/>
            <w:shd w:val="clear" w:color="auto" w:fill="auto"/>
            <w:tcMar>
              <w:top w:w="100" w:type="dxa"/>
              <w:left w:w="100" w:type="dxa"/>
              <w:bottom w:w="100" w:type="dxa"/>
              <w:right w:w="100" w:type="dxa"/>
            </w:tcMar>
            <w:tcPrChange w:id="919" w:author="Christopher Lim" w:date="2020-02-20T11:15:00Z">
              <w:tcPr>
                <w:tcW w:w="2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6B33BDFB" w14:textId="77777777" w:rsidR="004147D7" w:rsidRDefault="004147D7" w:rsidP="004147D7">
            <w:pPr>
              <w:widowControl w:val="0"/>
              <w:spacing w:before="240" w:after="240" w:line="240" w:lineRule="auto"/>
              <w:ind w:left="-100"/>
              <w:rPr>
                <w:ins w:id="920" w:author="Christopher Lim" w:date="2020-02-20T10:45:00Z"/>
              </w:rPr>
            </w:pPr>
            <w:ins w:id="921" w:author="Christopher Lim" w:date="2020-02-20T10:45:00Z">
              <w:r>
                <w:t>Main scenario</w:t>
              </w:r>
            </w:ins>
          </w:p>
        </w:tc>
        <w:tc>
          <w:tcPr>
            <w:tcW w:w="3465" w:type="dxa"/>
            <w:shd w:val="clear" w:color="auto" w:fill="auto"/>
            <w:tcMar>
              <w:top w:w="100" w:type="dxa"/>
              <w:left w:w="100" w:type="dxa"/>
              <w:bottom w:w="100" w:type="dxa"/>
              <w:right w:w="100" w:type="dxa"/>
            </w:tcMar>
            <w:tcPrChange w:id="922" w:author="Christopher Lim" w:date="2020-02-20T11:15:00Z">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B0C25DE" w14:textId="19204F0A" w:rsidR="004147D7" w:rsidRDefault="004147D7" w:rsidP="004147D7">
            <w:pPr>
              <w:widowControl w:val="0"/>
              <w:spacing w:before="240" w:after="240" w:line="240" w:lineRule="auto"/>
              <w:ind w:left="260" w:hanging="360"/>
              <w:rPr>
                <w:ins w:id="923" w:author="Christopher Lim" w:date="2020-02-20T10:45:00Z"/>
              </w:rPr>
            </w:pPr>
            <w:ins w:id="924" w:author="Christopher Lim" w:date="2020-02-20T10:45:00Z">
              <w:r>
                <w:t>1.</w:t>
              </w:r>
              <w:r>
                <w:rPr>
                  <w:sz w:val="14"/>
                  <w:szCs w:val="14"/>
                </w:rPr>
                <w:t xml:space="preserve">       </w:t>
              </w:r>
              <w:r>
                <w:t xml:space="preserve">The student </w:t>
              </w:r>
            </w:ins>
            <w:ins w:id="925" w:author="Christopher Lim" w:date="2020-02-20T10:58:00Z">
              <w:r w:rsidR="00132756">
                <w:t>clicks the “Help” button.</w:t>
              </w:r>
            </w:ins>
          </w:p>
          <w:p w14:paraId="5C158DD6" w14:textId="0032A465" w:rsidR="004147D7" w:rsidRDefault="004147D7" w:rsidP="004147D7">
            <w:pPr>
              <w:widowControl w:val="0"/>
              <w:spacing w:before="240" w:after="240" w:line="240" w:lineRule="auto"/>
              <w:ind w:left="260" w:hanging="360"/>
              <w:rPr>
                <w:ins w:id="926" w:author="Christopher Lim" w:date="2020-02-20T10:45:00Z"/>
              </w:rPr>
            </w:pPr>
            <w:ins w:id="927" w:author="Christopher Lim" w:date="2020-02-20T10:45:00Z">
              <w:r>
                <w:t>2.</w:t>
              </w:r>
              <w:r>
                <w:rPr>
                  <w:sz w:val="14"/>
                  <w:szCs w:val="14"/>
                </w:rPr>
                <w:t xml:space="preserve">       </w:t>
              </w:r>
            </w:ins>
            <w:ins w:id="928" w:author="Christopher Lim" w:date="2020-02-20T10:59:00Z">
              <w:r w:rsidR="00132756">
                <w:t>The kiosk will generate signal.</w:t>
              </w:r>
            </w:ins>
          </w:p>
          <w:p w14:paraId="7DDDD7C8" w14:textId="22E0415B" w:rsidR="004147D7" w:rsidRDefault="004147D7" w:rsidP="00132756">
            <w:pPr>
              <w:widowControl w:val="0"/>
              <w:spacing w:before="240" w:after="240" w:line="240" w:lineRule="auto"/>
              <w:ind w:left="260" w:hanging="360"/>
              <w:rPr>
                <w:ins w:id="929" w:author="Christopher Lim" w:date="2020-02-20T10:45:00Z"/>
              </w:rPr>
            </w:pPr>
            <w:ins w:id="930" w:author="Christopher Lim" w:date="2020-02-20T10:45:00Z">
              <w:r>
                <w:t>3.</w:t>
              </w:r>
              <w:r>
                <w:rPr>
                  <w:sz w:val="14"/>
                  <w:szCs w:val="14"/>
                </w:rPr>
                <w:t xml:space="preserve">       </w:t>
              </w:r>
            </w:ins>
            <w:ins w:id="931" w:author="Christopher Lim" w:date="2020-02-20T10:59:00Z">
              <w:r w:rsidR="00132756">
                <w:t>The signal is sent to all security guard.</w:t>
              </w:r>
            </w:ins>
          </w:p>
        </w:tc>
      </w:tr>
      <w:tr w:rsidR="00132756" w14:paraId="02AAF39D" w14:textId="77777777" w:rsidTr="004B729F">
        <w:trPr>
          <w:trHeight w:val="515"/>
          <w:ins w:id="932" w:author="Christopher Lim" w:date="2020-02-20T10:45:00Z"/>
          <w:trPrChange w:id="933" w:author="Christopher Lim" w:date="2020-02-20T11:15:00Z">
            <w:trPr>
              <w:trHeight w:val="515"/>
            </w:trPr>
          </w:trPrChange>
        </w:trPr>
        <w:tc>
          <w:tcPr>
            <w:tcW w:w="1884" w:type="dxa"/>
            <w:vMerge/>
            <w:shd w:val="clear" w:color="auto" w:fill="auto"/>
            <w:tcMar>
              <w:top w:w="100" w:type="dxa"/>
              <w:left w:w="100" w:type="dxa"/>
              <w:bottom w:w="100" w:type="dxa"/>
              <w:right w:w="100" w:type="dxa"/>
            </w:tcMar>
            <w:tcPrChange w:id="934" w:author="Christopher Lim" w:date="2020-02-20T11:15:00Z">
              <w:tcPr>
                <w:tcW w:w="1884"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5A81772B" w14:textId="77777777" w:rsidR="00132756" w:rsidRDefault="00132756" w:rsidP="000A358A">
            <w:pPr>
              <w:widowControl w:val="0"/>
              <w:spacing w:before="240" w:line="240" w:lineRule="auto"/>
              <w:ind w:left="-100"/>
              <w:rPr>
                <w:ins w:id="935" w:author="Christopher Lim" w:date="2020-02-20T10:45:00Z"/>
              </w:rPr>
            </w:pPr>
          </w:p>
        </w:tc>
        <w:tc>
          <w:tcPr>
            <w:tcW w:w="848" w:type="dxa"/>
            <w:shd w:val="clear" w:color="auto" w:fill="auto"/>
            <w:tcMar>
              <w:top w:w="100" w:type="dxa"/>
              <w:left w:w="100" w:type="dxa"/>
              <w:bottom w:w="100" w:type="dxa"/>
              <w:right w:w="100" w:type="dxa"/>
            </w:tcMar>
            <w:tcPrChange w:id="936" w:author="Christopher Lim" w:date="2020-02-20T11:15:00Z">
              <w:tcPr>
                <w:tcW w:w="848" w:type="dxa"/>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33C5894F" w14:textId="14D6521A" w:rsidR="00132756" w:rsidRDefault="00132756" w:rsidP="000A358A">
            <w:pPr>
              <w:widowControl w:val="0"/>
              <w:spacing w:before="240" w:line="240" w:lineRule="auto"/>
              <w:ind w:left="-100"/>
              <w:rPr>
                <w:ins w:id="937" w:author="Christopher Lim" w:date="2020-02-20T10:45:00Z"/>
              </w:rPr>
            </w:pPr>
            <w:ins w:id="938" w:author="Christopher Lim" w:date="2020-02-20T11:03:00Z">
              <w:r>
                <w:t>4.12</w:t>
              </w:r>
            </w:ins>
          </w:p>
        </w:tc>
        <w:tc>
          <w:tcPr>
            <w:tcW w:w="2833" w:type="dxa"/>
            <w:shd w:val="clear" w:color="auto" w:fill="auto"/>
            <w:tcMar>
              <w:top w:w="100" w:type="dxa"/>
              <w:left w:w="100" w:type="dxa"/>
              <w:bottom w:w="100" w:type="dxa"/>
              <w:right w:w="100" w:type="dxa"/>
            </w:tcMar>
            <w:tcPrChange w:id="939" w:author="Christopher Lim" w:date="2020-02-20T11:15:00Z">
              <w:tcPr>
                <w:tcW w:w="2833" w:type="dxa"/>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3C3169A0" w14:textId="7D1878A6" w:rsidR="00132756" w:rsidRDefault="00132756" w:rsidP="000A358A">
            <w:pPr>
              <w:widowControl w:val="0"/>
              <w:spacing w:before="240" w:line="240" w:lineRule="auto"/>
              <w:ind w:left="-100"/>
              <w:rPr>
                <w:ins w:id="940" w:author="Christopher Lim" w:date="2020-02-20T10:45:00Z"/>
              </w:rPr>
            </w:pPr>
            <w:ins w:id="941" w:author="Christopher Lim" w:date="2020-02-20T11:03:00Z">
              <w:r>
                <w:t>Alternative scenario</w:t>
              </w:r>
            </w:ins>
          </w:p>
        </w:tc>
        <w:tc>
          <w:tcPr>
            <w:tcW w:w="3465" w:type="dxa"/>
            <w:shd w:val="clear" w:color="auto" w:fill="auto"/>
            <w:tcMar>
              <w:top w:w="100" w:type="dxa"/>
              <w:left w:w="100" w:type="dxa"/>
              <w:bottom w:w="100" w:type="dxa"/>
              <w:right w:w="100" w:type="dxa"/>
            </w:tcMar>
            <w:tcPrChange w:id="942" w:author="Christopher Lim" w:date="2020-02-20T11:15:00Z">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4EADF55E" w14:textId="64DA6876" w:rsidR="00132756" w:rsidRDefault="00132756" w:rsidP="000A358A">
            <w:pPr>
              <w:widowControl w:val="0"/>
              <w:spacing w:before="240" w:after="240" w:line="240" w:lineRule="auto"/>
              <w:ind w:left="-100"/>
              <w:rPr>
                <w:ins w:id="943" w:author="Christopher Lim" w:date="2020-02-20T10:45:00Z"/>
              </w:rPr>
            </w:pPr>
            <w:ins w:id="944" w:author="Christopher Lim" w:date="2020-02-20T11:03:00Z">
              <w:r>
                <w:t>N/A</w:t>
              </w:r>
            </w:ins>
          </w:p>
        </w:tc>
      </w:tr>
      <w:tr w:rsidR="00132756" w14:paraId="7A424725" w14:textId="77777777" w:rsidTr="004B729F">
        <w:trPr>
          <w:trHeight w:val="515"/>
          <w:ins w:id="945" w:author="Christopher Lim" w:date="2020-02-20T10:45:00Z"/>
          <w:trPrChange w:id="946" w:author="Christopher Lim" w:date="2020-02-20T11:15:00Z">
            <w:trPr>
              <w:trHeight w:val="515"/>
            </w:trPr>
          </w:trPrChange>
        </w:trPr>
        <w:tc>
          <w:tcPr>
            <w:tcW w:w="1884" w:type="dxa"/>
            <w:vMerge/>
            <w:shd w:val="clear" w:color="auto" w:fill="auto"/>
            <w:tcMar>
              <w:top w:w="100" w:type="dxa"/>
              <w:left w:w="100" w:type="dxa"/>
              <w:bottom w:w="100" w:type="dxa"/>
              <w:right w:w="100" w:type="dxa"/>
            </w:tcMar>
            <w:tcPrChange w:id="947" w:author="Christopher Lim" w:date="2020-02-20T11:15:00Z">
              <w:tcPr>
                <w:tcW w:w="1884"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7350870E" w14:textId="77777777" w:rsidR="00132756" w:rsidRDefault="00132756" w:rsidP="00132756">
            <w:pPr>
              <w:widowControl w:val="0"/>
              <w:spacing w:line="240" w:lineRule="auto"/>
              <w:ind w:left="-100"/>
              <w:rPr>
                <w:ins w:id="948" w:author="Christopher Lim" w:date="2020-02-20T10:45:00Z"/>
              </w:rPr>
            </w:pPr>
          </w:p>
        </w:tc>
        <w:tc>
          <w:tcPr>
            <w:tcW w:w="848" w:type="dxa"/>
            <w:shd w:val="clear" w:color="auto" w:fill="auto"/>
            <w:tcMar>
              <w:top w:w="100" w:type="dxa"/>
              <w:left w:w="100" w:type="dxa"/>
              <w:bottom w:w="100" w:type="dxa"/>
              <w:right w:w="100" w:type="dxa"/>
            </w:tcMar>
            <w:tcPrChange w:id="949"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35A06B1" w14:textId="06BDFE62" w:rsidR="00132756" w:rsidRDefault="00132756" w:rsidP="00132756">
            <w:pPr>
              <w:widowControl w:val="0"/>
              <w:spacing w:before="240" w:after="240" w:line="240" w:lineRule="auto"/>
              <w:ind w:left="-100"/>
              <w:rPr>
                <w:ins w:id="950" w:author="Christopher Lim" w:date="2020-02-20T10:45:00Z"/>
              </w:rPr>
            </w:pPr>
            <w:ins w:id="951" w:author="Christopher Lim" w:date="2020-02-20T11:03:00Z">
              <w:r>
                <w:t>4.13</w:t>
              </w:r>
            </w:ins>
          </w:p>
        </w:tc>
        <w:tc>
          <w:tcPr>
            <w:tcW w:w="2833" w:type="dxa"/>
            <w:shd w:val="clear" w:color="auto" w:fill="auto"/>
            <w:tcMar>
              <w:top w:w="100" w:type="dxa"/>
              <w:left w:w="100" w:type="dxa"/>
              <w:bottom w:w="100" w:type="dxa"/>
              <w:right w:w="100" w:type="dxa"/>
            </w:tcMar>
            <w:tcPrChange w:id="952" w:author="Christopher Lim" w:date="2020-02-20T11:15:00Z">
              <w:tcPr>
                <w:tcW w:w="2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FBFA6B7" w14:textId="15B21E17" w:rsidR="00132756" w:rsidRDefault="00132756" w:rsidP="00132756">
            <w:pPr>
              <w:widowControl w:val="0"/>
              <w:spacing w:before="240" w:after="240" w:line="240" w:lineRule="auto"/>
              <w:ind w:left="-100"/>
              <w:rPr>
                <w:ins w:id="953" w:author="Christopher Lim" w:date="2020-02-20T10:45:00Z"/>
              </w:rPr>
            </w:pPr>
            <w:ins w:id="954" w:author="Christopher Lim" w:date="2020-02-20T11:03:00Z">
              <w:r>
                <w:t>Exception scenario</w:t>
              </w:r>
            </w:ins>
          </w:p>
        </w:tc>
        <w:tc>
          <w:tcPr>
            <w:tcW w:w="3465" w:type="dxa"/>
            <w:shd w:val="clear" w:color="auto" w:fill="auto"/>
            <w:tcMar>
              <w:top w:w="100" w:type="dxa"/>
              <w:left w:w="100" w:type="dxa"/>
              <w:bottom w:w="100" w:type="dxa"/>
              <w:right w:w="100" w:type="dxa"/>
            </w:tcMar>
            <w:tcPrChange w:id="955" w:author="Christopher Lim" w:date="2020-02-20T11:15:00Z">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566BA268" w14:textId="3F206C38" w:rsidR="00132756" w:rsidRDefault="00132756" w:rsidP="00132756">
            <w:pPr>
              <w:widowControl w:val="0"/>
              <w:spacing w:before="240" w:after="240" w:line="240" w:lineRule="auto"/>
              <w:ind w:left="-100"/>
              <w:rPr>
                <w:ins w:id="956" w:author="Christopher Lim" w:date="2020-02-20T10:45:00Z"/>
              </w:rPr>
            </w:pPr>
            <w:ins w:id="957" w:author="Christopher Lim" w:date="2020-02-20T11:03:00Z">
              <w:r>
                <w:t>N/A</w:t>
              </w:r>
            </w:ins>
          </w:p>
        </w:tc>
      </w:tr>
      <w:tr w:rsidR="00132756" w14:paraId="51FA917E" w14:textId="77777777" w:rsidTr="004B729F">
        <w:trPr>
          <w:trHeight w:val="605"/>
          <w:ins w:id="958" w:author="Christopher Lim" w:date="2020-02-20T10:45:00Z"/>
          <w:trPrChange w:id="959" w:author="Christopher Lim" w:date="2020-02-20T11:15:00Z">
            <w:trPr>
              <w:trHeight w:val="605"/>
            </w:trPr>
          </w:trPrChange>
        </w:trPr>
        <w:tc>
          <w:tcPr>
            <w:tcW w:w="1884" w:type="dxa"/>
            <w:vMerge/>
            <w:shd w:val="clear" w:color="auto" w:fill="auto"/>
            <w:tcMar>
              <w:top w:w="100" w:type="dxa"/>
              <w:left w:w="100" w:type="dxa"/>
              <w:bottom w:w="100" w:type="dxa"/>
              <w:right w:w="100" w:type="dxa"/>
            </w:tcMar>
            <w:tcPrChange w:id="960" w:author="Christopher Lim" w:date="2020-02-20T11:15:00Z">
              <w:tcPr>
                <w:tcW w:w="1884" w:type="dxa"/>
                <w:vMerge/>
                <w:tcBorders>
                  <w:bottom w:val="single" w:sz="8" w:space="0" w:color="000000"/>
                  <w:right w:val="single" w:sz="8" w:space="0" w:color="000000"/>
                </w:tcBorders>
                <w:shd w:val="clear" w:color="auto" w:fill="auto"/>
                <w:tcMar>
                  <w:top w:w="100" w:type="dxa"/>
                  <w:left w:w="100" w:type="dxa"/>
                  <w:bottom w:w="100" w:type="dxa"/>
                  <w:right w:w="100" w:type="dxa"/>
                </w:tcMar>
              </w:tcPr>
            </w:tcPrChange>
          </w:tcPr>
          <w:p w14:paraId="5BB04EB3" w14:textId="77777777" w:rsidR="00132756" w:rsidRDefault="00132756" w:rsidP="00132756">
            <w:pPr>
              <w:widowControl w:val="0"/>
              <w:spacing w:line="240" w:lineRule="auto"/>
              <w:ind w:left="-100"/>
              <w:rPr>
                <w:ins w:id="961" w:author="Christopher Lim" w:date="2020-02-20T10:45:00Z"/>
              </w:rPr>
            </w:pPr>
          </w:p>
        </w:tc>
        <w:tc>
          <w:tcPr>
            <w:tcW w:w="848" w:type="dxa"/>
            <w:shd w:val="clear" w:color="auto" w:fill="auto"/>
            <w:tcMar>
              <w:top w:w="100" w:type="dxa"/>
              <w:left w:w="100" w:type="dxa"/>
              <w:bottom w:w="100" w:type="dxa"/>
              <w:right w:w="100" w:type="dxa"/>
            </w:tcMar>
            <w:tcPrChange w:id="962"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5C81766" w14:textId="29D79549" w:rsidR="00132756" w:rsidRDefault="00132756" w:rsidP="00132756">
            <w:pPr>
              <w:widowControl w:val="0"/>
              <w:spacing w:before="240" w:after="240" w:line="240" w:lineRule="auto"/>
              <w:ind w:left="-100"/>
              <w:rPr>
                <w:ins w:id="963" w:author="Christopher Lim" w:date="2020-02-20T10:45:00Z"/>
              </w:rPr>
            </w:pPr>
            <w:ins w:id="964" w:author="Christopher Lim" w:date="2020-02-20T11:03:00Z">
              <w:r>
                <w:t>4.13</w:t>
              </w:r>
            </w:ins>
          </w:p>
        </w:tc>
        <w:tc>
          <w:tcPr>
            <w:tcW w:w="2833" w:type="dxa"/>
            <w:shd w:val="clear" w:color="auto" w:fill="auto"/>
            <w:tcMar>
              <w:top w:w="100" w:type="dxa"/>
              <w:left w:w="100" w:type="dxa"/>
              <w:bottom w:w="100" w:type="dxa"/>
              <w:right w:w="100" w:type="dxa"/>
            </w:tcMar>
            <w:tcPrChange w:id="965" w:author="Christopher Lim" w:date="2020-02-20T11:15:00Z">
              <w:tcPr>
                <w:tcW w:w="2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8366CE3" w14:textId="28FFFA18" w:rsidR="00132756" w:rsidRDefault="00132756" w:rsidP="00132756">
            <w:pPr>
              <w:widowControl w:val="0"/>
              <w:spacing w:before="240" w:after="240" w:line="240" w:lineRule="auto"/>
              <w:ind w:left="-100"/>
              <w:rPr>
                <w:ins w:id="966" w:author="Christopher Lim" w:date="2020-02-20T10:45:00Z"/>
              </w:rPr>
            </w:pPr>
            <w:ins w:id="967" w:author="Christopher Lim" w:date="2020-02-20T11:03:00Z">
              <w:r>
                <w:t>Quality requirement(s)</w:t>
              </w:r>
            </w:ins>
          </w:p>
        </w:tc>
        <w:tc>
          <w:tcPr>
            <w:tcW w:w="3465" w:type="dxa"/>
            <w:shd w:val="clear" w:color="auto" w:fill="auto"/>
            <w:tcMar>
              <w:top w:w="100" w:type="dxa"/>
              <w:left w:w="100" w:type="dxa"/>
              <w:bottom w:w="100" w:type="dxa"/>
              <w:right w:w="100" w:type="dxa"/>
            </w:tcMar>
            <w:tcPrChange w:id="968" w:author="Christopher Lim" w:date="2020-02-20T11:15:00Z">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1AFC0939" w14:textId="1383B466" w:rsidR="00132756" w:rsidRDefault="00132756" w:rsidP="00132756">
            <w:pPr>
              <w:widowControl w:val="0"/>
              <w:spacing w:before="240" w:after="240" w:line="240" w:lineRule="auto"/>
              <w:ind w:left="-100"/>
              <w:rPr>
                <w:ins w:id="969" w:author="Christopher Lim" w:date="2020-02-20T10:45:00Z"/>
              </w:rPr>
            </w:pPr>
            <w:ins w:id="970" w:author="Christopher Lim" w:date="2020-02-20T11:03:00Z">
              <w:r>
                <w:t>N/A</w:t>
              </w:r>
            </w:ins>
          </w:p>
        </w:tc>
      </w:tr>
      <w:tr w:rsidR="00132756" w14:paraId="57DBD6CC" w14:textId="77777777" w:rsidTr="004B729F">
        <w:trPr>
          <w:trHeight w:val="815"/>
          <w:ins w:id="971" w:author="Christopher Lim" w:date="2020-02-20T10:45:00Z"/>
          <w:trPrChange w:id="972" w:author="Christopher Lim" w:date="2020-02-20T11:15:00Z">
            <w:trPr>
              <w:trHeight w:val="815"/>
            </w:trPr>
          </w:trPrChange>
        </w:trPr>
        <w:tc>
          <w:tcPr>
            <w:tcW w:w="1884" w:type="dxa"/>
            <w:shd w:val="clear" w:color="auto" w:fill="auto"/>
            <w:tcMar>
              <w:top w:w="100" w:type="dxa"/>
              <w:left w:w="100" w:type="dxa"/>
              <w:bottom w:w="100" w:type="dxa"/>
              <w:right w:w="100" w:type="dxa"/>
            </w:tcMar>
            <w:tcPrChange w:id="973" w:author="Christopher Lim" w:date="2020-02-20T11:15:00Z">
              <w:tcPr>
                <w:tcW w:w="1884"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tcPrChange>
          </w:tcPr>
          <w:p w14:paraId="14AC7B0C" w14:textId="77777777" w:rsidR="00132756" w:rsidRDefault="00132756" w:rsidP="00132756">
            <w:pPr>
              <w:widowControl w:val="0"/>
              <w:spacing w:before="240" w:after="240" w:line="240" w:lineRule="auto"/>
              <w:ind w:left="-100"/>
              <w:rPr>
                <w:ins w:id="974" w:author="Christopher Lim" w:date="2020-02-20T10:45:00Z"/>
                <w:b/>
              </w:rPr>
            </w:pPr>
            <w:ins w:id="975" w:author="Christopher Lim" w:date="2020-02-20T10:45:00Z">
              <w:r>
                <w:rPr>
                  <w:b/>
                </w:rPr>
                <w:t>Relationship</w:t>
              </w:r>
            </w:ins>
          </w:p>
        </w:tc>
        <w:tc>
          <w:tcPr>
            <w:tcW w:w="848" w:type="dxa"/>
            <w:shd w:val="clear" w:color="auto" w:fill="auto"/>
            <w:tcMar>
              <w:top w:w="100" w:type="dxa"/>
              <w:left w:w="100" w:type="dxa"/>
              <w:bottom w:w="100" w:type="dxa"/>
              <w:right w:w="100" w:type="dxa"/>
            </w:tcMar>
            <w:tcPrChange w:id="976" w:author="Christopher Lim" w:date="2020-02-20T11:15:00Z">
              <w:tcPr>
                <w:tcW w:w="848"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7F940E5" w14:textId="79A3692C" w:rsidR="00132756" w:rsidRDefault="00132756" w:rsidP="00132756">
            <w:pPr>
              <w:widowControl w:val="0"/>
              <w:spacing w:before="240" w:after="240" w:line="240" w:lineRule="auto"/>
              <w:ind w:left="-100"/>
              <w:rPr>
                <w:ins w:id="977" w:author="Christopher Lim" w:date="2020-02-20T10:45:00Z"/>
              </w:rPr>
            </w:pPr>
            <w:ins w:id="978" w:author="Christopher Lim" w:date="2020-02-20T11:03:00Z">
              <w:r>
                <w:t>5.2</w:t>
              </w:r>
            </w:ins>
          </w:p>
        </w:tc>
        <w:tc>
          <w:tcPr>
            <w:tcW w:w="2833" w:type="dxa"/>
            <w:shd w:val="clear" w:color="auto" w:fill="auto"/>
            <w:tcMar>
              <w:top w:w="100" w:type="dxa"/>
              <w:left w:w="100" w:type="dxa"/>
              <w:bottom w:w="100" w:type="dxa"/>
              <w:right w:w="100" w:type="dxa"/>
            </w:tcMar>
            <w:tcPrChange w:id="979" w:author="Christopher Lim" w:date="2020-02-20T11:15:00Z">
              <w:tcPr>
                <w:tcW w:w="2833"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703B5A3E" w14:textId="1E794928" w:rsidR="00132756" w:rsidRDefault="00132756" w:rsidP="00132756">
            <w:pPr>
              <w:widowControl w:val="0"/>
              <w:spacing w:before="240" w:after="240" w:line="240" w:lineRule="auto"/>
              <w:ind w:left="-100"/>
              <w:rPr>
                <w:ins w:id="980" w:author="Christopher Lim" w:date="2020-02-20T10:45:00Z"/>
              </w:rPr>
            </w:pPr>
            <w:ins w:id="981" w:author="Christopher Lim" w:date="2020-02-20T11:03:00Z">
              <w:r>
                <w:t>Use case(s)</w:t>
              </w:r>
            </w:ins>
          </w:p>
        </w:tc>
        <w:tc>
          <w:tcPr>
            <w:tcW w:w="3465" w:type="dxa"/>
            <w:shd w:val="clear" w:color="auto" w:fill="auto"/>
            <w:tcMar>
              <w:top w:w="100" w:type="dxa"/>
              <w:left w:w="100" w:type="dxa"/>
              <w:bottom w:w="100" w:type="dxa"/>
              <w:right w:w="100" w:type="dxa"/>
            </w:tcMar>
            <w:tcPrChange w:id="982" w:author="Christopher Lim" w:date="2020-02-20T11:15:00Z">
              <w:tcPr>
                <w:tcW w:w="3465" w:type="dxa"/>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tcPrChange>
          </w:tcPr>
          <w:p w14:paraId="3002008C" w14:textId="4255C304" w:rsidR="00132756" w:rsidRDefault="00132756" w:rsidP="00132756">
            <w:pPr>
              <w:widowControl w:val="0"/>
              <w:spacing w:before="240" w:after="240" w:line="240" w:lineRule="auto"/>
              <w:ind w:left="-100"/>
              <w:rPr>
                <w:ins w:id="983" w:author="Christopher Lim" w:date="2020-02-20T10:45:00Z"/>
              </w:rPr>
            </w:pPr>
            <w:ins w:id="984" w:author="Christopher Lim" w:date="2020-02-20T11:03:00Z">
              <w:r>
                <w:t>N/A</w:t>
              </w:r>
            </w:ins>
          </w:p>
        </w:tc>
      </w:tr>
    </w:tbl>
    <w:p w14:paraId="1E18DF97" w14:textId="77777777" w:rsidR="004147D7" w:rsidRDefault="004147D7">
      <w:pPr>
        <w:rPr>
          <w:ins w:id="985" w:author="Christopher Lim" w:date="2020-02-20T10:44:00Z"/>
        </w:rPr>
      </w:pPr>
      <w:ins w:id="986" w:author="Christopher Lim" w:date="2020-02-20T10:44:00Z">
        <w:r>
          <w:br w:type="page"/>
        </w:r>
      </w:ins>
    </w:p>
    <w:p w14:paraId="5B0EC009" w14:textId="597A1531" w:rsidR="004B729F" w:rsidRDefault="004B729F" w:rsidP="004B729F">
      <w:pPr>
        <w:widowControl w:val="0"/>
        <w:spacing w:before="240" w:after="240"/>
        <w:jc w:val="center"/>
        <w:rPr>
          <w:ins w:id="987" w:author="Christopher Lim" w:date="2020-02-20T11:24:00Z"/>
          <w:rFonts w:ascii="Times New Roman" w:eastAsia="Times New Roman" w:hAnsi="Times New Roman" w:cs="Times New Roman"/>
          <w:b/>
          <w:sz w:val="24"/>
          <w:szCs w:val="24"/>
        </w:rPr>
      </w:pPr>
      <w:ins w:id="988" w:author="Christopher Lim" w:date="2020-02-20T11:24:00Z">
        <w:r>
          <w:rPr>
            <w:rFonts w:ascii="Times New Roman" w:eastAsia="Times New Roman" w:hAnsi="Times New Roman" w:cs="Times New Roman"/>
            <w:b/>
            <w:sz w:val="24"/>
            <w:szCs w:val="24"/>
          </w:rPr>
          <w:lastRenderedPageBreak/>
          <w:t>Table 1</w:t>
        </w:r>
        <w:r>
          <w:rPr>
            <w:rFonts w:ascii="Times New Roman" w:eastAsia="Times New Roman" w:hAnsi="Times New Roman" w:cs="Times New Roman"/>
            <w:b/>
            <w:sz w:val="24"/>
            <w:szCs w:val="24"/>
          </w:rPr>
          <w:t>9</w:t>
        </w:r>
        <w:r>
          <w:rPr>
            <w:rFonts w:ascii="Times New Roman" w:eastAsia="Times New Roman" w:hAnsi="Times New Roman" w:cs="Times New Roman"/>
            <w:b/>
            <w:sz w:val="24"/>
            <w:szCs w:val="24"/>
          </w:rPr>
          <w:t>: Table below shows the use case template for Print receipt use case</w:t>
        </w:r>
      </w:ins>
    </w:p>
    <w:p w14:paraId="5FE9F9ED" w14:textId="77777777" w:rsidR="004B729F" w:rsidRDefault="004B729F" w:rsidP="004B729F">
      <w:pPr>
        <w:widowControl w:val="0"/>
        <w:spacing w:line="240" w:lineRule="auto"/>
        <w:rPr>
          <w:ins w:id="989" w:author="Christopher Lim" w:date="2020-02-20T11:24:00Z"/>
        </w:rPr>
      </w:pPr>
    </w:p>
    <w:tbl>
      <w:tblPr>
        <w:tblW w:w="9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84"/>
        <w:gridCol w:w="848"/>
        <w:gridCol w:w="2833"/>
        <w:gridCol w:w="647"/>
        <w:gridCol w:w="762"/>
        <w:gridCol w:w="2056"/>
      </w:tblGrid>
      <w:tr w:rsidR="004B729F" w14:paraId="7BD09B35" w14:textId="77777777" w:rsidTr="004B729F">
        <w:trPr>
          <w:trHeight w:val="695"/>
          <w:ins w:id="990" w:author="Christopher Lim" w:date="2020-02-20T11:24:00Z"/>
        </w:trPr>
        <w:tc>
          <w:tcPr>
            <w:tcW w:w="2732"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E25DF14" w14:textId="77777777" w:rsidR="004B729F" w:rsidRDefault="004B729F">
            <w:pPr>
              <w:widowControl w:val="0"/>
              <w:spacing w:before="240" w:after="240" w:line="240" w:lineRule="auto"/>
              <w:ind w:left="-100"/>
              <w:rPr>
                <w:ins w:id="991" w:author="Christopher Lim" w:date="2020-02-20T11:24:00Z"/>
                <w:b/>
                <w:lang w:eastAsia="en-US"/>
              </w:rPr>
            </w:pPr>
            <w:ins w:id="992" w:author="Christopher Lim" w:date="2020-02-20T11:24:00Z">
              <w:r>
                <w:rPr>
                  <w:b/>
                  <w:lang w:eastAsia="en-US"/>
                </w:rPr>
                <w:t>No.</w:t>
              </w:r>
            </w:ins>
          </w:p>
        </w:tc>
        <w:tc>
          <w:tcPr>
            <w:tcW w:w="28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DEBBDE8" w14:textId="77777777" w:rsidR="004B729F" w:rsidRDefault="004B729F">
            <w:pPr>
              <w:widowControl w:val="0"/>
              <w:spacing w:before="240" w:after="240" w:line="240" w:lineRule="auto"/>
              <w:ind w:left="-100"/>
              <w:rPr>
                <w:ins w:id="993" w:author="Christopher Lim" w:date="2020-02-20T11:24:00Z"/>
                <w:b/>
                <w:lang w:eastAsia="en-US"/>
              </w:rPr>
            </w:pPr>
            <w:ins w:id="994" w:author="Christopher Lim" w:date="2020-02-20T11:24:00Z">
              <w:r>
                <w:rPr>
                  <w:b/>
                  <w:lang w:eastAsia="en-US"/>
                </w:rPr>
                <w:t>Section</w:t>
              </w:r>
            </w:ins>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7E15D99" w14:textId="77777777" w:rsidR="004B729F" w:rsidRDefault="004B729F">
            <w:pPr>
              <w:widowControl w:val="0"/>
              <w:spacing w:before="240" w:after="240" w:line="240" w:lineRule="auto"/>
              <w:ind w:left="-100"/>
              <w:rPr>
                <w:ins w:id="995" w:author="Christopher Lim" w:date="2020-02-20T11:24:00Z"/>
                <w:b/>
                <w:lang w:eastAsia="en-US"/>
              </w:rPr>
            </w:pPr>
            <w:ins w:id="996" w:author="Christopher Lim" w:date="2020-02-20T11:24:00Z">
              <w:r>
                <w:rPr>
                  <w:b/>
                  <w:lang w:eastAsia="en-US"/>
                </w:rPr>
                <w:t>Content/Explanation</w:t>
              </w:r>
            </w:ins>
          </w:p>
        </w:tc>
      </w:tr>
      <w:tr w:rsidR="004B729F" w14:paraId="7D0CFBA9" w14:textId="77777777" w:rsidTr="004B729F">
        <w:trPr>
          <w:trHeight w:val="845"/>
          <w:ins w:id="997" w:author="Christopher Lim" w:date="2020-02-20T11:24:00Z"/>
        </w:trPr>
        <w:tc>
          <w:tcPr>
            <w:tcW w:w="1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CDF3E49" w14:textId="77777777" w:rsidR="004B729F" w:rsidRDefault="004B729F">
            <w:pPr>
              <w:widowControl w:val="0"/>
              <w:spacing w:before="240" w:after="240" w:line="240" w:lineRule="auto"/>
              <w:ind w:left="-100"/>
              <w:rPr>
                <w:ins w:id="998" w:author="Christopher Lim" w:date="2020-02-20T11:24:00Z"/>
                <w:b/>
                <w:lang w:eastAsia="en-US"/>
              </w:rPr>
            </w:pPr>
            <w:ins w:id="999" w:author="Christopher Lim" w:date="2020-02-20T11:24:00Z">
              <w:r>
                <w:rPr>
                  <w:b/>
                  <w:lang w:eastAsia="en-US"/>
                </w:rPr>
                <w:t>ID</w:t>
              </w:r>
            </w:ins>
          </w:p>
        </w:tc>
        <w:tc>
          <w:tcPr>
            <w:tcW w:w="84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B653E13" w14:textId="77777777" w:rsidR="004B729F" w:rsidRDefault="004B729F">
            <w:pPr>
              <w:widowControl w:val="0"/>
              <w:spacing w:before="240" w:after="240" w:line="240" w:lineRule="auto"/>
              <w:ind w:left="-100"/>
              <w:rPr>
                <w:ins w:id="1000" w:author="Christopher Lim" w:date="2020-02-20T11:24:00Z"/>
                <w:lang w:eastAsia="en-US"/>
              </w:rPr>
            </w:pPr>
            <w:ins w:id="1001" w:author="Christopher Lim" w:date="2020-02-20T11:24:00Z">
              <w:r>
                <w:rPr>
                  <w:lang w:eastAsia="en-US"/>
                </w:rPr>
                <w:t>1.2</w:t>
              </w:r>
            </w:ins>
          </w:p>
        </w:tc>
        <w:tc>
          <w:tcPr>
            <w:tcW w:w="28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60B4AA7" w14:textId="77777777" w:rsidR="004B729F" w:rsidRDefault="004B729F">
            <w:pPr>
              <w:widowControl w:val="0"/>
              <w:spacing w:before="240" w:after="240" w:line="240" w:lineRule="auto"/>
              <w:ind w:left="-100"/>
              <w:rPr>
                <w:ins w:id="1002" w:author="Christopher Lim" w:date="2020-02-20T11:24:00Z"/>
                <w:lang w:eastAsia="en-US"/>
              </w:rPr>
            </w:pPr>
            <w:ins w:id="1003" w:author="Christopher Lim" w:date="2020-02-20T11:24:00Z">
              <w:r>
                <w:rPr>
                  <w:lang w:eastAsia="en-US"/>
                </w:rPr>
                <w:t>Name</w:t>
              </w:r>
            </w:ins>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A3BA3F0" w14:textId="77777777" w:rsidR="004B729F" w:rsidRDefault="004B729F">
            <w:pPr>
              <w:widowControl w:val="0"/>
              <w:spacing w:before="240" w:after="240" w:line="240" w:lineRule="auto"/>
              <w:ind w:left="-100"/>
              <w:rPr>
                <w:ins w:id="1004" w:author="Christopher Lim" w:date="2020-02-20T11:24:00Z"/>
                <w:lang w:eastAsia="en-US"/>
              </w:rPr>
            </w:pPr>
            <w:ins w:id="1005" w:author="Christopher Lim" w:date="2020-02-20T11:24:00Z">
              <w:r>
                <w:rPr>
                  <w:lang w:eastAsia="en-US"/>
                </w:rPr>
                <w:t>Print receipt</w:t>
              </w:r>
            </w:ins>
          </w:p>
        </w:tc>
      </w:tr>
      <w:tr w:rsidR="004B729F" w14:paraId="37BD2204" w14:textId="77777777" w:rsidTr="004B729F">
        <w:trPr>
          <w:trHeight w:val="605"/>
          <w:ins w:id="1006" w:author="Christopher Lim" w:date="2020-02-20T11:24:00Z"/>
        </w:trPr>
        <w:tc>
          <w:tcPr>
            <w:tcW w:w="1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61F7B8D" w14:textId="77777777" w:rsidR="004B729F" w:rsidRDefault="004B729F">
            <w:pPr>
              <w:widowControl w:val="0"/>
              <w:spacing w:before="240" w:after="240" w:line="240" w:lineRule="auto"/>
              <w:ind w:left="-100"/>
              <w:rPr>
                <w:ins w:id="1007" w:author="Christopher Lim" w:date="2020-02-20T11:24:00Z"/>
                <w:b/>
                <w:lang w:eastAsia="en-US"/>
              </w:rPr>
            </w:pPr>
            <w:ins w:id="1008" w:author="Christopher Lim" w:date="2020-02-20T11:24:00Z">
              <w:r>
                <w:rPr>
                  <w:b/>
                  <w:lang w:eastAsia="en-US"/>
                </w:rPr>
                <w:t>Management</w:t>
              </w:r>
            </w:ins>
          </w:p>
        </w:tc>
        <w:tc>
          <w:tcPr>
            <w:tcW w:w="84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0D3C57D" w14:textId="77777777" w:rsidR="004B729F" w:rsidRDefault="004B729F">
            <w:pPr>
              <w:widowControl w:val="0"/>
              <w:spacing w:before="240" w:after="240" w:line="240" w:lineRule="auto"/>
              <w:ind w:left="-100"/>
              <w:rPr>
                <w:ins w:id="1009" w:author="Christopher Lim" w:date="2020-02-20T11:24:00Z"/>
                <w:lang w:eastAsia="en-US"/>
              </w:rPr>
            </w:pPr>
            <w:ins w:id="1010" w:author="Christopher Lim" w:date="2020-02-20T11:24:00Z">
              <w:r>
                <w:rPr>
                  <w:lang w:eastAsia="en-US"/>
                </w:rPr>
                <w:t>2.1</w:t>
              </w:r>
            </w:ins>
          </w:p>
        </w:tc>
        <w:tc>
          <w:tcPr>
            <w:tcW w:w="28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74C0A3A" w14:textId="77777777" w:rsidR="004B729F" w:rsidRDefault="004B729F">
            <w:pPr>
              <w:widowControl w:val="0"/>
              <w:spacing w:before="240" w:after="240" w:line="240" w:lineRule="auto"/>
              <w:ind w:left="-100"/>
              <w:rPr>
                <w:ins w:id="1011" w:author="Christopher Lim" w:date="2020-02-20T11:24:00Z"/>
                <w:lang w:eastAsia="en-US"/>
              </w:rPr>
            </w:pPr>
            <w:ins w:id="1012" w:author="Christopher Lim" w:date="2020-02-20T11:24:00Z">
              <w:r>
                <w:rPr>
                  <w:lang w:eastAsia="en-US"/>
                </w:rPr>
                <w:t>Author</w:t>
              </w:r>
            </w:ins>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B31274A" w14:textId="77777777" w:rsidR="004B729F" w:rsidRDefault="004B729F">
            <w:pPr>
              <w:widowControl w:val="0"/>
              <w:spacing w:before="240" w:after="240" w:line="240" w:lineRule="auto"/>
              <w:ind w:left="-100"/>
              <w:rPr>
                <w:ins w:id="1013" w:author="Christopher Lim" w:date="2020-02-20T11:24:00Z"/>
                <w:lang w:eastAsia="en-US"/>
              </w:rPr>
            </w:pPr>
            <w:ins w:id="1014" w:author="Christopher Lim" w:date="2020-02-20T11:24:00Z">
              <w:r>
                <w:rPr>
                  <w:lang w:eastAsia="en-US"/>
                </w:rPr>
                <w:t xml:space="preserve">Muhamad </w:t>
              </w:r>
              <w:proofErr w:type="spellStart"/>
              <w:r>
                <w:rPr>
                  <w:lang w:eastAsia="en-US"/>
                </w:rPr>
                <w:t>Ridzwan</w:t>
              </w:r>
              <w:proofErr w:type="spellEnd"/>
              <w:r>
                <w:rPr>
                  <w:lang w:eastAsia="en-US"/>
                </w:rPr>
                <w:t xml:space="preserve"> bin Ziauddin</w:t>
              </w:r>
            </w:ins>
          </w:p>
        </w:tc>
      </w:tr>
      <w:tr w:rsidR="004B729F" w14:paraId="585CD94E" w14:textId="77777777" w:rsidTr="004B729F">
        <w:trPr>
          <w:trHeight w:val="845"/>
          <w:ins w:id="1015" w:author="Christopher Lim" w:date="2020-02-20T11:24:00Z"/>
        </w:trPr>
        <w:tc>
          <w:tcPr>
            <w:tcW w:w="1884"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DCECF03" w14:textId="77777777" w:rsidR="004B729F" w:rsidRDefault="004B729F">
            <w:pPr>
              <w:widowControl w:val="0"/>
              <w:spacing w:before="240" w:after="240" w:line="240" w:lineRule="auto"/>
              <w:ind w:left="-100"/>
              <w:rPr>
                <w:ins w:id="1016" w:author="Christopher Lim" w:date="2020-02-20T11:24:00Z"/>
                <w:b/>
                <w:lang w:eastAsia="en-US"/>
              </w:rPr>
            </w:pPr>
            <w:ins w:id="1017" w:author="Christopher Lim" w:date="2020-02-20T11:24:00Z">
              <w:r>
                <w:rPr>
                  <w:b/>
                  <w:lang w:eastAsia="en-US"/>
                </w:rPr>
                <w:t>Context</w:t>
              </w:r>
            </w:ins>
          </w:p>
        </w:tc>
        <w:tc>
          <w:tcPr>
            <w:tcW w:w="84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1E8A4F2" w14:textId="77777777" w:rsidR="004B729F" w:rsidRDefault="004B729F">
            <w:pPr>
              <w:widowControl w:val="0"/>
              <w:spacing w:before="240" w:after="240" w:line="240" w:lineRule="auto"/>
              <w:ind w:left="-100"/>
              <w:rPr>
                <w:ins w:id="1018" w:author="Christopher Lim" w:date="2020-02-20T11:24:00Z"/>
                <w:lang w:eastAsia="en-US"/>
              </w:rPr>
            </w:pPr>
            <w:ins w:id="1019" w:author="Christopher Lim" w:date="2020-02-20T11:24:00Z">
              <w:r>
                <w:rPr>
                  <w:lang w:eastAsia="en-US"/>
                </w:rPr>
                <w:t>3.1</w:t>
              </w:r>
            </w:ins>
          </w:p>
        </w:tc>
        <w:tc>
          <w:tcPr>
            <w:tcW w:w="28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50C9F52" w14:textId="77777777" w:rsidR="004B729F" w:rsidRDefault="004B729F">
            <w:pPr>
              <w:widowControl w:val="0"/>
              <w:spacing w:before="240" w:after="240" w:line="240" w:lineRule="auto"/>
              <w:ind w:left="-100"/>
              <w:rPr>
                <w:ins w:id="1020" w:author="Christopher Lim" w:date="2020-02-20T11:24:00Z"/>
                <w:lang w:eastAsia="en-US"/>
              </w:rPr>
            </w:pPr>
            <w:ins w:id="1021" w:author="Christopher Lim" w:date="2020-02-20T11:24:00Z">
              <w:r>
                <w:rPr>
                  <w:lang w:eastAsia="en-US"/>
                </w:rPr>
                <w:t>Source(s)</w:t>
              </w:r>
            </w:ins>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048EA9A" w14:textId="77777777" w:rsidR="004B729F" w:rsidRDefault="004B729F">
            <w:pPr>
              <w:widowControl w:val="0"/>
              <w:spacing w:before="240" w:after="240" w:line="240" w:lineRule="auto"/>
              <w:ind w:left="-100"/>
              <w:rPr>
                <w:ins w:id="1022" w:author="Christopher Lim" w:date="2020-02-20T11:24:00Z"/>
                <w:lang w:eastAsia="en-US"/>
              </w:rPr>
            </w:pPr>
            <w:ins w:id="1023" w:author="Christopher Lim" w:date="2020-02-20T11:24:00Z">
              <w:r>
                <w:rPr>
                  <w:lang w:eastAsia="en-US"/>
                </w:rPr>
                <w:t>McDonalds self-service kiosk.</w:t>
              </w:r>
            </w:ins>
          </w:p>
        </w:tc>
      </w:tr>
      <w:tr w:rsidR="004B729F" w14:paraId="058E6FEB" w14:textId="77777777" w:rsidTr="004B729F">
        <w:trPr>
          <w:trHeight w:val="845"/>
          <w:ins w:id="1024" w:author="Christopher Lim" w:date="2020-02-20T11:24:00Z"/>
        </w:trPr>
        <w:tc>
          <w:tcPr>
            <w:tcW w:w="2732" w:type="dxa"/>
            <w:vMerge/>
            <w:tcBorders>
              <w:top w:val="single" w:sz="4" w:space="0" w:color="auto"/>
              <w:left w:val="single" w:sz="4" w:space="0" w:color="auto"/>
              <w:bottom w:val="single" w:sz="4" w:space="0" w:color="auto"/>
              <w:right w:val="single" w:sz="4" w:space="0" w:color="auto"/>
            </w:tcBorders>
            <w:vAlign w:val="center"/>
            <w:hideMark/>
          </w:tcPr>
          <w:p w14:paraId="7D096A7C" w14:textId="77777777" w:rsidR="004B729F" w:rsidRDefault="004B729F">
            <w:pPr>
              <w:rPr>
                <w:ins w:id="1025" w:author="Christopher Lim" w:date="2020-02-20T11:24:00Z"/>
                <w:b/>
                <w:lang w:eastAsia="en-US"/>
              </w:rPr>
            </w:pPr>
          </w:p>
        </w:tc>
        <w:tc>
          <w:tcPr>
            <w:tcW w:w="84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D471F7D" w14:textId="77777777" w:rsidR="004B729F" w:rsidRDefault="004B729F">
            <w:pPr>
              <w:widowControl w:val="0"/>
              <w:spacing w:before="240" w:after="240" w:line="240" w:lineRule="auto"/>
              <w:ind w:left="-100"/>
              <w:rPr>
                <w:ins w:id="1026" w:author="Christopher Lim" w:date="2020-02-20T11:24:00Z"/>
                <w:lang w:eastAsia="en-US"/>
              </w:rPr>
            </w:pPr>
            <w:ins w:id="1027" w:author="Christopher Lim" w:date="2020-02-20T11:24:00Z">
              <w:r>
                <w:rPr>
                  <w:lang w:eastAsia="en-US"/>
                </w:rPr>
                <w:t>3.2</w:t>
              </w:r>
            </w:ins>
          </w:p>
        </w:tc>
        <w:tc>
          <w:tcPr>
            <w:tcW w:w="28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C8FF5C5" w14:textId="77777777" w:rsidR="004B729F" w:rsidRDefault="004B729F">
            <w:pPr>
              <w:widowControl w:val="0"/>
              <w:spacing w:before="240" w:after="240" w:line="240" w:lineRule="auto"/>
              <w:ind w:left="-100"/>
              <w:rPr>
                <w:ins w:id="1028" w:author="Christopher Lim" w:date="2020-02-20T11:24:00Z"/>
                <w:lang w:eastAsia="en-US"/>
              </w:rPr>
            </w:pPr>
            <w:ins w:id="1029" w:author="Christopher Lim" w:date="2020-02-20T11:24:00Z">
              <w:r>
                <w:rPr>
                  <w:lang w:eastAsia="en-US"/>
                </w:rPr>
                <w:t>Responsible stakeholder(s)</w:t>
              </w:r>
            </w:ins>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9D46E0C" w14:textId="77777777" w:rsidR="004B729F" w:rsidRDefault="004B729F">
            <w:pPr>
              <w:widowControl w:val="0"/>
              <w:spacing w:before="240" w:after="240" w:line="240" w:lineRule="auto"/>
              <w:ind w:left="-100"/>
              <w:rPr>
                <w:ins w:id="1030" w:author="Christopher Lim" w:date="2020-02-20T11:24:00Z"/>
                <w:lang w:eastAsia="en-US"/>
              </w:rPr>
            </w:pPr>
            <w:ins w:id="1031" w:author="Christopher Lim" w:date="2020-02-20T11:24:00Z">
              <w:r>
                <w:rPr>
                  <w:lang w:eastAsia="en-US"/>
                </w:rPr>
                <w:t>N/A</w:t>
              </w:r>
            </w:ins>
          </w:p>
        </w:tc>
      </w:tr>
      <w:tr w:rsidR="004B729F" w14:paraId="36B06E62" w14:textId="77777777" w:rsidTr="004B729F">
        <w:trPr>
          <w:trHeight w:val="1115"/>
          <w:ins w:id="1032" w:author="Christopher Lim" w:date="2020-02-20T11:24:00Z"/>
        </w:trPr>
        <w:tc>
          <w:tcPr>
            <w:tcW w:w="1884"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4684EA1" w14:textId="77777777" w:rsidR="004B729F" w:rsidRDefault="004B729F">
            <w:pPr>
              <w:widowControl w:val="0"/>
              <w:spacing w:before="240" w:after="240" w:line="240" w:lineRule="auto"/>
              <w:ind w:left="-100"/>
              <w:rPr>
                <w:ins w:id="1033" w:author="Christopher Lim" w:date="2020-02-20T11:24:00Z"/>
                <w:b/>
                <w:lang w:eastAsia="en-US"/>
              </w:rPr>
            </w:pPr>
            <w:ins w:id="1034" w:author="Christopher Lim" w:date="2020-02-20T11:24:00Z">
              <w:r>
                <w:rPr>
                  <w:b/>
                  <w:lang w:eastAsia="en-US"/>
                </w:rPr>
                <w:t>Use Case Definition</w:t>
              </w:r>
            </w:ins>
          </w:p>
        </w:tc>
        <w:tc>
          <w:tcPr>
            <w:tcW w:w="84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09D6288" w14:textId="77777777" w:rsidR="004B729F" w:rsidRDefault="004B729F">
            <w:pPr>
              <w:widowControl w:val="0"/>
              <w:spacing w:before="240" w:after="240" w:line="240" w:lineRule="auto"/>
              <w:ind w:left="-100"/>
              <w:rPr>
                <w:ins w:id="1035" w:author="Christopher Lim" w:date="2020-02-20T11:24:00Z"/>
                <w:lang w:eastAsia="en-US"/>
              </w:rPr>
            </w:pPr>
            <w:ins w:id="1036" w:author="Christopher Lim" w:date="2020-02-20T11:24:00Z">
              <w:r>
                <w:rPr>
                  <w:lang w:eastAsia="en-US"/>
                </w:rPr>
                <w:t>4.2</w:t>
              </w:r>
            </w:ins>
          </w:p>
        </w:tc>
        <w:tc>
          <w:tcPr>
            <w:tcW w:w="28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0D9F8C2" w14:textId="77777777" w:rsidR="004B729F" w:rsidRDefault="004B729F">
            <w:pPr>
              <w:widowControl w:val="0"/>
              <w:spacing w:before="240" w:after="240" w:line="240" w:lineRule="auto"/>
              <w:ind w:left="-100"/>
              <w:rPr>
                <w:ins w:id="1037" w:author="Christopher Lim" w:date="2020-02-20T11:24:00Z"/>
                <w:lang w:eastAsia="en-US"/>
              </w:rPr>
            </w:pPr>
            <w:ins w:id="1038" w:author="Christopher Lim" w:date="2020-02-20T11:24:00Z">
              <w:r>
                <w:rPr>
                  <w:lang w:eastAsia="en-US"/>
                </w:rPr>
                <w:t>Short Description</w:t>
              </w:r>
            </w:ins>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5292656" w14:textId="77777777" w:rsidR="004B729F" w:rsidRDefault="004B729F">
            <w:pPr>
              <w:widowControl w:val="0"/>
              <w:spacing w:before="240" w:after="240" w:line="240" w:lineRule="auto"/>
              <w:ind w:left="-100"/>
              <w:rPr>
                <w:ins w:id="1039" w:author="Christopher Lim" w:date="2020-02-20T11:24:00Z"/>
                <w:lang w:eastAsia="en-US"/>
              </w:rPr>
            </w:pPr>
            <w:ins w:id="1040" w:author="Christopher Lim" w:date="2020-02-20T11:24:00Z">
              <w:r>
                <w:rPr>
                  <w:lang w:eastAsia="en-US"/>
                </w:rPr>
                <w:t>A printed payment fees receipt will be generated for the student</w:t>
              </w:r>
            </w:ins>
          </w:p>
        </w:tc>
      </w:tr>
      <w:tr w:rsidR="004B729F" w14:paraId="31380A48" w14:textId="77777777" w:rsidTr="004B729F">
        <w:trPr>
          <w:trHeight w:val="740"/>
          <w:ins w:id="1041" w:author="Christopher Lim" w:date="2020-02-20T11:24:00Z"/>
        </w:trPr>
        <w:tc>
          <w:tcPr>
            <w:tcW w:w="2732" w:type="dxa"/>
            <w:vMerge/>
            <w:tcBorders>
              <w:top w:val="single" w:sz="4" w:space="0" w:color="auto"/>
              <w:left w:val="single" w:sz="4" w:space="0" w:color="auto"/>
              <w:bottom w:val="single" w:sz="4" w:space="0" w:color="auto"/>
              <w:right w:val="single" w:sz="4" w:space="0" w:color="auto"/>
            </w:tcBorders>
            <w:vAlign w:val="center"/>
            <w:hideMark/>
          </w:tcPr>
          <w:p w14:paraId="298787D6" w14:textId="77777777" w:rsidR="004B729F" w:rsidRDefault="004B729F">
            <w:pPr>
              <w:rPr>
                <w:ins w:id="1042" w:author="Christopher Lim" w:date="2020-02-20T11:24:00Z"/>
                <w:b/>
                <w:lang w:eastAsia="en-US"/>
              </w:rPr>
            </w:pPr>
          </w:p>
        </w:tc>
        <w:tc>
          <w:tcPr>
            <w:tcW w:w="84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F72D53D" w14:textId="77777777" w:rsidR="004B729F" w:rsidRDefault="004B729F">
            <w:pPr>
              <w:widowControl w:val="0"/>
              <w:spacing w:before="240" w:after="240" w:line="240" w:lineRule="auto"/>
              <w:ind w:left="-100"/>
              <w:rPr>
                <w:ins w:id="1043" w:author="Christopher Lim" w:date="2020-02-20T11:24:00Z"/>
                <w:lang w:eastAsia="en-US"/>
              </w:rPr>
            </w:pPr>
            <w:ins w:id="1044" w:author="Christopher Lim" w:date="2020-02-20T11:24:00Z">
              <w:r>
                <w:rPr>
                  <w:lang w:eastAsia="en-US"/>
                </w:rPr>
                <w:t>4.4</w:t>
              </w:r>
            </w:ins>
          </w:p>
        </w:tc>
        <w:tc>
          <w:tcPr>
            <w:tcW w:w="28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36B5D5B" w14:textId="77777777" w:rsidR="004B729F" w:rsidRDefault="004B729F">
            <w:pPr>
              <w:widowControl w:val="0"/>
              <w:spacing w:before="240" w:after="240" w:line="240" w:lineRule="auto"/>
              <w:ind w:left="-100"/>
              <w:rPr>
                <w:ins w:id="1045" w:author="Christopher Lim" w:date="2020-02-20T11:24:00Z"/>
                <w:lang w:eastAsia="en-US"/>
              </w:rPr>
            </w:pPr>
            <w:ins w:id="1046" w:author="Christopher Lim" w:date="2020-02-20T11:24:00Z">
              <w:r>
                <w:rPr>
                  <w:lang w:eastAsia="en-US"/>
                </w:rPr>
                <w:t>Associated goal(s)</w:t>
              </w:r>
            </w:ins>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8E91784" w14:textId="77777777" w:rsidR="004B729F" w:rsidRDefault="004B729F">
            <w:pPr>
              <w:widowControl w:val="0"/>
              <w:spacing w:before="240" w:after="240" w:line="240" w:lineRule="auto"/>
              <w:ind w:left="-100"/>
              <w:rPr>
                <w:ins w:id="1047" w:author="Christopher Lim" w:date="2020-02-20T11:24:00Z"/>
                <w:lang w:eastAsia="en-US"/>
              </w:rPr>
            </w:pPr>
            <w:ins w:id="1048" w:author="Christopher Lim" w:date="2020-02-20T11:24:00Z">
              <w:r>
                <w:rPr>
                  <w:lang w:eastAsia="en-US"/>
                </w:rPr>
                <w:t>N/A</w:t>
              </w:r>
            </w:ins>
          </w:p>
        </w:tc>
      </w:tr>
      <w:tr w:rsidR="004B729F" w14:paraId="50B71C19" w14:textId="77777777" w:rsidTr="004B729F">
        <w:trPr>
          <w:trHeight w:val="635"/>
          <w:ins w:id="1049" w:author="Christopher Lim" w:date="2020-02-20T11:24:00Z"/>
        </w:trPr>
        <w:tc>
          <w:tcPr>
            <w:tcW w:w="2732" w:type="dxa"/>
            <w:vMerge/>
            <w:tcBorders>
              <w:top w:val="single" w:sz="4" w:space="0" w:color="auto"/>
              <w:left w:val="single" w:sz="4" w:space="0" w:color="auto"/>
              <w:bottom w:val="single" w:sz="4" w:space="0" w:color="auto"/>
              <w:right w:val="single" w:sz="4" w:space="0" w:color="auto"/>
            </w:tcBorders>
            <w:vAlign w:val="center"/>
            <w:hideMark/>
          </w:tcPr>
          <w:p w14:paraId="4DEF3224" w14:textId="77777777" w:rsidR="004B729F" w:rsidRDefault="004B729F">
            <w:pPr>
              <w:rPr>
                <w:ins w:id="1050" w:author="Christopher Lim" w:date="2020-02-20T11:24:00Z"/>
                <w:b/>
                <w:lang w:eastAsia="en-US"/>
              </w:rPr>
            </w:pPr>
          </w:p>
        </w:tc>
        <w:tc>
          <w:tcPr>
            <w:tcW w:w="84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C635B94" w14:textId="77777777" w:rsidR="004B729F" w:rsidRDefault="004B729F">
            <w:pPr>
              <w:widowControl w:val="0"/>
              <w:spacing w:before="240" w:after="240" w:line="240" w:lineRule="auto"/>
              <w:ind w:left="-100"/>
              <w:rPr>
                <w:ins w:id="1051" w:author="Christopher Lim" w:date="2020-02-20T11:24:00Z"/>
                <w:lang w:eastAsia="en-US"/>
              </w:rPr>
            </w:pPr>
            <w:ins w:id="1052" w:author="Christopher Lim" w:date="2020-02-20T11:24:00Z">
              <w:r>
                <w:rPr>
                  <w:lang w:eastAsia="en-US"/>
                </w:rPr>
                <w:t>4.5</w:t>
              </w:r>
            </w:ins>
          </w:p>
        </w:tc>
        <w:tc>
          <w:tcPr>
            <w:tcW w:w="28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ABD2810" w14:textId="77777777" w:rsidR="004B729F" w:rsidRDefault="004B729F">
            <w:pPr>
              <w:widowControl w:val="0"/>
              <w:spacing w:before="240" w:after="240" w:line="240" w:lineRule="auto"/>
              <w:ind w:left="-100"/>
              <w:rPr>
                <w:ins w:id="1053" w:author="Christopher Lim" w:date="2020-02-20T11:24:00Z"/>
                <w:lang w:eastAsia="en-US"/>
              </w:rPr>
            </w:pPr>
            <w:ins w:id="1054" w:author="Christopher Lim" w:date="2020-02-20T11:24:00Z">
              <w:r>
                <w:rPr>
                  <w:lang w:eastAsia="en-US"/>
                </w:rPr>
                <w:t>Primary actor(s)</w:t>
              </w:r>
            </w:ins>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5B6CBDA" w14:textId="77777777" w:rsidR="004B729F" w:rsidRDefault="004B729F">
            <w:pPr>
              <w:widowControl w:val="0"/>
              <w:spacing w:before="240" w:after="240" w:line="240" w:lineRule="auto"/>
              <w:ind w:left="-100"/>
              <w:rPr>
                <w:ins w:id="1055" w:author="Christopher Lim" w:date="2020-02-20T11:24:00Z"/>
                <w:lang w:eastAsia="en-US"/>
              </w:rPr>
            </w:pPr>
            <w:ins w:id="1056" w:author="Christopher Lim" w:date="2020-02-20T11:24:00Z">
              <w:r>
                <w:rPr>
                  <w:lang w:eastAsia="en-US"/>
                </w:rPr>
                <w:t>Student</w:t>
              </w:r>
            </w:ins>
          </w:p>
        </w:tc>
      </w:tr>
      <w:tr w:rsidR="004B729F" w14:paraId="77314033" w14:textId="77777777" w:rsidTr="004B729F">
        <w:trPr>
          <w:trHeight w:val="605"/>
          <w:ins w:id="1057" w:author="Christopher Lim" w:date="2020-02-20T11:24:00Z"/>
        </w:trPr>
        <w:tc>
          <w:tcPr>
            <w:tcW w:w="2732" w:type="dxa"/>
            <w:vMerge/>
            <w:tcBorders>
              <w:top w:val="single" w:sz="4" w:space="0" w:color="auto"/>
              <w:left w:val="single" w:sz="4" w:space="0" w:color="auto"/>
              <w:bottom w:val="single" w:sz="4" w:space="0" w:color="auto"/>
              <w:right w:val="single" w:sz="4" w:space="0" w:color="auto"/>
            </w:tcBorders>
            <w:vAlign w:val="center"/>
            <w:hideMark/>
          </w:tcPr>
          <w:p w14:paraId="1BBDC3E0" w14:textId="77777777" w:rsidR="004B729F" w:rsidRDefault="004B729F">
            <w:pPr>
              <w:rPr>
                <w:ins w:id="1058" w:author="Christopher Lim" w:date="2020-02-20T11:24:00Z"/>
                <w:b/>
                <w:lang w:eastAsia="en-US"/>
              </w:rPr>
            </w:pPr>
          </w:p>
        </w:tc>
        <w:tc>
          <w:tcPr>
            <w:tcW w:w="84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A102537" w14:textId="77777777" w:rsidR="004B729F" w:rsidRDefault="004B729F">
            <w:pPr>
              <w:widowControl w:val="0"/>
              <w:spacing w:before="240" w:after="240" w:line="240" w:lineRule="auto"/>
              <w:ind w:left="-100"/>
              <w:rPr>
                <w:ins w:id="1059" w:author="Christopher Lim" w:date="2020-02-20T11:24:00Z"/>
                <w:lang w:eastAsia="en-US"/>
              </w:rPr>
            </w:pPr>
            <w:ins w:id="1060" w:author="Christopher Lim" w:date="2020-02-20T11:24:00Z">
              <w:r>
                <w:rPr>
                  <w:lang w:eastAsia="en-US"/>
                </w:rPr>
                <w:t>4.6</w:t>
              </w:r>
            </w:ins>
          </w:p>
        </w:tc>
        <w:tc>
          <w:tcPr>
            <w:tcW w:w="28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8709BB4" w14:textId="77777777" w:rsidR="004B729F" w:rsidRDefault="004B729F">
            <w:pPr>
              <w:widowControl w:val="0"/>
              <w:spacing w:before="240" w:after="240" w:line="240" w:lineRule="auto"/>
              <w:ind w:left="-100"/>
              <w:rPr>
                <w:ins w:id="1061" w:author="Christopher Lim" w:date="2020-02-20T11:24:00Z"/>
                <w:lang w:eastAsia="en-US"/>
              </w:rPr>
            </w:pPr>
            <w:ins w:id="1062" w:author="Christopher Lim" w:date="2020-02-20T11:24:00Z">
              <w:r>
                <w:rPr>
                  <w:lang w:eastAsia="en-US"/>
                </w:rPr>
                <w:t>Other actor(s)</w:t>
              </w:r>
            </w:ins>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312115F" w14:textId="77777777" w:rsidR="004B729F" w:rsidRDefault="004B729F">
            <w:pPr>
              <w:widowControl w:val="0"/>
              <w:spacing w:before="240" w:after="240" w:line="240" w:lineRule="auto"/>
              <w:ind w:left="-100"/>
              <w:rPr>
                <w:ins w:id="1063" w:author="Christopher Lim" w:date="2020-02-20T11:24:00Z"/>
                <w:lang w:eastAsia="en-US"/>
              </w:rPr>
            </w:pPr>
            <w:ins w:id="1064" w:author="Christopher Lim" w:date="2020-02-20T11:24:00Z">
              <w:r>
                <w:rPr>
                  <w:lang w:eastAsia="en-US"/>
                </w:rPr>
                <w:t>N/A</w:t>
              </w:r>
            </w:ins>
          </w:p>
        </w:tc>
      </w:tr>
      <w:tr w:rsidR="004B729F" w14:paraId="23D26D42" w14:textId="77777777" w:rsidTr="004B729F">
        <w:trPr>
          <w:trHeight w:val="815"/>
          <w:ins w:id="1065" w:author="Christopher Lim" w:date="2020-02-20T11:24:00Z"/>
        </w:trPr>
        <w:tc>
          <w:tcPr>
            <w:tcW w:w="2732" w:type="dxa"/>
            <w:vMerge/>
            <w:tcBorders>
              <w:top w:val="single" w:sz="4" w:space="0" w:color="auto"/>
              <w:left w:val="single" w:sz="4" w:space="0" w:color="auto"/>
              <w:bottom w:val="single" w:sz="4" w:space="0" w:color="auto"/>
              <w:right w:val="single" w:sz="4" w:space="0" w:color="auto"/>
            </w:tcBorders>
            <w:vAlign w:val="center"/>
            <w:hideMark/>
          </w:tcPr>
          <w:p w14:paraId="3778EACD" w14:textId="77777777" w:rsidR="004B729F" w:rsidRDefault="004B729F">
            <w:pPr>
              <w:rPr>
                <w:ins w:id="1066" w:author="Christopher Lim" w:date="2020-02-20T11:24:00Z"/>
                <w:b/>
                <w:lang w:eastAsia="en-US"/>
              </w:rPr>
            </w:pPr>
          </w:p>
        </w:tc>
        <w:tc>
          <w:tcPr>
            <w:tcW w:w="84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4D48122" w14:textId="77777777" w:rsidR="004B729F" w:rsidRDefault="004B729F">
            <w:pPr>
              <w:widowControl w:val="0"/>
              <w:spacing w:before="240" w:after="240" w:line="240" w:lineRule="auto"/>
              <w:ind w:left="-100"/>
              <w:rPr>
                <w:ins w:id="1067" w:author="Christopher Lim" w:date="2020-02-20T11:24:00Z"/>
                <w:lang w:eastAsia="en-US"/>
              </w:rPr>
            </w:pPr>
            <w:ins w:id="1068" w:author="Christopher Lim" w:date="2020-02-20T11:24:00Z">
              <w:r>
                <w:rPr>
                  <w:lang w:eastAsia="en-US"/>
                </w:rPr>
                <w:t>4.7</w:t>
              </w:r>
            </w:ins>
          </w:p>
        </w:tc>
        <w:tc>
          <w:tcPr>
            <w:tcW w:w="28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76AB3D7" w14:textId="77777777" w:rsidR="004B729F" w:rsidRDefault="004B729F">
            <w:pPr>
              <w:widowControl w:val="0"/>
              <w:spacing w:before="240" w:after="240" w:line="240" w:lineRule="auto"/>
              <w:ind w:left="-100"/>
              <w:rPr>
                <w:ins w:id="1069" w:author="Christopher Lim" w:date="2020-02-20T11:24:00Z"/>
                <w:lang w:eastAsia="en-US"/>
              </w:rPr>
            </w:pPr>
            <w:ins w:id="1070" w:author="Christopher Lim" w:date="2020-02-20T11:24:00Z">
              <w:r>
                <w:rPr>
                  <w:lang w:eastAsia="en-US"/>
                </w:rPr>
                <w:t>Precondition</w:t>
              </w:r>
            </w:ins>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3822BAD" w14:textId="77777777" w:rsidR="004B729F" w:rsidRDefault="004B729F">
            <w:pPr>
              <w:widowControl w:val="0"/>
              <w:spacing w:before="240" w:after="240" w:line="240" w:lineRule="auto"/>
              <w:ind w:left="-100"/>
              <w:rPr>
                <w:ins w:id="1071" w:author="Christopher Lim" w:date="2020-02-20T11:24:00Z"/>
                <w:lang w:eastAsia="en-US"/>
              </w:rPr>
            </w:pPr>
            <w:ins w:id="1072" w:author="Christopher Lim" w:date="2020-02-20T11:24:00Z">
              <w:r>
                <w:rPr>
                  <w:lang w:eastAsia="en-US"/>
                </w:rPr>
                <w:t>Successful payment fee transaction</w:t>
              </w:r>
            </w:ins>
          </w:p>
        </w:tc>
      </w:tr>
      <w:tr w:rsidR="004B729F" w14:paraId="67C9BE7E" w14:textId="77777777" w:rsidTr="004B729F">
        <w:trPr>
          <w:trHeight w:val="665"/>
          <w:ins w:id="1073" w:author="Christopher Lim" w:date="2020-02-20T11:24:00Z"/>
        </w:trPr>
        <w:tc>
          <w:tcPr>
            <w:tcW w:w="2732" w:type="dxa"/>
            <w:vMerge/>
            <w:tcBorders>
              <w:top w:val="single" w:sz="4" w:space="0" w:color="auto"/>
              <w:left w:val="single" w:sz="4" w:space="0" w:color="auto"/>
              <w:bottom w:val="single" w:sz="4" w:space="0" w:color="auto"/>
              <w:right w:val="single" w:sz="4" w:space="0" w:color="auto"/>
            </w:tcBorders>
            <w:vAlign w:val="center"/>
            <w:hideMark/>
          </w:tcPr>
          <w:p w14:paraId="5AB6358C" w14:textId="77777777" w:rsidR="004B729F" w:rsidRDefault="004B729F">
            <w:pPr>
              <w:rPr>
                <w:ins w:id="1074" w:author="Christopher Lim" w:date="2020-02-20T11:24:00Z"/>
                <w:b/>
                <w:lang w:eastAsia="en-US"/>
              </w:rPr>
            </w:pPr>
          </w:p>
        </w:tc>
        <w:tc>
          <w:tcPr>
            <w:tcW w:w="84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B311B05" w14:textId="77777777" w:rsidR="004B729F" w:rsidRDefault="004B729F">
            <w:pPr>
              <w:widowControl w:val="0"/>
              <w:spacing w:before="240" w:after="240" w:line="240" w:lineRule="auto"/>
              <w:ind w:left="-100"/>
              <w:rPr>
                <w:ins w:id="1075" w:author="Christopher Lim" w:date="2020-02-20T11:24:00Z"/>
                <w:lang w:eastAsia="en-US"/>
              </w:rPr>
            </w:pPr>
            <w:ins w:id="1076" w:author="Christopher Lim" w:date="2020-02-20T11:24:00Z">
              <w:r>
                <w:rPr>
                  <w:lang w:eastAsia="en-US"/>
                </w:rPr>
                <w:t>4.9</w:t>
              </w:r>
            </w:ins>
          </w:p>
        </w:tc>
        <w:tc>
          <w:tcPr>
            <w:tcW w:w="28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5E65C84" w14:textId="77777777" w:rsidR="004B729F" w:rsidRDefault="004B729F">
            <w:pPr>
              <w:widowControl w:val="0"/>
              <w:spacing w:before="240" w:after="240" w:line="240" w:lineRule="auto"/>
              <w:ind w:left="-100"/>
              <w:rPr>
                <w:ins w:id="1077" w:author="Christopher Lim" w:date="2020-02-20T11:24:00Z"/>
                <w:lang w:eastAsia="en-US"/>
              </w:rPr>
            </w:pPr>
            <w:ins w:id="1078" w:author="Christopher Lim" w:date="2020-02-20T11:24:00Z">
              <w:r>
                <w:rPr>
                  <w:lang w:eastAsia="en-US"/>
                </w:rPr>
                <w:t>Postcondition</w:t>
              </w:r>
            </w:ins>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1781BA8" w14:textId="77777777" w:rsidR="004B729F" w:rsidRDefault="004B729F">
            <w:pPr>
              <w:widowControl w:val="0"/>
              <w:spacing w:before="240" w:after="240" w:line="240" w:lineRule="auto"/>
              <w:ind w:left="-100"/>
              <w:rPr>
                <w:ins w:id="1079" w:author="Christopher Lim" w:date="2020-02-20T11:24:00Z"/>
                <w:lang w:eastAsia="en-US"/>
              </w:rPr>
            </w:pPr>
            <w:ins w:id="1080" w:author="Christopher Lim" w:date="2020-02-20T11:24:00Z">
              <w:r>
                <w:rPr>
                  <w:lang w:eastAsia="en-US"/>
                </w:rPr>
                <w:t>Print the receipt</w:t>
              </w:r>
            </w:ins>
          </w:p>
        </w:tc>
      </w:tr>
      <w:tr w:rsidR="004B729F" w14:paraId="6C372DA4" w14:textId="77777777" w:rsidTr="004B729F">
        <w:trPr>
          <w:trHeight w:val="815"/>
          <w:ins w:id="1081" w:author="Christopher Lim" w:date="2020-02-20T11:24:00Z"/>
        </w:trPr>
        <w:tc>
          <w:tcPr>
            <w:tcW w:w="2732" w:type="dxa"/>
            <w:vMerge/>
            <w:tcBorders>
              <w:top w:val="single" w:sz="4" w:space="0" w:color="auto"/>
              <w:left w:val="single" w:sz="4" w:space="0" w:color="auto"/>
              <w:bottom w:val="single" w:sz="4" w:space="0" w:color="auto"/>
              <w:right w:val="single" w:sz="4" w:space="0" w:color="auto"/>
            </w:tcBorders>
            <w:vAlign w:val="center"/>
            <w:hideMark/>
          </w:tcPr>
          <w:p w14:paraId="419DC609" w14:textId="77777777" w:rsidR="004B729F" w:rsidRDefault="004B729F">
            <w:pPr>
              <w:rPr>
                <w:ins w:id="1082" w:author="Christopher Lim" w:date="2020-02-20T11:24:00Z"/>
                <w:b/>
                <w:lang w:eastAsia="en-US"/>
              </w:rPr>
            </w:pPr>
          </w:p>
        </w:tc>
        <w:tc>
          <w:tcPr>
            <w:tcW w:w="84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CC30E13" w14:textId="77777777" w:rsidR="004B729F" w:rsidRDefault="004B729F">
            <w:pPr>
              <w:widowControl w:val="0"/>
              <w:spacing w:before="240" w:after="240" w:line="240" w:lineRule="auto"/>
              <w:ind w:left="-100"/>
              <w:rPr>
                <w:ins w:id="1083" w:author="Christopher Lim" w:date="2020-02-20T11:24:00Z"/>
                <w:lang w:eastAsia="en-US"/>
              </w:rPr>
            </w:pPr>
            <w:ins w:id="1084" w:author="Christopher Lim" w:date="2020-02-20T11:24:00Z">
              <w:r>
                <w:rPr>
                  <w:lang w:eastAsia="en-US"/>
                </w:rPr>
                <w:t>4.10</w:t>
              </w:r>
            </w:ins>
          </w:p>
        </w:tc>
        <w:tc>
          <w:tcPr>
            <w:tcW w:w="28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1FFE1B1" w14:textId="77777777" w:rsidR="004B729F" w:rsidRDefault="004B729F">
            <w:pPr>
              <w:widowControl w:val="0"/>
              <w:spacing w:before="240" w:after="240" w:line="240" w:lineRule="auto"/>
              <w:ind w:left="-100"/>
              <w:rPr>
                <w:ins w:id="1085" w:author="Christopher Lim" w:date="2020-02-20T11:24:00Z"/>
                <w:lang w:eastAsia="en-US"/>
              </w:rPr>
            </w:pPr>
            <w:ins w:id="1086" w:author="Christopher Lim" w:date="2020-02-20T11:24:00Z">
              <w:r>
                <w:rPr>
                  <w:lang w:eastAsia="en-US"/>
                </w:rPr>
                <w:t>Result(s)</w:t>
              </w:r>
            </w:ins>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08227A2" w14:textId="77777777" w:rsidR="004B729F" w:rsidRDefault="004B729F">
            <w:pPr>
              <w:widowControl w:val="0"/>
              <w:spacing w:before="240" w:after="240" w:line="240" w:lineRule="auto"/>
              <w:ind w:left="-100"/>
              <w:rPr>
                <w:ins w:id="1087" w:author="Christopher Lim" w:date="2020-02-20T11:24:00Z"/>
                <w:lang w:eastAsia="en-US"/>
              </w:rPr>
            </w:pPr>
            <w:ins w:id="1088" w:author="Christopher Lim" w:date="2020-02-20T11:24:00Z">
              <w:r>
                <w:rPr>
                  <w:lang w:eastAsia="en-US"/>
                </w:rPr>
                <w:t>Student receive printed receipt</w:t>
              </w:r>
            </w:ins>
          </w:p>
        </w:tc>
      </w:tr>
      <w:tr w:rsidR="004B729F" w14:paraId="312D66AB" w14:textId="77777777" w:rsidTr="004B729F">
        <w:trPr>
          <w:trHeight w:val="1989"/>
          <w:ins w:id="1089" w:author="Christopher Lim" w:date="2020-02-20T11:24:00Z"/>
        </w:trPr>
        <w:tc>
          <w:tcPr>
            <w:tcW w:w="2732" w:type="dxa"/>
            <w:vMerge/>
            <w:tcBorders>
              <w:top w:val="single" w:sz="4" w:space="0" w:color="auto"/>
              <w:left w:val="single" w:sz="4" w:space="0" w:color="auto"/>
              <w:bottom w:val="single" w:sz="4" w:space="0" w:color="auto"/>
              <w:right w:val="single" w:sz="4" w:space="0" w:color="auto"/>
            </w:tcBorders>
            <w:vAlign w:val="center"/>
            <w:hideMark/>
          </w:tcPr>
          <w:p w14:paraId="1BDEEAD6" w14:textId="77777777" w:rsidR="004B729F" w:rsidRDefault="004B729F">
            <w:pPr>
              <w:rPr>
                <w:ins w:id="1090" w:author="Christopher Lim" w:date="2020-02-20T11:24:00Z"/>
                <w:b/>
                <w:lang w:eastAsia="en-US"/>
              </w:rPr>
            </w:pPr>
          </w:p>
        </w:tc>
        <w:tc>
          <w:tcPr>
            <w:tcW w:w="84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1E3C9C4" w14:textId="77777777" w:rsidR="004B729F" w:rsidRDefault="004B729F">
            <w:pPr>
              <w:widowControl w:val="0"/>
              <w:spacing w:before="240" w:after="240" w:line="240" w:lineRule="auto"/>
              <w:ind w:left="-100"/>
              <w:rPr>
                <w:ins w:id="1091" w:author="Christopher Lim" w:date="2020-02-20T11:24:00Z"/>
                <w:lang w:eastAsia="en-US"/>
              </w:rPr>
            </w:pPr>
            <w:ins w:id="1092" w:author="Christopher Lim" w:date="2020-02-20T11:24:00Z">
              <w:r>
                <w:rPr>
                  <w:lang w:eastAsia="en-US"/>
                </w:rPr>
                <w:t>4.11</w:t>
              </w:r>
            </w:ins>
          </w:p>
        </w:tc>
        <w:tc>
          <w:tcPr>
            <w:tcW w:w="28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AC03C9F" w14:textId="77777777" w:rsidR="004B729F" w:rsidRDefault="004B729F">
            <w:pPr>
              <w:widowControl w:val="0"/>
              <w:spacing w:before="240" w:after="240" w:line="240" w:lineRule="auto"/>
              <w:ind w:left="-100"/>
              <w:rPr>
                <w:ins w:id="1093" w:author="Christopher Lim" w:date="2020-02-20T11:24:00Z"/>
                <w:lang w:eastAsia="en-US"/>
              </w:rPr>
            </w:pPr>
            <w:ins w:id="1094" w:author="Christopher Lim" w:date="2020-02-20T11:24:00Z">
              <w:r>
                <w:rPr>
                  <w:lang w:eastAsia="en-US"/>
                </w:rPr>
                <w:t>Main scenario</w:t>
              </w:r>
            </w:ins>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BE26020" w14:textId="77777777" w:rsidR="004B729F" w:rsidRDefault="004B729F" w:rsidP="004B729F">
            <w:pPr>
              <w:pStyle w:val="ListParagraph"/>
              <w:widowControl w:val="0"/>
              <w:numPr>
                <w:ilvl w:val="0"/>
                <w:numId w:val="8"/>
              </w:numPr>
              <w:spacing w:before="240" w:after="240" w:line="240" w:lineRule="auto"/>
              <w:rPr>
                <w:ins w:id="1095" w:author="Christopher Lim" w:date="2020-02-20T11:24:00Z"/>
                <w:lang w:eastAsia="en-US"/>
              </w:rPr>
            </w:pPr>
            <w:ins w:id="1096" w:author="Christopher Lim" w:date="2020-02-20T11:24:00Z">
              <w:r>
                <w:rPr>
                  <w:lang w:eastAsia="en-US"/>
                </w:rPr>
                <w:t>The student has done a successful payment.</w:t>
              </w:r>
            </w:ins>
          </w:p>
          <w:p w14:paraId="268E8697" w14:textId="77777777" w:rsidR="004B729F" w:rsidRDefault="004B729F" w:rsidP="004B729F">
            <w:pPr>
              <w:pStyle w:val="ListParagraph"/>
              <w:widowControl w:val="0"/>
              <w:numPr>
                <w:ilvl w:val="0"/>
                <w:numId w:val="8"/>
              </w:numPr>
              <w:spacing w:before="240" w:after="240" w:line="240" w:lineRule="auto"/>
              <w:rPr>
                <w:ins w:id="1097" w:author="Christopher Lim" w:date="2020-02-20T11:24:00Z"/>
                <w:lang w:eastAsia="en-US"/>
              </w:rPr>
            </w:pPr>
            <w:ins w:id="1098" w:author="Christopher Lim" w:date="2020-02-20T11:24:00Z">
              <w:r>
                <w:rPr>
                  <w:lang w:eastAsia="en-US"/>
                </w:rPr>
                <w:t>Receipt is given based on the payment.</w:t>
              </w:r>
            </w:ins>
          </w:p>
          <w:p w14:paraId="44CE15F6" w14:textId="77777777" w:rsidR="004B729F" w:rsidRDefault="004B729F" w:rsidP="004B729F">
            <w:pPr>
              <w:pStyle w:val="ListParagraph"/>
              <w:widowControl w:val="0"/>
              <w:numPr>
                <w:ilvl w:val="0"/>
                <w:numId w:val="8"/>
              </w:numPr>
              <w:spacing w:before="240" w:after="240" w:line="240" w:lineRule="auto"/>
              <w:rPr>
                <w:ins w:id="1099" w:author="Christopher Lim" w:date="2020-02-20T11:24:00Z"/>
                <w:lang w:eastAsia="en-US"/>
              </w:rPr>
            </w:pPr>
            <w:ins w:id="1100" w:author="Christopher Lim" w:date="2020-02-20T11:24:00Z">
              <w:r>
                <w:rPr>
                  <w:lang w:eastAsia="en-US"/>
                </w:rPr>
                <w:t>Redirect user to landing page.</w:t>
              </w:r>
            </w:ins>
          </w:p>
        </w:tc>
      </w:tr>
      <w:tr w:rsidR="004B729F" w14:paraId="2F3BFB04" w14:textId="77777777" w:rsidTr="004B729F">
        <w:trPr>
          <w:trHeight w:val="1120"/>
          <w:ins w:id="1101" w:author="Christopher Lim" w:date="2020-02-20T11:24:00Z"/>
        </w:trPr>
        <w:tc>
          <w:tcPr>
            <w:tcW w:w="2732" w:type="dxa"/>
            <w:vMerge/>
            <w:tcBorders>
              <w:top w:val="single" w:sz="4" w:space="0" w:color="auto"/>
              <w:left w:val="single" w:sz="4" w:space="0" w:color="auto"/>
              <w:bottom w:val="single" w:sz="4" w:space="0" w:color="auto"/>
              <w:right w:val="single" w:sz="4" w:space="0" w:color="auto"/>
            </w:tcBorders>
            <w:vAlign w:val="center"/>
            <w:hideMark/>
          </w:tcPr>
          <w:p w14:paraId="35C881F8" w14:textId="77777777" w:rsidR="004B729F" w:rsidRDefault="004B729F">
            <w:pPr>
              <w:rPr>
                <w:ins w:id="1102" w:author="Christopher Lim" w:date="2020-02-20T11:24:00Z"/>
                <w:b/>
                <w:lang w:eastAsia="en-US"/>
              </w:rPr>
            </w:pPr>
          </w:p>
        </w:tc>
        <w:tc>
          <w:tcPr>
            <w:tcW w:w="84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82EC462" w14:textId="77777777" w:rsidR="004B729F" w:rsidRDefault="004B729F">
            <w:pPr>
              <w:widowControl w:val="0"/>
              <w:spacing w:before="240" w:after="240" w:line="240" w:lineRule="auto"/>
              <w:ind w:left="-100"/>
              <w:rPr>
                <w:ins w:id="1103" w:author="Christopher Lim" w:date="2020-02-20T11:24:00Z"/>
                <w:lang w:eastAsia="en-US"/>
              </w:rPr>
            </w:pPr>
            <w:ins w:id="1104" w:author="Christopher Lim" w:date="2020-02-20T11:24:00Z">
              <w:r>
                <w:rPr>
                  <w:lang w:eastAsia="en-US"/>
                </w:rPr>
                <w:t>4.12</w:t>
              </w:r>
            </w:ins>
          </w:p>
        </w:tc>
        <w:tc>
          <w:tcPr>
            <w:tcW w:w="28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530D3C4" w14:textId="77777777" w:rsidR="004B729F" w:rsidRDefault="004B729F">
            <w:pPr>
              <w:widowControl w:val="0"/>
              <w:spacing w:before="240" w:after="240" w:line="240" w:lineRule="auto"/>
              <w:ind w:left="-100"/>
              <w:rPr>
                <w:ins w:id="1105" w:author="Christopher Lim" w:date="2020-02-20T11:24:00Z"/>
                <w:lang w:eastAsia="en-US"/>
              </w:rPr>
            </w:pPr>
            <w:ins w:id="1106" w:author="Christopher Lim" w:date="2020-02-20T11:24:00Z">
              <w:r>
                <w:rPr>
                  <w:lang w:eastAsia="en-US"/>
                </w:rPr>
                <w:t>Alternative scenario</w:t>
              </w:r>
            </w:ins>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D390330" w14:textId="77777777" w:rsidR="004B729F" w:rsidRDefault="004B729F">
            <w:pPr>
              <w:widowControl w:val="0"/>
              <w:spacing w:before="240" w:after="240" w:line="240" w:lineRule="auto"/>
              <w:rPr>
                <w:ins w:id="1107" w:author="Christopher Lim" w:date="2020-02-20T11:24:00Z"/>
                <w:lang w:eastAsia="en-US"/>
              </w:rPr>
            </w:pPr>
            <w:ins w:id="1108" w:author="Christopher Lim" w:date="2020-02-20T11:24:00Z">
              <w:r>
                <w:rPr>
                  <w:lang w:eastAsia="en-US"/>
                </w:rPr>
                <w:t>N/A</w:t>
              </w:r>
            </w:ins>
          </w:p>
        </w:tc>
      </w:tr>
      <w:tr w:rsidR="004B729F" w14:paraId="0550DD05" w14:textId="77777777" w:rsidTr="004B729F">
        <w:trPr>
          <w:trHeight w:val="1085"/>
          <w:ins w:id="1109" w:author="Christopher Lim" w:date="2020-02-20T11:24:00Z"/>
        </w:trPr>
        <w:tc>
          <w:tcPr>
            <w:tcW w:w="2732" w:type="dxa"/>
            <w:vMerge/>
            <w:tcBorders>
              <w:top w:val="single" w:sz="4" w:space="0" w:color="auto"/>
              <w:left w:val="single" w:sz="4" w:space="0" w:color="auto"/>
              <w:bottom w:val="single" w:sz="4" w:space="0" w:color="auto"/>
              <w:right w:val="single" w:sz="4" w:space="0" w:color="auto"/>
            </w:tcBorders>
            <w:vAlign w:val="center"/>
            <w:hideMark/>
          </w:tcPr>
          <w:p w14:paraId="2B19933C" w14:textId="77777777" w:rsidR="004B729F" w:rsidRDefault="004B729F">
            <w:pPr>
              <w:rPr>
                <w:ins w:id="1110" w:author="Christopher Lim" w:date="2020-02-20T11:24:00Z"/>
                <w:b/>
                <w:lang w:eastAsia="en-US"/>
              </w:rPr>
            </w:pPr>
          </w:p>
        </w:tc>
        <w:tc>
          <w:tcPr>
            <w:tcW w:w="848"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0F3222EA" w14:textId="77777777" w:rsidR="004B729F" w:rsidRDefault="004B729F">
            <w:pPr>
              <w:widowControl w:val="0"/>
              <w:spacing w:line="240" w:lineRule="auto"/>
              <w:ind w:left="-100"/>
              <w:rPr>
                <w:ins w:id="1111" w:author="Christopher Lim" w:date="2020-02-20T11:24:00Z"/>
                <w:lang w:eastAsia="en-US"/>
              </w:rPr>
            </w:pPr>
          </w:p>
          <w:p w14:paraId="117234BE" w14:textId="77777777" w:rsidR="004B729F" w:rsidRDefault="004B729F">
            <w:pPr>
              <w:widowControl w:val="0"/>
              <w:spacing w:line="240" w:lineRule="auto"/>
              <w:ind w:left="-100"/>
              <w:rPr>
                <w:ins w:id="1112" w:author="Christopher Lim" w:date="2020-02-20T11:24:00Z"/>
                <w:lang w:eastAsia="en-US"/>
              </w:rPr>
            </w:pPr>
            <w:ins w:id="1113" w:author="Christopher Lim" w:date="2020-02-20T11:24:00Z">
              <w:r>
                <w:rPr>
                  <w:lang w:eastAsia="en-US"/>
                </w:rPr>
                <w:t>4.13</w:t>
              </w:r>
            </w:ins>
          </w:p>
        </w:tc>
        <w:tc>
          <w:tcPr>
            <w:tcW w:w="2833"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655E064F" w14:textId="77777777" w:rsidR="004B729F" w:rsidRDefault="004B729F">
            <w:pPr>
              <w:widowControl w:val="0"/>
              <w:spacing w:line="240" w:lineRule="auto"/>
              <w:ind w:left="-100"/>
              <w:rPr>
                <w:ins w:id="1114" w:author="Christopher Lim" w:date="2020-02-20T11:24:00Z"/>
                <w:lang w:eastAsia="en-US"/>
              </w:rPr>
            </w:pPr>
          </w:p>
          <w:p w14:paraId="6324E1C2" w14:textId="77777777" w:rsidR="004B729F" w:rsidRDefault="004B729F">
            <w:pPr>
              <w:widowControl w:val="0"/>
              <w:spacing w:line="240" w:lineRule="auto"/>
              <w:ind w:left="-100"/>
              <w:rPr>
                <w:ins w:id="1115" w:author="Christopher Lim" w:date="2020-02-20T11:24:00Z"/>
                <w:lang w:eastAsia="en-US"/>
              </w:rPr>
            </w:pPr>
            <w:ins w:id="1116" w:author="Christopher Lim" w:date="2020-02-20T11:24:00Z">
              <w:r>
                <w:rPr>
                  <w:lang w:eastAsia="en-US"/>
                </w:rPr>
                <w:t>Exception scenario</w:t>
              </w:r>
            </w:ins>
          </w:p>
        </w:tc>
        <w:tc>
          <w:tcPr>
            <w:tcW w:w="647" w:type="dxa"/>
            <w:vMerge w:val="restart"/>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18F5C03F" w14:textId="77777777" w:rsidR="004B729F" w:rsidRDefault="004B729F">
            <w:pPr>
              <w:widowControl w:val="0"/>
              <w:spacing w:before="240" w:after="240" w:line="240" w:lineRule="auto"/>
              <w:ind w:left="-100"/>
              <w:rPr>
                <w:ins w:id="1117" w:author="Christopher Lim" w:date="2020-02-20T11:24:00Z"/>
                <w:lang w:eastAsia="en-US"/>
              </w:rPr>
            </w:pPr>
            <w:ins w:id="1118" w:author="Christopher Lim" w:date="2020-02-20T11:24:00Z">
              <w:r>
                <w:rPr>
                  <w:lang w:eastAsia="en-US"/>
                </w:rPr>
                <w:t>1a</w:t>
              </w:r>
            </w:ins>
          </w:p>
        </w:tc>
        <w:tc>
          <w:tcPr>
            <w:tcW w:w="2818" w:type="dxa"/>
            <w:gridSpan w:val="2"/>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6DCF287" w14:textId="77777777" w:rsidR="004B729F" w:rsidRDefault="004B729F">
            <w:pPr>
              <w:widowControl w:val="0"/>
              <w:spacing w:before="240" w:after="240" w:line="240" w:lineRule="auto"/>
              <w:ind w:left="-100"/>
              <w:rPr>
                <w:ins w:id="1119" w:author="Christopher Lim" w:date="2020-02-20T11:24:00Z"/>
                <w:lang w:eastAsia="en-US"/>
              </w:rPr>
            </w:pPr>
            <w:ins w:id="1120" w:author="Christopher Lim" w:date="2020-02-20T11:24:00Z">
              <w:r>
                <w:rPr>
                  <w:lang w:eastAsia="en-US"/>
                </w:rPr>
                <w:t>Run out of receipt paper</w:t>
              </w:r>
            </w:ins>
          </w:p>
        </w:tc>
      </w:tr>
      <w:tr w:rsidR="004B729F" w14:paraId="638F82B3" w14:textId="77777777" w:rsidTr="004B729F">
        <w:trPr>
          <w:trHeight w:val="1115"/>
          <w:ins w:id="1121" w:author="Christopher Lim" w:date="2020-02-20T11:24:00Z"/>
        </w:trPr>
        <w:tc>
          <w:tcPr>
            <w:tcW w:w="2732" w:type="dxa"/>
            <w:vMerge/>
            <w:tcBorders>
              <w:top w:val="single" w:sz="4" w:space="0" w:color="auto"/>
              <w:left w:val="single" w:sz="4" w:space="0" w:color="auto"/>
              <w:bottom w:val="single" w:sz="4" w:space="0" w:color="auto"/>
              <w:right w:val="single" w:sz="4" w:space="0" w:color="auto"/>
            </w:tcBorders>
            <w:vAlign w:val="center"/>
            <w:hideMark/>
          </w:tcPr>
          <w:p w14:paraId="0A3BB03B" w14:textId="77777777" w:rsidR="004B729F" w:rsidRDefault="004B729F">
            <w:pPr>
              <w:rPr>
                <w:ins w:id="1122" w:author="Christopher Lim" w:date="2020-02-20T11:24:00Z"/>
                <w:b/>
                <w:lang w:eastAsia="en-US"/>
              </w:rPr>
            </w:pPr>
          </w:p>
        </w:tc>
        <w:tc>
          <w:tcPr>
            <w:tcW w:w="848" w:type="dxa"/>
            <w:vMerge/>
            <w:tcBorders>
              <w:top w:val="single" w:sz="4" w:space="0" w:color="auto"/>
              <w:left w:val="single" w:sz="4" w:space="0" w:color="auto"/>
              <w:bottom w:val="single" w:sz="4" w:space="0" w:color="auto"/>
              <w:right w:val="single" w:sz="4" w:space="0" w:color="auto"/>
            </w:tcBorders>
            <w:vAlign w:val="center"/>
            <w:hideMark/>
          </w:tcPr>
          <w:p w14:paraId="2EE48FBE" w14:textId="77777777" w:rsidR="004B729F" w:rsidRDefault="004B729F">
            <w:pPr>
              <w:rPr>
                <w:ins w:id="1123" w:author="Christopher Lim" w:date="2020-02-20T11:24:00Z"/>
                <w:lang w:eastAsia="en-US"/>
              </w:rPr>
            </w:pPr>
          </w:p>
        </w:tc>
        <w:tc>
          <w:tcPr>
            <w:tcW w:w="2833" w:type="dxa"/>
            <w:vMerge/>
            <w:tcBorders>
              <w:top w:val="single" w:sz="4" w:space="0" w:color="auto"/>
              <w:left w:val="single" w:sz="4" w:space="0" w:color="auto"/>
              <w:bottom w:val="single" w:sz="4" w:space="0" w:color="auto"/>
              <w:right w:val="single" w:sz="4" w:space="0" w:color="auto"/>
            </w:tcBorders>
            <w:vAlign w:val="center"/>
            <w:hideMark/>
          </w:tcPr>
          <w:p w14:paraId="116B2A5E" w14:textId="77777777" w:rsidR="004B729F" w:rsidRDefault="004B729F">
            <w:pPr>
              <w:rPr>
                <w:ins w:id="1124" w:author="Christopher Lim" w:date="2020-02-20T11:24:00Z"/>
                <w:lang w:eastAsia="en-US"/>
              </w:rPr>
            </w:pPr>
          </w:p>
        </w:tc>
        <w:tc>
          <w:tcPr>
            <w:tcW w:w="3465" w:type="dxa"/>
            <w:vMerge/>
            <w:tcBorders>
              <w:top w:val="single" w:sz="4" w:space="0" w:color="auto"/>
              <w:left w:val="single" w:sz="4" w:space="0" w:color="auto"/>
              <w:bottom w:val="single" w:sz="4" w:space="0" w:color="auto"/>
              <w:right w:val="single" w:sz="4" w:space="0" w:color="auto"/>
            </w:tcBorders>
            <w:vAlign w:val="center"/>
            <w:hideMark/>
          </w:tcPr>
          <w:p w14:paraId="5745106B" w14:textId="77777777" w:rsidR="004B729F" w:rsidRDefault="004B729F">
            <w:pPr>
              <w:rPr>
                <w:ins w:id="1125" w:author="Christopher Lim" w:date="2020-02-20T11:24:00Z"/>
                <w:lang w:eastAsia="en-US"/>
              </w:rPr>
            </w:pPr>
          </w:p>
        </w:tc>
        <w:tc>
          <w:tcPr>
            <w:tcW w:w="762"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F93C286" w14:textId="77777777" w:rsidR="004B729F" w:rsidRDefault="004B729F">
            <w:pPr>
              <w:widowControl w:val="0"/>
              <w:spacing w:before="240" w:after="240" w:line="240" w:lineRule="auto"/>
              <w:ind w:left="-100"/>
              <w:rPr>
                <w:ins w:id="1126" w:author="Christopher Lim" w:date="2020-02-20T11:24:00Z"/>
                <w:lang w:eastAsia="en-US"/>
              </w:rPr>
            </w:pPr>
            <w:ins w:id="1127" w:author="Christopher Lim" w:date="2020-02-20T11:24:00Z">
              <w:r>
                <w:rPr>
                  <w:lang w:eastAsia="en-US"/>
                </w:rPr>
                <w:t>1a1</w:t>
              </w:r>
            </w:ins>
          </w:p>
        </w:tc>
        <w:tc>
          <w:tcPr>
            <w:tcW w:w="2056"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29A4681" w14:textId="77777777" w:rsidR="004B729F" w:rsidRDefault="004B729F">
            <w:pPr>
              <w:widowControl w:val="0"/>
              <w:spacing w:before="240" w:after="240" w:line="240" w:lineRule="auto"/>
              <w:ind w:left="-100"/>
              <w:rPr>
                <w:ins w:id="1128" w:author="Christopher Lim" w:date="2020-02-20T11:24:00Z"/>
                <w:lang w:eastAsia="en-US"/>
              </w:rPr>
            </w:pPr>
            <w:ins w:id="1129" w:author="Christopher Lim" w:date="2020-02-20T11:24:00Z">
              <w:r>
                <w:rPr>
                  <w:lang w:eastAsia="en-US"/>
                </w:rPr>
                <w:t>The kiosk will display a message notifying no receipt paper</w:t>
              </w:r>
            </w:ins>
          </w:p>
        </w:tc>
      </w:tr>
      <w:tr w:rsidR="004B729F" w14:paraId="142266FC" w14:textId="77777777" w:rsidTr="004B729F">
        <w:trPr>
          <w:trHeight w:val="560"/>
          <w:ins w:id="1130" w:author="Christopher Lim" w:date="2020-02-20T11:24:00Z"/>
        </w:trPr>
        <w:tc>
          <w:tcPr>
            <w:tcW w:w="2732" w:type="dxa"/>
            <w:vMerge/>
            <w:tcBorders>
              <w:top w:val="single" w:sz="4" w:space="0" w:color="auto"/>
              <w:left w:val="single" w:sz="4" w:space="0" w:color="auto"/>
              <w:bottom w:val="single" w:sz="4" w:space="0" w:color="auto"/>
              <w:right w:val="single" w:sz="4" w:space="0" w:color="auto"/>
            </w:tcBorders>
            <w:vAlign w:val="center"/>
            <w:hideMark/>
          </w:tcPr>
          <w:p w14:paraId="139603F1" w14:textId="77777777" w:rsidR="004B729F" w:rsidRDefault="004B729F">
            <w:pPr>
              <w:rPr>
                <w:ins w:id="1131" w:author="Christopher Lim" w:date="2020-02-20T11:24:00Z"/>
                <w:b/>
                <w:lang w:eastAsia="en-US"/>
              </w:rPr>
            </w:pPr>
          </w:p>
        </w:tc>
        <w:tc>
          <w:tcPr>
            <w:tcW w:w="848" w:type="dxa"/>
            <w:vMerge/>
            <w:tcBorders>
              <w:top w:val="single" w:sz="4" w:space="0" w:color="auto"/>
              <w:left w:val="single" w:sz="4" w:space="0" w:color="auto"/>
              <w:bottom w:val="single" w:sz="4" w:space="0" w:color="auto"/>
              <w:right w:val="single" w:sz="4" w:space="0" w:color="auto"/>
            </w:tcBorders>
            <w:vAlign w:val="center"/>
            <w:hideMark/>
          </w:tcPr>
          <w:p w14:paraId="7D21F223" w14:textId="77777777" w:rsidR="004B729F" w:rsidRDefault="004B729F">
            <w:pPr>
              <w:rPr>
                <w:ins w:id="1132" w:author="Christopher Lim" w:date="2020-02-20T11:24:00Z"/>
                <w:lang w:eastAsia="en-US"/>
              </w:rPr>
            </w:pPr>
          </w:p>
        </w:tc>
        <w:tc>
          <w:tcPr>
            <w:tcW w:w="2833" w:type="dxa"/>
            <w:vMerge/>
            <w:tcBorders>
              <w:top w:val="single" w:sz="4" w:space="0" w:color="auto"/>
              <w:left w:val="single" w:sz="4" w:space="0" w:color="auto"/>
              <w:bottom w:val="single" w:sz="4" w:space="0" w:color="auto"/>
              <w:right w:val="single" w:sz="4" w:space="0" w:color="auto"/>
            </w:tcBorders>
            <w:vAlign w:val="center"/>
            <w:hideMark/>
          </w:tcPr>
          <w:p w14:paraId="1A5334C2" w14:textId="77777777" w:rsidR="004B729F" w:rsidRDefault="004B729F">
            <w:pPr>
              <w:rPr>
                <w:ins w:id="1133" w:author="Christopher Lim" w:date="2020-02-20T11:24:00Z"/>
                <w:lang w:eastAsia="en-US"/>
              </w:rPr>
            </w:pPr>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051BBCB0" w14:textId="77777777" w:rsidR="004B729F" w:rsidRDefault="004B729F">
            <w:pPr>
              <w:widowControl w:val="0"/>
              <w:spacing w:before="240" w:after="240" w:line="240" w:lineRule="auto"/>
              <w:ind w:left="-100"/>
              <w:rPr>
                <w:ins w:id="1134" w:author="Christopher Lim" w:date="2020-02-20T11:24:00Z"/>
                <w:lang w:eastAsia="en-US"/>
              </w:rPr>
            </w:pPr>
            <w:ins w:id="1135" w:author="Christopher Lim" w:date="2020-02-20T11:24:00Z">
              <w:r>
                <w:rPr>
                  <w:lang w:eastAsia="en-US"/>
                </w:rPr>
                <w:t>Proceed to step 3.</w:t>
              </w:r>
            </w:ins>
          </w:p>
        </w:tc>
      </w:tr>
      <w:tr w:rsidR="004B729F" w14:paraId="29F64933" w14:textId="77777777" w:rsidTr="004B729F">
        <w:trPr>
          <w:trHeight w:val="1346"/>
          <w:ins w:id="1136" w:author="Christopher Lim" w:date="2020-02-20T11:24:00Z"/>
        </w:trPr>
        <w:tc>
          <w:tcPr>
            <w:tcW w:w="2732" w:type="dxa"/>
            <w:vMerge/>
            <w:tcBorders>
              <w:top w:val="single" w:sz="4" w:space="0" w:color="auto"/>
              <w:left w:val="single" w:sz="4" w:space="0" w:color="auto"/>
              <w:bottom w:val="single" w:sz="4" w:space="0" w:color="auto"/>
              <w:right w:val="single" w:sz="4" w:space="0" w:color="auto"/>
            </w:tcBorders>
            <w:vAlign w:val="center"/>
            <w:hideMark/>
          </w:tcPr>
          <w:p w14:paraId="06D58A1F" w14:textId="77777777" w:rsidR="004B729F" w:rsidRDefault="004B729F">
            <w:pPr>
              <w:rPr>
                <w:ins w:id="1137" w:author="Christopher Lim" w:date="2020-02-20T11:24:00Z"/>
                <w:b/>
                <w:lang w:eastAsia="en-US"/>
              </w:rPr>
            </w:pPr>
          </w:p>
        </w:tc>
        <w:tc>
          <w:tcPr>
            <w:tcW w:w="84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4920800F" w14:textId="77777777" w:rsidR="004B729F" w:rsidRDefault="004B729F">
            <w:pPr>
              <w:widowControl w:val="0"/>
              <w:spacing w:before="240" w:after="240" w:line="240" w:lineRule="auto"/>
              <w:ind w:left="-100"/>
              <w:rPr>
                <w:ins w:id="1138" w:author="Christopher Lim" w:date="2020-02-20T11:24:00Z"/>
                <w:lang w:eastAsia="en-US"/>
              </w:rPr>
            </w:pPr>
            <w:ins w:id="1139" w:author="Christopher Lim" w:date="2020-02-20T11:24:00Z">
              <w:r>
                <w:rPr>
                  <w:lang w:eastAsia="en-US"/>
                </w:rPr>
                <w:t>4.14</w:t>
              </w:r>
            </w:ins>
          </w:p>
        </w:tc>
        <w:tc>
          <w:tcPr>
            <w:tcW w:w="28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7EDD8D25" w14:textId="77777777" w:rsidR="004B729F" w:rsidRDefault="004B729F">
            <w:pPr>
              <w:widowControl w:val="0"/>
              <w:spacing w:before="240" w:after="240" w:line="240" w:lineRule="auto"/>
              <w:ind w:left="-100"/>
              <w:rPr>
                <w:ins w:id="1140" w:author="Christopher Lim" w:date="2020-02-20T11:24:00Z"/>
                <w:lang w:eastAsia="en-US"/>
              </w:rPr>
            </w:pPr>
            <w:ins w:id="1141" w:author="Christopher Lim" w:date="2020-02-20T11:24:00Z">
              <w:r>
                <w:rPr>
                  <w:lang w:eastAsia="en-US"/>
                </w:rPr>
                <w:t>Quality requirement(s)</w:t>
              </w:r>
            </w:ins>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tcPr>
          <w:p w14:paraId="147CD282" w14:textId="77777777" w:rsidR="004B729F" w:rsidRDefault="004B729F">
            <w:pPr>
              <w:widowControl w:val="0"/>
              <w:spacing w:before="240" w:after="240" w:line="240" w:lineRule="auto"/>
              <w:ind w:left="-100"/>
              <w:rPr>
                <w:ins w:id="1142" w:author="Christopher Lim" w:date="2020-02-20T11:24:00Z"/>
                <w:lang w:eastAsia="en-US"/>
              </w:rPr>
            </w:pPr>
            <w:ins w:id="1143" w:author="Christopher Lim" w:date="2020-02-20T11:24:00Z">
              <w:r>
                <w:rPr>
                  <w:lang w:eastAsia="en-US"/>
                </w:rPr>
                <w:t>N/A</w:t>
              </w:r>
            </w:ins>
          </w:p>
          <w:p w14:paraId="13A487B1" w14:textId="77777777" w:rsidR="004B729F" w:rsidRDefault="004B729F">
            <w:pPr>
              <w:widowControl w:val="0"/>
              <w:spacing w:before="240" w:after="240" w:line="240" w:lineRule="auto"/>
              <w:rPr>
                <w:ins w:id="1144" w:author="Christopher Lim" w:date="2020-02-20T11:24:00Z"/>
                <w:lang w:eastAsia="en-US"/>
              </w:rPr>
            </w:pPr>
          </w:p>
        </w:tc>
      </w:tr>
      <w:tr w:rsidR="004B729F" w14:paraId="06AF30B8" w14:textId="77777777" w:rsidTr="004B729F">
        <w:trPr>
          <w:trHeight w:val="1040"/>
          <w:ins w:id="1145" w:author="Christopher Lim" w:date="2020-02-20T11:24:00Z"/>
        </w:trPr>
        <w:tc>
          <w:tcPr>
            <w:tcW w:w="1884"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6862F055" w14:textId="77777777" w:rsidR="004B729F" w:rsidRDefault="004B729F">
            <w:pPr>
              <w:widowControl w:val="0"/>
              <w:spacing w:before="240" w:after="240" w:line="240" w:lineRule="auto"/>
              <w:ind w:left="-100"/>
              <w:rPr>
                <w:ins w:id="1146" w:author="Christopher Lim" w:date="2020-02-20T11:24:00Z"/>
                <w:b/>
                <w:lang w:eastAsia="en-US"/>
              </w:rPr>
            </w:pPr>
            <w:ins w:id="1147" w:author="Christopher Lim" w:date="2020-02-20T11:24:00Z">
              <w:r>
                <w:rPr>
                  <w:b/>
                  <w:lang w:eastAsia="en-US"/>
                </w:rPr>
                <w:t>Relationship</w:t>
              </w:r>
            </w:ins>
          </w:p>
        </w:tc>
        <w:tc>
          <w:tcPr>
            <w:tcW w:w="848"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36AADFAC" w14:textId="77777777" w:rsidR="004B729F" w:rsidRDefault="004B729F">
            <w:pPr>
              <w:widowControl w:val="0"/>
              <w:spacing w:before="240" w:after="240" w:line="240" w:lineRule="auto"/>
              <w:ind w:left="-100"/>
              <w:rPr>
                <w:ins w:id="1148" w:author="Christopher Lim" w:date="2020-02-20T11:24:00Z"/>
                <w:lang w:eastAsia="en-US"/>
              </w:rPr>
            </w:pPr>
            <w:ins w:id="1149" w:author="Christopher Lim" w:date="2020-02-20T11:24:00Z">
              <w:r>
                <w:rPr>
                  <w:lang w:eastAsia="en-US"/>
                </w:rPr>
                <w:t>5.2</w:t>
              </w:r>
            </w:ins>
          </w:p>
        </w:tc>
        <w:tc>
          <w:tcPr>
            <w:tcW w:w="2833" w:type="dxa"/>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54538773" w14:textId="77777777" w:rsidR="004B729F" w:rsidRDefault="004B729F">
            <w:pPr>
              <w:widowControl w:val="0"/>
              <w:spacing w:before="240" w:after="240" w:line="240" w:lineRule="auto"/>
              <w:ind w:left="-100"/>
              <w:rPr>
                <w:ins w:id="1150" w:author="Christopher Lim" w:date="2020-02-20T11:24:00Z"/>
                <w:lang w:eastAsia="en-US"/>
              </w:rPr>
            </w:pPr>
            <w:ins w:id="1151" w:author="Christopher Lim" w:date="2020-02-20T11:24:00Z">
              <w:r>
                <w:rPr>
                  <w:lang w:eastAsia="en-US"/>
                </w:rPr>
                <w:t>Use case(s)</w:t>
              </w:r>
            </w:ins>
          </w:p>
        </w:tc>
        <w:tc>
          <w:tcPr>
            <w:tcW w:w="3465" w:type="dxa"/>
            <w:gridSpan w:val="3"/>
            <w:tcBorders>
              <w:top w:val="single" w:sz="4" w:space="0" w:color="auto"/>
              <w:left w:val="single" w:sz="4" w:space="0" w:color="auto"/>
              <w:bottom w:val="single" w:sz="4" w:space="0" w:color="auto"/>
              <w:right w:val="single" w:sz="4" w:space="0" w:color="auto"/>
            </w:tcBorders>
            <w:tcMar>
              <w:top w:w="100" w:type="dxa"/>
              <w:left w:w="100" w:type="dxa"/>
              <w:bottom w:w="100" w:type="dxa"/>
              <w:right w:w="100" w:type="dxa"/>
            </w:tcMar>
            <w:hideMark/>
          </w:tcPr>
          <w:p w14:paraId="238028EF" w14:textId="77777777" w:rsidR="004B729F" w:rsidRDefault="004B729F">
            <w:pPr>
              <w:widowControl w:val="0"/>
              <w:spacing w:before="240" w:after="240" w:line="240" w:lineRule="auto"/>
              <w:ind w:left="-100"/>
              <w:rPr>
                <w:ins w:id="1152" w:author="Christopher Lim" w:date="2020-02-20T11:24:00Z"/>
                <w:lang w:eastAsia="en-US"/>
              </w:rPr>
            </w:pPr>
            <w:ins w:id="1153" w:author="Christopher Lim" w:date="2020-02-20T11:24:00Z">
              <w:r>
                <w:rPr>
                  <w:lang w:eastAsia="en-US"/>
                </w:rPr>
                <w:t>N/A</w:t>
              </w:r>
            </w:ins>
          </w:p>
        </w:tc>
      </w:tr>
    </w:tbl>
    <w:p w14:paraId="2622555D" w14:textId="77777777" w:rsidR="00696A62" w:rsidRDefault="00696A62"/>
    <w:p w14:paraId="17B78327" w14:textId="6D61C01E" w:rsidR="00992CDC" w:rsidRPr="006F641F" w:rsidRDefault="00696A62">
      <w:pPr>
        <w:rPr>
          <w:rFonts w:ascii="Times New Roman" w:hAnsi="Times New Roman" w:cs="Times New Roman"/>
          <w:b/>
          <w:sz w:val="40"/>
          <w:szCs w:val="40"/>
          <w:rPrChange w:id="1154" w:author="Christopher Lim" w:date="2020-02-19T17:56:00Z">
            <w:rPr/>
          </w:rPrChange>
        </w:rPr>
      </w:pPr>
      <w:r>
        <w:br w:type="page"/>
      </w:r>
      <w:ins w:id="1155" w:author="Christopher Lim" w:date="2020-02-19T17:53:00Z">
        <w:r w:rsidR="006F641F" w:rsidRPr="006F641F">
          <w:rPr>
            <w:rFonts w:ascii="Times New Roman" w:hAnsi="Times New Roman" w:cs="Times New Roman"/>
            <w:b/>
            <w:sz w:val="40"/>
            <w:szCs w:val="40"/>
            <w:rPrChange w:id="1156" w:author="Christopher Lim" w:date="2020-02-19T17:56:00Z">
              <w:rPr/>
            </w:rPrChange>
          </w:rPr>
          <w:lastRenderedPageBreak/>
          <w:t xml:space="preserve">8. </w:t>
        </w:r>
      </w:ins>
      <w:r w:rsidRPr="006F641F">
        <w:rPr>
          <w:rFonts w:ascii="Times New Roman" w:hAnsi="Times New Roman" w:cs="Times New Roman"/>
          <w:b/>
          <w:sz w:val="40"/>
          <w:szCs w:val="40"/>
          <w:rPrChange w:id="1157" w:author="Christopher Lim" w:date="2020-02-19T17:56:00Z">
            <w:rPr>
              <w:b/>
            </w:rPr>
          </w:rPrChange>
        </w:rPr>
        <w:t>Project Constraints</w:t>
      </w:r>
      <w:del w:id="1158" w:author="Christopher Lim" w:date="2020-02-19T17:54:00Z">
        <w:r w:rsidRPr="006F641F" w:rsidDel="006F641F">
          <w:rPr>
            <w:rFonts w:ascii="Times New Roman" w:hAnsi="Times New Roman" w:cs="Times New Roman"/>
            <w:b/>
            <w:sz w:val="40"/>
            <w:szCs w:val="40"/>
            <w:rPrChange w:id="1159" w:author="Christopher Lim" w:date="2020-02-19T17:56:00Z">
              <w:rPr>
                <w:b/>
              </w:rPr>
            </w:rPrChange>
          </w:rPr>
          <w:delText>:</w:delText>
        </w:r>
      </w:del>
    </w:p>
    <w:p w14:paraId="762F2051" w14:textId="77777777" w:rsidR="00992CDC" w:rsidRDefault="00992CDC">
      <w:pPr>
        <w:rPr>
          <w:b/>
        </w:rPr>
      </w:pPr>
    </w:p>
    <w:p w14:paraId="08F7C9A0" w14:textId="510EF851" w:rsidR="00992CDC" w:rsidDel="005D47F7" w:rsidRDefault="00696A62">
      <w:pPr>
        <w:rPr>
          <w:del w:id="1160" w:author="Christopher Lim" w:date="2020-02-19T18:01:00Z"/>
          <w:b/>
        </w:rPr>
      </w:pPr>
      <w:del w:id="1161" w:author="Christopher Lim" w:date="2020-02-19T18:01:00Z">
        <w:r w:rsidDel="005D47F7">
          <w:rPr>
            <w:b/>
          </w:rPr>
          <w:delText>Company policy:</w:delText>
        </w:r>
      </w:del>
    </w:p>
    <w:p w14:paraId="24FEBEE4" w14:textId="60FF357B" w:rsidR="00992CDC" w:rsidDel="005D47F7" w:rsidRDefault="00696A62">
      <w:pPr>
        <w:rPr>
          <w:del w:id="1162" w:author="Christopher Lim" w:date="2020-02-19T18:01:00Z"/>
          <w:b/>
        </w:rPr>
      </w:pPr>
      <w:del w:id="1163" w:author="Christopher Lim" w:date="2020-02-19T18:01:00Z">
        <w:r w:rsidDel="005D47F7">
          <w:rPr>
            <w:b/>
          </w:rPr>
          <w:delText xml:space="preserve"> </w:delText>
        </w:r>
      </w:del>
    </w:p>
    <w:p w14:paraId="5BEDFA68" w14:textId="58C84669" w:rsidR="00992CDC" w:rsidDel="005D47F7" w:rsidRDefault="00696A62">
      <w:pPr>
        <w:rPr>
          <w:del w:id="1164" w:author="Christopher Lim" w:date="2020-02-19T18:01:00Z"/>
        </w:rPr>
      </w:pPr>
      <w:del w:id="1165" w:author="Christopher Lim" w:date="2020-02-19T18:01:00Z">
        <w:r w:rsidDel="005D47F7">
          <w:delText xml:space="preserve">This system has limitations to grow in terms of functionality and services that could be provided for its user because of the hostel management has its own policy that need to abide. For example, a few functionalities have to be taken down due to the sensitivity of the company policy like booking the room from the kiosk which is impossible because the result is pending by the hostel management. </w:delText>
        </w:r>
      </w:del>
    </w:p>
    <w:p w14:paraId="53AC4FDB" w14:textId="1642167E" w:rsidR="00992CDC" w:rsidDel="005D47F7" w:rsidRDefault="00992CDC">
      <w:pPr>
        <w:rPr>
          <w:del w:id="1166" w:author="Christopher Lim" w:date="2020-02-19T18:01:00Z"/>
        </w:rPr>
      </w:pPr>
    </w:p>
    <w:p w14:paraId="148069DD" w14:textId="578EE4BA" w:rsidR="00992CDC" w:rsidDel="005D47F7" w:rsidRDefault="00696A62">
      <w:pPr>
        <w:rPr>
          <w:del w:id="1167" w:author="Christopher Lim" w:date="2020-02-19T18:01:00Z"/>
        </w:rPr>
      </w:pPr>
      <w:del w:id="1168" w:author="Christopher Lim" w:date="2020-02-19T18:01:00Z">
        <w:r w:rsidDel="005D47F7">
          <w:delText>Schedule</w:delText>
        </w:r>
      </w:del>
    </w:p>
    <w:p w14:paraId="1D6A0CF1" w14:textId="1FE9919C" w:rsidR="00992CDC" w:rsidDel="005D47F7" w:rsidRDefault="00992CDC">
      <w:pPr>
        <w:rPr>
          <w:del w:id="1169" w:author="Christopher Lim" w:date="2020-02-19T18:01:00Z"/>
        </w:rPr>
      </w:pPr>
    </w:p>
    <w:p w14:paraId="087F423C" w14:textId="01812A5E" w:rsidR="00992CDC" w:rsidDel="005D47F7" w:rsidRDefault="00696A62">
      <w:pPr>
        <w:rPr>
          <w:del w:id="1170" w:author="Christopher Lim" w:date="2020-02-19T18:01:00Z"/>
        </w:rPr>
      </w:pPr>
      <w:del w:id="1171" w:author="Christopher Lim" w:date="2020-02-19T18:01:00Z">
        <w:r w:rsidDel="005D47F7">
          <w:delText>This project must be delivered in  a short time so the team has to take extreme action to finish it within the time given.</w:delText>
        </w:r>
      </w:del>
    </w:p>
    <w:p w14:paraId="151CB29E" w14:textId="5342FD03" w:rsidR="00992CDC" w:rsidRDefault="00992CDC">
      <w:pPr>
        <w:rPr>
          <w:ins w:id="1172" w:author="Christopher Lim" w:date="2020-02-19T18:01:00Z"/>
        </w:rPr>
      </w:pPr>
    </w:p>
    <w:p w14:paraId="3CCC0F5B" w14:textId="77777777" w:rsidR="005D47F7" w:rsidRDefault="005D47F7" w:rsidP="005D47F7">
      <w:pPr>
        <w:rPr>
          <w:ins w:id="1173" w:author="Christopher Lim" w:date="2020-02-19T18:01:00Z"/>
        </w:rPr>
      </w:pPr>
      <w:ins w:id="1174" w:author="Christopher Lim" w:date="2020-02-19T18:01:00Z">
        <w:r>
          <w:t>The time constraint to develop the system is six months. The system shall be developed with the maximum cost of RM 100,000.00 excluding the recurring cost such as continued support and management software. Building a high quality software normally involve long time constraint and high cost. However, building a good enough software could minimize the cost and time for the system development. The process model to be used for the system development is prototyping. By using prototype process model, the stakeholder can actively involve in the development process and errors can be detected much earlier. This can help to minimize the project cost.</w:t>
        </w:r>
      </w:ins>
    </w:p>
    <w:p w14:paraId="4BF14404" w14:textId="77777777" w:rsidR="005D47F7" w:rsidRDefault="005D47F7"/>
    <w:p w14:paraId="08FD216E" w14:textId="77777777" w:rsidR="00992CDC" w:rsidRDefault="00992CDC"/>
    <w:p w14:paraId="71F83E1E" w14:textId="77777777" w:rsidR="00992CDC" w:rsidRDefault="00992CDC"/>
    <w:p w14:paraId="5B73F7D6" w14:textId="3A848A5B" w:rsidR="00992CDC" w:rsidDel="006F641F" w:rsidRDefault="00696A62">
      <w:pPr>
        <w:numPr>
          <w:ilvl w:val="1"/>
          <w:numId w:val="1"/>
        </w:numPr>
        <w:tabs>
          <w:tab w:val="left" w:pos="720"/>
        </w:tabs>
        <w:spacing w:before="240" w:after="240" w:line="360" w:lineRule="auto"/>
        <w:rPr>
          <w:del w:id="1175" w:author="Christopher Lim" w:date="2020-02-19T17:53:00Z"/>
          <w:rFonts w:ascii="Times New Roman" w:eastAsia="Times New Roman" w:hAnsi="Times New Roman" w:cs="Times New Roman"/>
          <w:sz w:val="32"/>
          <w:szCs w:val="32"/>
        </w:rPr>
      </w:pPr>
      <w:del w:id="1176" w:author="Christopher Lim" w:date="2020-02-19T17:53:00Z">
        <w:r w:rsidDel="006F641F">
          <w:rPr>
            <w:rFonts w:ascii="Times New Roman" w:eastAsia="Times New Roman" w:hAnsi="Times New Roman" w:cs="Times New Roman"/>
            <w:b/>
            <w:sz w:val="32"/>
            <w:szCs w:val="32"/>
          </w:rPr>
          <w:delText>Division of Work</w:delText>
        </w:r>
      </w:del>
      <w:ins w:id="1177" w:author="Christopher Lim" w:date="2020-02-19T17:53:00Z">
        <w:r w:rsidR="006F641F">
          <w:rPr>
            <w:rFonts w:ascii="Times New Roman" w:eastAsia="Times New Roman" w:hAnsi="Times New Roman" w:cs="Times New Roman"/>
            <w:b/>
            <w:sz w:val="32"/>
            <w:szCs w:val="32"/>
          </w:rPr>
          <w:t xml:space="preserve"> </w:t>
        </w:r>
        <w:r w:rsidR="006F641F" w:rsidRPr="006F641F">
          <w:rPr>
            <w:rFonts w:ascii="Times New Roman" w:eastAsia="Times New Roman" w:hAnsi="Times New Roman" w:cs="Times New Roman"/>
            <w:b/>
            <w:sz w:val="40"/>
            <w:szCs w:val="40"/>
            <w:rPrChange w:id="1178" w:author="Christopher Lim" w:date="2020-02-19T17:56:00Z">
              <w:rPr>
                <w:rFonts w:ascii="Times New Roman" w:eastAsia="Times New Roman" w:hAnsi="Times New Roman" w:cs="Times New Roman"/>
                <w:b/>
                <w:sz w:val="32"/>
                <w:szCs w:val="32"/>
              </w:rPr>
            </w:rPrChange>
          </w:rPr>
          <w:t>9.</w:t>
        </w:r>
      </w:ins>
      <w:ins w:id="1179" w:author="Christopher Lim" w:date="2020-02-19T17:54:00Z">
        <w:r w:rsidR="006F641F" w:rsidRPr="006F641F">
          <w:rPr>
            <w:rFonts w:ascii="Times New Roman" w:eastAsia="Times New Roman" w:hAnsi="Times New Roman" w:cs="Times New Roman"/>
            <w:b/>
            <w:sz w:val="40"/>
            <w:szCs w:val="40"/>
            <w:rPrChange w:id="1180" w:author="Christopher Lim" w:date="2020-02-19T17:56:00Z">
              <w:rPr>
                <w:rFonts w:ascii="Times New Roman" w:eastAsia="Times New Roman" w:hAnsi="Times New Roman" w:cs="Times New Roman"/>
                <w:b/>
                <w:sz w:val="32"/>
                <w:szCs w:val="32"/>
              </w:rPr>
            </w:rPrChange>
          </w:rPr>
          <w:t xml:space="preserve"> Task </w:t>
        </w:r>
        <w:proofErr w:type="spellStart"/>
        <w:r w:rsidR="006F641F" w:rsidRPr="006F641F">
          <w:rPr>
            <w:rFonts w:ascii="Times New Roman" w:eastAsia="Times New Roman" w:hAnsi="Times New Roman" w:cs="Times New Roman"/>
            <w:b/>
            <w:sz w:val="40"/>
            <w:szCs w:val="40"/>
            <w:rPrChange w:id="1181" w:author="Christopher Lim" w:date="2020-02-19T17:56:00Z">
              <w:rPr>
                <w:rFonts w:ascii="Times New Roman" w:eastAsia="Times New Roman" w:hAnsi="Times New Roman" w:cs="Times New Roman"/>
                <w:b/>
                <w:sz w:val="32"/>
                <w:szCs w:val="32"/>
              </w:rPr>
            </w:rPrChange>
          </w:rPr>
          <w:t>Delegation</w:t>
        </w:r>
      </w:ins>
    </w:p>
    <w:p w14:paraId="0AF7BF29" w14:textId="77777777" w:rsidR="00992CDC" w:rsidRDefault="00696A62">
      <w:pPr>
        <w:spacing w:before="240" w:after="240" w:line="360" w:lineRule="auto"/>
        <w:ind w:left="40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 xml:space="preserve"> 1.1 below shows the division of task that have been delegated by all the members in this group for this project development on preparing the documentation  and the background study. </w:t>
      </w:r>
    </w:p>
    <w:tbl>
      <w:tblPr>
        <w:tblStyle w:val="af1"/>
        <w:tblW w:w="7871" w:type="dxa"/>
        <w:tblInd w:w="906" w:type="dxa"/>
        <w:tblLayout w:type="fixed"/>
        <w:tblLook w:val="0000" w:firstRow="0" w:lastRow="0" w:firstColumn="0" w:lastColumn="0" w:noHBand="0" w:noVBand="0"/>
      </w:tblPr>
      <w:tblGrid>
        <w:gridCol w:w="3792"/>
        <w:gridCol w:w="1350"/>
        <w:gridCol w:w="1350"/>
        <w:gridCol w:w="1379"/>
      </w:tblGrid>
      <w:tr w:rsidR="00992CDC" w14:paraId="09BDA705" w14:textId="77777777">
        <w:trPr>
          <w:trHeight w:val="366"/>
        </w:trPr>
        <w:tc>
          <w:tcPr>
            <w:tcW w:w="3792"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tcPr>
          <w:p w14:paraId="5D6D4961" w14:textId="77777777" w:rsidR="00992CDC" w:rsidRDefault="00696A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TASKS</w:t>
            </w:r>
          </w:p>
        </w:tc>
        <w:tc>
          <w:tcPr>
            <w:tcW w:w="4079" w:type="dxa"/>
            <w:gridSpan w:val="3"/>
            <w:tcBorders>
              <w:top w:val="single" w:sz="8" w:space="0" w:color="000000"/>
              <w:left w:val="nil"/>
              <w:bottom w:val="single" w:sz="8" w:space="0" w:color="000000"/>
              <w:right w:val="single" w:sz="8" w:space="0" w:color="000000"/>
            </w:tcBorders>
            <w:tcMar>
              <w:top w:w="0" w:type="dxa"/>
              <w:left w:w="108" w:type="dxa"/>
              <w:bottom w:w="0" w:type="dxa"/>
              <w:right w:w="108" w:type="dxa"/>
            </w:tcMar>
          </w:tcPr>
          <w:p w14:paraId="44A50500" w14:textId="77777777" w:rsidR="00992CDC" w:rsidRDefault="00696A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STUDENTS</w:t>
            </w:r>
          </w:p>
        </w:tc>
      </w:tr>
      <w:tr w:rsidR="00992CDC" w14:paraId="742BADD1"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4BBD325F" w14:textId="77777777" w:rsidR="00992CDC" w:rsidRDefault="00992CDC">
            <w:pPr>
              <w:spacing w:line="360" w:lineRule="auto"/>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34425242" w14:textId="77777777" w:rsidR="00992CDC" w:rsidRDefault="00696A62">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Azlin</w:t>
            </w:r>
            <w:proofErr w:type="spellEnd"/>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6F5A8F75" w14:textId="0EBDDE2D" w:rsidR="00992CDC" w:rsidRDefault="00696A62">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Rid</w:t>
            </w:r>
            <w:r w:rsidR="009B59FE">
              <w:rPr>
                <w:rFonts w:ascii="Times New Roman" w:eastAsia="Times New Roman" w:hAnsi="Times New Roman" w:cs="Times New Roman"/>
                <w:sz w:val="24"/>
                <w:szCs w:val="24"/>
              </w:rPr>
              <w:t>z</w:t>
            </w:r>
            <w:r>
              <w:rPr>
                <w:rFonts w:ascii="Times New Roman" w:eastAsia="Times New Roman" w:hAnsi="Times New Roman" w:cs="Times New Roman"/>
                <w:sz w:val="24"/>
                <w:szCs w:val="24"/>
              </w:rPr>
              <w:t>wan</w:t>
            </w:r>
            <w:proofErr w:type="spellEnd"/>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003E6169" w14:textId="77777777" w:rsidR="00992CDC" w:rsidRDefault="00696A62">
            <w:p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Syahmi</w:t>
            </w:r>
            <w:proofErr w:type="spellEnd"/>
          </w:p>
        </w:tc>
      </w:tr>
      <w:tr w:rsidR="00992CDC" w14:paraId="2F41DDA4"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4AB81F5E" w14:textId="77777777" w:rsidR="00992CDC" w:rsidRDefault="00696A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1498255A" w14:textId="77777777" w:rsidR="00992CDC" w:rsidRDefault="00696A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X</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2BDDBD1F" w14:textId="77777777" w:rsidR="00992CDC" w:rsidRDefault="00992CDC">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74AD166A" w14:textId="77777777" w:rsidR="00992CDC" w:rsidRDefault="00992CDC">
            <w:pPr>
              <w:spacing w:line="360" w:lineRule="auto"/>
              <w:jc w:val="center"/>
              <w:rPr>
                <w:rFonts w:ascii="Times New Roman" w:eastAsia="Times New Roman" w:hAnsi="Times New Roman" w:cs="Times New Roman"/>
                <w:sz w:val="24"/>
                <w:szCs w:val="24"/>
              </w:rPr>
            </w:pPr>
          </w:p>
        </w:tc>
      </w:tr>
      <w:tr w:rsidR="00992CDC" w14:paraId="64F39D12"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CE09D3F" w14:textId="77777777" w:rsidR="00992CDC" w:rsidRDefault="00696A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1FFD2400" w14:textId="77777777" w:rsidR="00992CDC" w:rsidRDefault="00696A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X</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4D5ACA9F" w14:textId="77777777" w:rsidR="00992CDC" w:rsidRDefault="00992CDC">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2F1C1F90" w14:textId="77777777" w:rsidR="00992CDC" w:rsidRDefault="00992CDC">
            <w:pPr>
              <w:spacing w:line="360" w:lineRule="auto"/>
              <w:jc w:val="center"/>
              <w:rPr>
                <w:rFonts w:ascii="Times New Roman" w:eastAsia="Times New Roman" w:hAnsi="Times New Roman" w:cs="Times New Roman"/>
                <w:sz w:val="24"/>
                <w:szCs w:val="24"/>
              </w:rPr>
            </w:pPr>
          </w:p>
        </w:tc>
      </w:tr>
      <w:tr w:rsidR="00992CDC" w14:paraId="3BCA0771"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0DD997F" w14:textId="77777777" w:rsidR="00992CDC" w:rsidRDefault="00696A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Stakeholder Information</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005694CD" w14:textId="77777777" w:rsidR="00992CDC" w:rsidRDefault="00992CDC">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14973319" w14:textId="77777777" w:rsidR="00992CDC" w:rsidRDefault="00696A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07900986" w14:textId="77777777" w:rsidR="00992CDC" w:rsidRDefault="00696A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992CDC" w14:paraId="02A1298D" w14:textId="77777777">
        <w:trPr>
          <w:trHeight w:val="366"/>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508C5B10" w14:textId="77777777" w:rsidR="00992CDC" w:rsidRDefault="00696A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338E5F23" w14:textId="77777777" w:rsidR="00992CDC" w:rsidRDefault="00992CDC">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77E491E3" w14:textId="77777777" w:rsidR="00992CDC" w:rsidRDefault="00696A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16BD98F2" w14:textId="77777777" w:rsidR="00992CDC" w:rsidRDefault="00696A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992CDC" w14:paraId="74A2DE50" w14:textId="77777777">
        <w:trPr>
          <w:trHeight w:val="366"/>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7BC3AB16" w14:textId="77777777" w:rsidR="00992CDC" w:rsidRDefault="00696A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1C8752EC" w14:textId="77777777" w:rsidR="00992CDC" w:rsidRDefault="00992CDC">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0E84EFBE" w14:textId="77777777" w:rsidR="00992CDC" w:rsidRDefault="00696A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1CEE14DB" w14:textId="77777777" w:rsidR="00992CDC" w:rsidRDefault="00696A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992CDC" w14:paraId="28DB882C"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27378B37" w14:textId="77777777" w:rsidR="00992CDC" w:rsidRDefault="00696A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Requirement </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18E4830B" w14:textId="77777777" w:rsidR="00992CDC" w:rsidRDefault="00992CDC">
            <w:pPr>
              <w:spacing w:line="360" w:lineRule="auto"/>
              <w:jc w:val="center"/>
              <w:rPr>
                <w:rFonts w:ascii="Times New Roman" w:eastAsia="Times New Roman" w:hAnsi="Times New Roman" w:cs="Times New Roman"/>
                <w:sz w:val="24"/>
                <w:szCs w:val="24"/>
              </w:rPr>
            </w:pP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1183EA1B" w14:textId="77777777" w:rsidR="00992CDC" w:rsidRDefault="00696A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0CB8CEA0" w14:textId="77777777" w:rsidR="00992CDC" w:rsidRDefault="00696A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r>
      <w:tr w:rsidR="00992CDC" w14:paraId="3246B3BD"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0903D4BB" w14:textId="77777777" w:rsidR="00992CDC" w:rsidRDefault="00696A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Operational Scenarios</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7304CE1E" w14:textId="77777777" w:rsidR="00992CDC" w:rsidRDefault="00696A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1A6439FB" w14:textId="77777777" w:rsidR="00992CDC" w:rsidRDefault="00992CDC">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12110703" w14:textId="77777777" w:rsidR="00992CDC" w:rsidRDefault="00992CDC">
            <w:pPr>
              <w:spacing w:line="360" w:lineRule="auto"/>
              <w:jc w:val="center"/>
              <w:rPr>
                <w:rFonts w:ascii="Times New Roman" w:eastAsia="Times New Roman" w:hAnsi="Times New Roman" w:cs="Times New Roman"/>
                <w:sz w:val="24"/>
                <w:szCs w:val="24"/>
              </w:rPr>
            </w:pPr>
          </w:p>
        </w:tc>
      </w:tr>
      <w:tr w:rsidR="00992CDC" w14:paraId="08586889"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5D6A3598" w14:textId="77777777" w:rsidR="00992CDC" w:rsidRDefault="00696A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Constraints</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4E97038D" w14:textId="77777777" w:rsidR="00992CDC" w:rsidRDefault="00696A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12701151" w14:textId="77777777" w:rsidR="00992CDC" w:rsidRDefault="00992CDC">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705502C6" w14:textId="77777777" w:rsidR="00992CDC" w:rsidRDefault="00992CDC">
            <w:pPr>
              <w:spacing w:line="360" w:lineRule="auto"/>
              <w:jc w:val="center"/>
              <w:rPr>
                <w:rFonts w:ascii="Times New Roman" w:eastAsia="Times New Roman" w:hAnsi="Times New Roman" w:cs="Times New Roman"/>
                <w:sz w:val="24"/>
                <w:szCs w:val="24"/>
              </w:rPr>
            </w:pPr>
          </w:p>
        </w:tc>
      </w:tr>
      <w:tr w:rsidR="00992CDC" w14:paraId="22B8AEDC" w14:textId="77777777">
        <w:trPr>
          <w:trHeight w:val="367"/>
        </w:trPr>
        <w:tc>
          <w:tcPr>
            <w:tcW w:w="3792"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tcPr>
          <w:p w14:paraId="42AEF3F6" w14:textId="77777777" w:rsidR="00992CDC" w:rsidRDefault="00696A62">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Meeting Minutes</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4CD1F3F1" w14:textId="77777777" w:rsidR="00992CDC" w:rsidRDefault="00696A62">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
        </w:tc>
        <w:tc>
          <w:tcPr>
            <w:tcW w:w="1350" w:type="dxa"/>
            <w:tcBorders>
              <w:top w:val="nil"/>
              <w:left w:val="nil"/>
              <w:bottom w:val="single" w:sz="8" w:space="0" w:color="000000"/>
              <w:right w:val="single" w:sz="8" w:space="0" w:color="000000"/>
            </w:tcBorders>
            <w:tcMar>
              <w:top w:w="0" w:type="dxa"/>
              <w:left w:w="108" w:type="dxa"/>
              <w:bottom w:w="0" w:type="dxa"/>
              <w:right w:w="108" w:type="dxa"/>
            </w:tcMar>
          </w:tcPr>
          <w:p w14:paraId="2D883AA5" w14:textId="77777777" w:rsidR="00992CDC" w:rsidRDefault="00992CDC">
            <w:pPr>
              <w:spacing w:line="360" w:lineRule="auto"/>
              <w:jc w:val="center"/>
              <w:rPr>
                <w:rFonts w:ascii="Times New Roman" w:eastAsia="Times New Roman" w:hAnsi="Times New Roman" w:cs="Times New Roman"/>
                <w:sz w:val="24"/>
                <w:szCs w:val="24"/>
              </w:rPr>
            </w:pPr>
          </w:p>
        </w:tc>
        <w:tc>
          <w:tcPr>
            <w:tcW w:w="1379" w:type="dxa"/>
            <w:tcBorders>
              <w:top w:val="nil"/>
              <w:left w:val="nil"/>
              <w:bottom w:val="single" w:sz="8" w:space="0" w:color="000000"/>
              <w:right w:val="single" w:sz="8" w:space="0" w:color="000000"/>
            </w:tcBorders>
            <w:tcMar>
              <w:top w:w="0" w:type="dxa"/>
              <w:left w:w="108" w:type="dxa"/>
              <w:bottom w:w="0" w:type="dxa"/>
              <w:right w:w="108" w:type="dxa"/>
            </w:tcMar>
          </w:tcPr>
          <w:p w14:paraId="5E3E9A77" w14:textId="77777777" w:rsidR="00992CDC" w:rsidRDefault="00992CDC">
            <w:pPr>
              <w:spacing w:line="360" w:lineRule="auto"/>
              <w:jc w:val="center"/>
              <w:rPr>
                <w:rFonts w:ascii="Times New Roman" w:eastAsia="Times New Roman" w:hAnsi="Times New Roman" w:cs="Times New Roman"/>
                <w:sz w:val="24"/>
                <w:szCs w:val="24"/>
              </w:rPr>
            </w:pPr>
          </w:p>
        </w:tc>
      </w:tr>
    </w:tbl>
    <w:p w14:paraId="2218E96B" w14:textId="77777777" w:rsidR="00992CDC" w:rsidRDefault="00992CDC">
      <w:pPr>
        <w:tabs>
          <w:tab w:val="left" w:pos="285"/>
          <w:tab w:val="right" w:pos="8094"/>
          <w:tab w:val="right" w:pos="8640"/>
        </w:tabs>
        <w:spacing w:line="360" w:lineRule="auto"/>
        <w:ind w:left="720"/>
        <w:jc w:val="center"/>
      </w:pPr>
    </w:p>
    <w:p w14:paraId="7C524DF2" w14:textId="7C854102" w:rsidR="00992CDC" w:rsidRDefault="00696A62" w:rsidP="00696A62">
      <w:r>
        <w:br w:type="page"/>
      </w:r>
    </w:p>
    <w:p w14:paraId="3A4E1643" w14:textId="141E8F86" w:rsidR="00992CDC" w:rsidRPr="006F641F" w:rsidRDefault="006F641F">
      <w:pPr>
        <w:spacing w:line="360" w:lineRule="auto"/>
        <w:rPr>
          <w:rFonts w:ascii="Times New Roman" w:eastAsia="Times New Roman" w:hAnsi="Times New Roman" w:cs="Times New Roman"/>
          <w:b/>
          <w:sz w:val="40"/>
          <w:szCs w:val="40"/>
          <w:rPrChange w:id="1182" w:author="Christopher Lim" w:date="2020-02-19T17:56:00Z">
            <w:rPr>
              <w:rFonts w:ascii="Times New Roman" w:eastAsia="Times New Roman" w:hAnsi="Times New Roman" w:cs="Times New Roman"/>
              <w:sz w:val="32"/>
              <w:szCs w:val="32"/>
            </w:rPr>
          </w:rPrChange>
        </w:rPr>
      </w:pPr>
      <w:ins w:id="1183" w:author="Christopher Lim" w:date="2020-02-19T17:54:00Z">
        <w:r w:rsidRPr="006F641F">
          <w:rPr>
            <w:rFonts w:ascii="Times New Roman" w:eastAsia="Times New Roman" w:hAnsi="Times New Roman" w:cs="Times New Roman"/>
            <w:b/>
            <w:sz w:val="40"/>
            <w:szCs w:val="40"/>
            <w:rPrChange w:id="1184" w:author="Christopher Lim" w:date="2020-02-19T17:56:00Z">
              <w:rPr>
                <w:rFonts w:ascii="Times New Roman" w:eastAsia="Times New Roman" w:hAnsi="Times New Roman" w:cs="Times New Roman"/>
                <w:b/>
                <w:sz w:val="32"/>
                <w:szCs w:val="32"/>
              </w:rPr>
            </w:rPrChange>
          </w:rPr>
          <w:lastRenderedPageBreak/>
          <w:t xml:space="preserve">10. </w:t>
        </w:r>
      </w:ins>
      <w:r w:rsidR="00696A62" w:rsidRPr="006F641F">
        <w:rPr>
          <w:rFonts w:ascii="Times New Roman" w:eastAsia="Times New Roman" w:hAnsi="Times New Roman" w:cs="Times New Roman"/>
          <w:b/>
          <w:sz w:val="40"/>
          <w:szCs w:val="40"/>
          <w:rPrChange w:id="1185" w:author="Christopher Lim" w:date="2020-02-19T17:56:00Z">
            <w:rPr>
              <w:rFonts w:ascii="Times New Roman" w:eastAsia="Times New Roman" w:hAnsi="Times New Roman" w:cs="Times New Roman"/>
              <w:b/>
              <w:sz w:val="32"/>
              <w:szCs w:val="32"/>
            </w:rPr>
          </w:rPrChange>
        </w:rPr>
        <w:t>Appendix A: Meeting minutes</w:t>
      </w:r>
    </w:p>
    <w:p w14:paraId="60B8D849" w14:textId="77777777" w:rsidR="00992CDC" w:rsidRPr="006F641F" w:rsidRDefault="00696A62">
      <w:pPr>
        <w:spacing w:line="360" w:lineRule="auto"/>
        <w:rPr>
          <w:rFonts w:ascii="Times New Roman" w:eastAsia="Times New Roman" w:hAnsi="Times New Roman" w:cs="Times New Roman"/>
          <w:b/>
          <w:bCs/>
          <w:sz w:val="28"/>
          <w:szCs w:val="28"/>
          <w:rPrChange w:id="1186" w:author="Christopher Lim" w:date="2020-02-19T17:58:00Z">
            <w:rPr>
              <w:rFonts w:ascii="Times New Roman" w:eastAsia="Times New Roman" w:hAnsi="Times New Roman" w:cs="Times New Roman"/>
              <w:sz w:val="32"/>
              <w:szCs w:val="32"/>
            </w:rPr>
          </w:rPrChange>
        </w:rPr>
        <w:pPrChange w:id="1187" w:author="Christopher Lim" w:date="2020-02-19T17:58:00Z">
          <w:pPr>
            <w:spacing w:line="360" w:lineRule="auto"/>
            <w:ind w:firstLine="720"/>
          </w:pPr>
        </w:pPrChange>
      </w:pPr>
      <w:r w:rsidRPr="006F641F">
        <w:rPr>
          <w:rFonts w:ascii="Times New Roman" w:eastAsia="Times New Roman" w:hAnsi="Times New Roman" w:cs="Times New Roman"/>
          <w:b/>
          <w:bCs/>
          <w:sz w:val="28"/>
          <w:szCs w:val="28"/>
          <w:rPrChange w:id="1188" w:author="Christopher Lim" w:date="2020-02-19T17:58:00Z">
            <w:rPr>
              <w:rFonts w:ascii="Times New Roman" w:eastAsia="Times New Roman" w:hAnsi="Times New Roman" w:cs="Times New Roman"/>
              <w:sz w:val="32"/>
              <w:szCs w:val="32"/>
            </w:rPr>
          </w:rPrChange>
        </w:rPr>
        <w:t>Meeting 1:</w:t>
      </w:r>
    </w:p>
    <w:tbl>
      <w:tblPr>
        <w:tblStyle w:val="af2"/>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5"/>
      </w:tblGrid>
      <w:tr w:rsidR="00992CDC" w14:paraId="0FFD7F6D" w14:textId="77777777">
        <w:tc>
          <w:tcPr>
            <w:tcW w:w="8525" w:type="dxa"/>
            <w:shd w:val="clear" w:color="auto" w:fill="000000"/>
          </w:tcPr>
          <w:p w14:paraId="2E4E6175" w14:textId="77777777" w:rsidR="00992CDC" w:rsidRDefault="00696A62">
            <w:pPr>
              <w:numPr>
                <w:ilvl w:val="0"/>
                <w:numId w:val="6"/>
              </w:numPr>
              <w:spacing w:line="240" w:lineRule="auto"/>
              <w:rPr>
                <w:rFonts w:ascii="Calibri" w:eastAsia="Calibri" w:hAnsi="Calibri" w:cs="Calibri"/>
              </w:rPr>
            </w:pPr>
            <w:r>
              <w:rPr>
                <w:rFonts w:ascii="Calibri" w:eastAsia="Calibri" w:hAnsi="Calibri" w:cs="Calibri"/>
                <w:b/>
              </w:rPr>
              <w:t>Purpose of Meeting</w:t>
            </w:r>
          </w:p>
        </w:tc>
      </w:tr>
      <w:tr w:rsidR="00992CDC" w14:paraId="3C166B8C" w14:textId="77777777">
        <w:tc>
          <w:tcPr>
            <w:tcW w:w="8525" w:type="dxa"/>
            <w:shd w:val="clear" w:color="auto" w:fill="FFFFFF"/>
          </w:tcPr>
          <w:p w14:paraId="0B0E3BBD" w14:textId="77777777" w:rsidR="00992CDC" w:rsidRDefault="00696A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First Meet of STRS team meeting</w:t>
            </w:r>
          </w:p>
        </w:tc>
      </w:tr>
    </w:tbl>
    <w:p w14:paraId="4328A1F1" w14:textId="77777777" w:rsidR="00992CDC" w:rsidRDefault="00992CDC">
      <w:pPr>
        <w:spacing w:line="240" w:lineRule="auto"/>
        <w:rPr>
          <w:rFonts w:ascii="Times New Roman" w:eastAsia="Times New Roman" w:hAnsi="Times New Roman" w:cs="Times New Roman"/>
          <w:sz w:val="24"/>
          <w:szCs w:val="24"/>
        </w:rPr>
      </w:pPr>
    </w:p>
    <w:tbl>
      <w:tblPr>
        <w:tblStyle w:val="af3"/>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0"/>
        <w:gridCol w:w="2890"/>
        <w:gridCol w:w="2855"/>
      </w:tblGrid>
      <w:tr w:rsidR="00992CDC" w14:paraId="49D4A662" w14:textId="77777777">
        <w:tc>
          <w:tcPr>
            <w:tcW w:w="2780" w:type="dxa"/>
            <w:shd w:val="clear" w:color="auto" w:fill="000000"/>
          </w:tcPr>
          <w:p w14:paraId="08D96A5A" w14:textId="77777777" w:rsidR="00992CDC" w:rsidRDefault="00696A62">
            <w:pPr>
              <w:numPr>
                <w:ilvl w:val="0"/>
                <w:numId w:val="6"/>
              </w:numPr>
              <w:spacing w:line="240" w:lineRule="auto"/>
              <w:rPr>
                <w:rFonts w:ascii="Calibri" w:eastAsia="Calibri" w:hAnsi="Calibri" w:cs="Calibri"/>
              </w:rPr>
            </w:pPr>
            <w:r>
              <w:rPr>
                <w:rFonts w:ascii="Calibri" w:eastAsia="Calibri" w:hAnsi="Calibri" w:cs="Calibri"/>
              </w:rPr>
              <w:t>Date of Meeting</w:t>
            </w:r>
          </w:p>
        </w:tc>
        <w:tc>
          <w:tcPr>
            <w:tcW w:w="2890" w:type="dxa"/>
            <w:shd w:val="clear" w:color="auto" w:fill="000000"/>
          </w:tcPr>
          <w:p w14:paraId="17D1C355" w14:textId="77777777" w:rsidR="00992CDC" w:rsidRDefault="00696A62">
            <w:pPr>
              <w:numPr>
                <w:ilvl w:val="0"/>
                <w:numId w:val="6"/>
              </w:numPr>
              <w:spacing w:line="240" w:lineRule="auto"/>
              <w:rPr>
                <w:rFonts w:ascii="Calibri" w:eastAsia="Calibri" w:hAnsi="Calibri" w:cs="Calibri"/>
              </w:rPr>
            </w:pPr>
            <w:r>
              <w:rPr>
                <w:rFonts w:ascii="Calibri" w:eastAsia="Calibri" w:hAnsi="Calibri" w:cs="Calibri"/>
              </w:rPr>
              <w:t>Attendees</w:t>
            </w:r>
          </w:p>
        </w:tc>
        <w:tc>
          <w:tcPr>
            <w:tcW w:w="2855" w:type="dxa"/>
            <w:shd w:val="clear" w:color="auto" w:fill="000000"/>
          </w:tcPr>
          <w:p w14:paraId="653F560A" w14:textId="77777777" w:rsidR="00992CDC" w:rsidRDefault="00696A62">
            <w:pPr>
              <w:numPr>
                <w:ilvl w:val="0"/>
                <w:numId w:val="6"/>
              </w:numPr>
              <w:spacing w:line="240" w:lineRule="auto"/>
              <w:rPr>
                <w:rFonts w:ascii="Calibri" w:eastAsia="Calibri" w:hAnsi="Calibri" w:cs="Calibri"/>
              </w:rPr>
            </w:pPr>
            <w:r>
              <w:rPr>
                <w:rFonts w:ascii="Calibri" w:eastAsia="Calibri" w:hAnsi="Calibri" w:cs="Calibri"/>
              </w:rPr>
              <w:t>Location</w:t>
            </w:r>
          </w:p>
        </w:tc>
      </w:tr>
      <w:tr w:rsidR="00992CDC" w14:paraId="67AC418A" w14:textId="77777777">
        <w:tc>
          <w:tcPr>
            <w:tcW w:w="2780" w:type="dxa"/>
            <w:shd w:val="clear" w:color="auto" w:fill="FFFFFF"/>
          </w:tcPr>
          <w:p w14:paraId="7DFFD4E4" w14:textId="77777777" w:rsidR="00992CDC" w:rsidRDefault="00696A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14th of January  (2 P.M.)</w:t>
            </w:r>
          </w:p>
        </w:tc>
        <w:tc>
          <w:tcPr>
            <w:tcW w:w="2890" w:type="dxa"/>
            <w:shd w:val="clear" w:color="auto" w:fill="FFFFFF"/>
          </w:tcPr>
          <w:p w14:paraId="5A97201E" w14:textId="77777777" w:rsidR="00992CDC" w:rsidRDefault="00696A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 </w:t>
            </w:r>
            <w:proofErr w:type="spellStart"/>
            <w:r>
              <w:rPr>
                <w:rFonts w:ascii="Times New Roman" w:eastAsia="Times New Roman" w:hAnsi="Times New Roman" w:cs="Times New Roman"/>
                <w:sz w:val="24"/>
                <w:szCs w:val="24"/>
              </w:rPr>
              <w:t>Azlin</w:t>
            </w:r>
            <w:proofErr w:type="spellEnd"/>
          </w:p>
          <w:p w14:paraId="72B81150" w14:textId="13B8D445" w:rsidR="00992CDC" w:rsidRDefault="00696A6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Rid</w:t>
            </w:r>
            <w:r w:rsidR="009B59FE">
              <w:rPr>
                <w:rFonts w:ascii="Times New Roman" w:eastAsia="Times New Roman" w:hAnsi="Times New Roman" w:cs="Times New Roman"/>
                <w:sz w:val="24"/>
                <w:szCs w:val="24"/>
              </w:rPr>
              <w:t>z</w:t>
            </w:r>
            <w:r>
              <w:rPr>
                <w:rFonts w:ascii="Times New Roman" w:eastAsia="Times New Roman" w:hAnsi="Times New Roman" w:cs="Times New Roman"/>
                <w:sz w:val="24"/>
                <w:szCs w:val="24"/>
              </w:rPr>
              <w:t>wan</w:t>
            </w:r>
            <w:proofErr w:type="spellEnd"/>
          </w:p>
          <w:p w14:paraId="1A7D11EA" w14:textId="77777777" w:rsidR="00992CDC" w:rsidRDefault="00696A6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Syahmi</w:t>
            </w:r>
            <w:proofErr w:type="spellEnd"/>
          </w:p>
        </w:tc>
        <w:tc>
          <w:tcPr>
            <w:tcW w:w="2855" w:type="dxa"/>
            <w:shd w:val="clear" w:color="auto" w:fill="FFFFFF"/>
          </w:tcPr>
          <w:p w14:paraId="4B250E8E" w14:textId="77777777" w:rsidR="00992CDC" w:rsidRDefault="00696A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COMPUTING</w:t>
            </w:r>
          </w:p>
        </w:tc>
      </w:tr>
    </w:tbl>
    <w:p w14:paraId="565B30CF" w14:textId="77777777" w:rsidR="00992CDC" w:rsidRDefault="00992CDC">
      <w:pPr>
        <w:spacing w:line="240" w:lineRule="auto"/>
        <w:rPr>
          <w:rFonts w:ascii="Times New Roman" w:eastAsia="Times New Roman" w:hAnsi="Times New Roman" w:cs="Times New Roman"/>
          <w:sz w:val="24"/>
          <w:szCs w:val="24"/>
        </w:rPr>
      </w:pPr>
    </w:p>
    <w:tbl>
      <w:tblPr>
        <w:tblStyle w:val="af4"/>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1"/>
        <w:gridCol w:w="2828"/>
        <w:gridCol w:w="2686"/>
      </w:tblGrid>
      <w:tr w:rsidR="00992CDC" w14:paraId="5782996F" w14:textId="77777777">
        <w:tc>
          <w:tcPr>
            <w:tcW w:w="3011" w:type="dxa"/>
            <w:shd w:val="clear" w:color="auto" w:fill="000000"/>
          </w:tcPr>
          <w:p w14:paraId="036C61B3" w14:textId="77777777" w:rsidR="00992CDC" w:rsidRDefault="00696A62">
            <w:pPr>
              <w:numPr>
                <w:ilvl w:val="0"/>
                <w:numId w:val="6"/>
              </w:numPr>
              <w:spacing w:line="240" w:lineRule="auto"/>
              <w:rPr>
                <w:rFonts w:ascii="Calibri" w:eastAsia="Calibri" w:hAnsi="Calibri" w:cs="Calibri"/>
              </w:rPr>
            </w:pPr>
            <w:r>
              <w:rPr>
                <w:rFonts w:ascii="Calibri" w:eastAsia="Calibri" w:hAnsi="Calibri" w:cs="Calibri"/>
              </w:rPr>
              <w:t>Meeting Agendas</w:t>
            </w:r>
          </w:p>
        </w:tc>
        <w:tc>
          <w:tcPr>
            <w:tcW w:w="2828" w:type="dxa"/>
            <w:shd w:val="clear" w:color="auto" w:fill="000000"/>
          </w:tcPr>
          <w:p w14:paraId="6FECC41A" w14:textId="77777777" w:rsidR="00992CDC" w:rsidRDefault="00992CDC">
            <w:pPr>
              <w:spacing w:line="240" w:lineRule="auto"/>
              <w:rPr>
                <w:rFonts w:ascii="Times New Roman" w:eastAsia="Times New Roman" w:hAnsi="Times New Roman" w:cs="Times New Roman"/>
                <w:sz w:val="24"/>
                <w:szCs w:val="24"/>
              </w:rPr>
            </w:pPr>
          </w:p>
        </w:tc>
        <w:tc>
          <w:tcPr>
            <w:tcW w:w="2686" w:type="dxa"/>
            <w:shd w:val="clear" w:color="auto" w:fill="000000"/>
          </w:tcPr>
          <w:p w14:paraId="692BFC80" w14:textId="77777777" w:rsidR="00992CDC" w:rsidRDefault="00992CDC">
            <w:pPr>
              <w:spacing w:line="240" w:lineRule="auto"/>
              <w:rPr>
                <w:rFonts w:ascii="Times New Roman" w:eastAsia="Times New Roman" w:hAnsi="Times New Roman" w:cs="Times New Roman"/>
                <w:sz w:val="24"/>
                <w:szCs w:val="24"/>
              </w:rPr>
            </w:pPr>
          </w:p>
        </w:tc>
      </w:tr>
      <w:tr w:rsidR="00992CDC" w14:paraId="6B7AF32F" w14:textId="77777777">
        <w:tc>
          <w:tcPr>
            <w:tcW w:w="8525" w:type="dxa"/>
            <w:gridSpan w:val="3"/>
            <w:shd w:val="clear" w:color="auto" w:fill="FFFFFF"/>
          </w:tcPr>
          <w:p w14:paraId="4845167C" w14:textId="77777777" w:rsidR="00992CDC" w:rsidRDefault="00992CDC">
            <w:pPr>
              <w:spacing w:line="240" w:lineRule="auto"/>
              <w:rPr>
                <w:rFonts w:ascii="Times New Roman" w:eastAsia="Times New Roman" w:hAnsi="Times New Roman" w:cs="Times New Roman"/>
                <w:sz w:val="24"/>
                <w:szCs w:val="24"/>
              </w:rPr>
            </w:pPr>
          </w:p>
          <w:p w14:paraId="1D7C60C0" w14:textId="77777777" w:rsidR="00992CDC" w:rsidRDefault="00696A62">
            <w:pPr>
              <w:numPr>
                <w:ilvl w:val="0"/>
                <w:numId w:val="3"/>
              </w:numPr>
              <w:spacing w:line="240" w:lineRule="auto"/>
              <w:rPr>
                <w:rFonts w:ascii="Calibri" w:eastAsia="Calibri" w:hAnsi="Calibri" w:cs="Calibri"/>
              </w:rPr>
            </w:pPr>
            <w:r>
              <w:rPr>
                <w:rFonts w:ascii="Calibri" w:eastAsia="Calibri" w:hAnsi="Calibri" w:cs="Calibri"/>
              </w:rPr>
              <w:t>Delegate task</w:t>
            </w:r>
          </w:p>
          <w:p w14:paraId="47986716" w14:textId="77777777" w:rsidR="00992CDC" w:rsidRDefault="00696A62">
            <w:pPr>
              <w:numPr>
                <w:ilvl w:val="0"/>
                <w:numId w:val="3"/>
              </w:numPr>
              <w:spacing w:line="240" w:lineRule="auto"/>
              <w:rPr>
                <w:rFonts w:ascii="Calibri" w:eastAsia="Calibri" w:hAnsi="Calibri" w:cs="Calibri"/>
              </w:rPr>
            </w:pPr>
            <w:r>
              <w:rPr>
                <w:rFonts w:ascii="Calibri" w:eastAsia="Calibri" w:hAnsi="Calibri" w:cs="Calibri"/>
              </w:rPr>
              <w:t xml:space="preserve">Discuss about possible content in STRS </w:t>
            </w:r>
          </w:p>
          <w:p w14:paraId="3CB79FD1" w14:textId="77777777" w:rsidR="00992CDC" w:rsidRDefault="00992CDC">
            <w:pPr>
              <w:spacing w:line="240" w:lineRule="auto"/>
              <w:rPr>
                <w:rFonts w:ascii="Times New Roman" w:eastAsia="Times New Roman" w:hAnsi="Times New Roman" w:cs="Times New Roman"/>
                <w:sz w:val="24"/>
                <w:szCs w:val="24"/>
              </w:rPr>
            </w:pPr>
          </w:p>
        </w:tc>
        <w:bookmarkStart w:id="1189" w:name="_GoBack"/>
        <w:bookmarkEnd w:id="1189"/>
      </w:tr>
    </w:tbl>
    <w:p w14:paraId="66D03F3E" w14:textId="77777777" w:rsidR="00992CDC" w:rsidRDefault="00992CDC">
      <w:pPr>
        <w:spacing w:line="240" w:lineRule="auto"/>
        <w:rPr>
          <w:b/>
          <w:i/>
          <w:sz w:val="24"/>
          <w:szCs w:val="24"/>
        </w:rPr>
      </w:pPr>
    </w:p>
    <w:p w14:paraId="38426143" w14:textId="001186D0" w:rsidR="00992CDC" w:rsidRPr="006F641F" w:rsidRDefault="00696A62">
      <w:pPr>
        <w:spacing w:line="360" w:lineRule="auto"/>
        <w:rPr>
          <w:rFonts w:ascii="Times New Roman" w:eastAsia="Times New Roman" w:hAnsi="Times New Roman" w:cs="Times New Roman"/>
          <w:b/>
          <w:bCs/>
          <w:sz w:val="28"/>
          <w:szCs w:val="28"/>
        </w:rPr>
        <w:pPrChange w:id="1190" w:author="Christopher Lim" w:date="2020-02-19T17:58:00Z">
          <w:pPr>
            <w:spacing w:line="360" w:lineRule="auto"/>
            <w:ind w:firstLine="720"/>
          </w:pPr>
        </w:pPrChange>
      </w:pPr>
      <w:r w:rsidRPr="006F641F">
        <w:rPr>
          <w:rFonts w:ascii="Times New Roman" w:hAnsi="Times New Roman" w:cs="Times New Roman"/>
          <w:b/>
          <w:bCs/>
          <w:sz w:val="28"/>
          <w:szCs w:val="28"/>
          <w:rPrChange w:id="1191" w:author="Christopher Lim" w:date="2020-02-19T17:58:00Z">
            <w:rPr>
              <w:b/>
              <w:i/>
              <w:sz w:val="24"/>
              <w:szCs w:val="24"/>
            </w:rPr>
          </w:rPrChange>
        </w:rPr>
        <w:t>Meeting 2:</w:t>
      </w:r>
    </w:p>
    <w:tbl>
      <w:tblPr>
        <w:tblStyle w:val="af5"/>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5"/>
      </w:tblGrid>
      <w:tr w:rsidR="00992CDC" w14:paraId="6598AC23" w14:textId="77777777">
        <w:tc>
          <w:tcPr>
            <w:tcW w:w="8525" w:type="dxa"/>
            <w:shd w:val="clear" w:color="auto" w:fill="000000"/>
          </w:tcPr>
          <w:p w14:paraId="659A255F" w14:textId="77777777" w:rsidR="00992CDC" w:rsidRDefault="00696A62">
            <w:pPr>
              <w:numPr>
                <w:ilvl w:val="0"/>
                <w:numId w:val="2"/>
              </w:numPr>
              <w:spacing w:line="240" w:lineRule="auto"/>
              <w:rPr>
                <w:rFonts w:ascii="Calibri" w:eastAsia="Calibri" w:hAnsi="Calibri" w:cs="Calibri"/>
              </w:rPr>
            </w:pPr>
            <w:r>
              <w:rPr>
                <w:rFonts w:ascii="Calibri" w:eastAsia="Calibri" w:hAnsi="Calibri" w:cs="Calibri"/>
                <w:b/>
              </w:rPr>
              <w:t>Purpose of Meeting</w:t>
            </w:r>
          </w:p>
        </w:tc>
      </w:tr>
      <w:tr w:rsidR="00992CDC" w14:paraId="75B75CDA" w14:textId="77777777">
        <w:tc>
          <w:tcPr>
            <w:tcW w:w="8525" w:type="dxa"/>
            <w:shd w:val="clear" w:color="auto" w:fill="FFFFFF"/>
          </w:tcPr>
          <w:p w14:paraId="2D10B9DF" w14:textId="77777777" w:rsidR="00992CDC" w:rsidRDefault="00696A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Second Meeting of STRS team</w:t>
            </w:r>
          </w:p>
        </w:tc>
      </w:tr>
    </w:tbl>
    <w:p w14:paraId="167203EB" w14:textId="77777777" w:rsidR="00992CDC" w:rsidRDefault="00992CDC">
      <w:pPr>
        <w:spacing w:line="240" w:lineRule="auto"/>
        <w:rPr>
          <w:rFonts w:ascii="Times New Roman" w:eastAsia="Times New Roman" w:hAnsi="Times New Roman" w:cs="Times New Roman"/>
          <w:sz w:val="24"/>
          <w:szCs w:val="24"/>
        </w:rPr>
      </w:pPr>
    </w:p>
    <w:tbl>
      <w:tblPr>
        <w:tblStyle w:val="af6"/>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0"/>
        <w:gridCol w:w="2890"/>
        <w:gridCol w:w="2855"/>
      </w:tblGrid>
      <w:tr w:rsidR="00992CDC" w14:paraId="5295073C" w14:textId="77777777">
        <w:tc>
          <w:tcPr>
            <w:tcW w:w="2780" w:type="dxa"/>
            <w:shd w:val="clear" w:color="auto" w:fill="000000"/>
          </w:tcPr>
          <w:p w14:paraId="2F0D176D" w14:textId="77777777" w:rsidR="00992CDC" w:rsidRDefault="00696A62">
            <w:pPr>
              <w:numPr>
                <w:ilvl w:val="0"/>
                <w:numId w:val="2"/>
              </w:numPr>
              <w:spacing w:line="240" w:lineRule="auto"/>
              <w:rPr>
                <w:rFonts w:ascii="Calibri" w:eastAsia="Calibri" w:hAnsi="Calibri" w:cs="Calibri"/>
              </w:rPr>
            </w:pPr>
            <w:r>
              <w:rPr>
                <w:rFonts w:ascii="Calibri" w:eastAsia="Calibri" w:hAnsi="Calibri" w:cs="Calibri"/>
              </w:rPr>
              <w:t>Date of Meeting</w:t>
            </w:r>
          </w:p>
        </w:tc>
        <w:tc>
          <w:tcPr>
            <w:tcW w:w="2890" w:type="dxa"/>
            <w:shd w:val="clear" w:color="auto" w:fill="000000"/>
          </w:tcPr>
          <w:p w14:paraId="24488E43" w14:textId="77777777" w:rsidR="00992CDC" w:rsidRDefault="00696A62">
            <w:pPr>
              <w:numPr>
                <w:ilvl w:val="0"/>
                <w:numId w:val="2"/>
              </w:numPr>
              <w:spacing w:line="240" w:lineRule="auto"/>
              <w:rPr>
                <w:rFonts w:ascii="Calibri" w:eastAsia="Calibri" w:hAnsi="Calibri" w:cs="Calibri"/>
              </w:rPr>
            </w:pPr>
            <w:r>
              <w:rPr>
                <w:rFonts w:ascii="Calibri" w:eastAsia="Calibri" w:hAnsi="Calibri" w:cs="Calibri"/>
              </w:rPr>
              <w:t>Attendees</w:t>
            </w:r>
          </w:p>
        </w:tc>
        <w:tc>
          <w:tcPr>
            <w:tcW w:w="2855" w:type="dxa"/>
            <w:shd w:val="clear" w:color="auto" w:fill="000000"/>
          </w:tcPr>
          <w:p w14:paraId="0E8655C4" w14:textId="77777777" w:rsidR="00992CDC" w:rsidRDefault="00696A62">
            <w:pPr>
              <w:numPr>
                <w:ilvl w:val="0"/>
                <w:numId w:val="2"/>
              </w:numPr>
              <w:spacing w:line="240" w:lineRule="auto"/>
              <w:rPr>
                <w:rFonts w:ascii="Calibri" w:eastAsia="Calibri" w:hAnsi="Calibri" w:cs="Calibri"/>
              </w:rPr>
            </w:pPr>
            <w:r>
              <w:rPr>
                <w:rFonts w:ascii="Calibri" w:eastAsia="Calibri" w:hAnsi="Calibri" w:cs="Calibri"/>
              </w:rPr>
              <w:t>Location</w:t>
            </w:r>
          </w:p>
        </w:tc>
      </w:tr>
      <w:tr w:rsidR="00992CDC" w14:paraId="5356299C" w14:textId="77777777">
        <w:tc>
          <w:tcPr>
            <w:tcW w:w="2780" w:type="dxa"/>
            <w:shd w:val="clear" w:color="auto" w:fill="FFFFFF"/>
          </w:tcPr>
          <w:p w14:paraId="3A436A21" w14:textId="77777777" w:rsidR="00992CDC" w:rsidRDefault="00696A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 January  (2 P.M.)</w:t>
            </w:r>
          </w:p>
        </w:tc>
        <w:tc>
          <w:tcPr>
            <w:tcW w:w="2890" w:type="dxa"/>
            <w:shd w:val="clear" w:color="auto" w:fill="FFFFFF"/>
          </w:tcPr>
          <w:p w14:paraId="474B4BF4" w14:textId="77777777" w:rsidR="00992CDC" w:rsidRDefault="00696A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 </w:t>
            </w:r>
            <w:proofErr w:type="spellStart"/>
            <w:r>
              <w:rPr>
                <w:rFonts w:ascii="Times New Roman" w:eastAsia="Times New Roman" w:hAnsi="Times New Roman" w:cs="Times New Roman"/>
                <w:sz w:val="24"/>
                <w:szCs w:val="24"/>
              </w:rPr>
              <w:t>Azlin</w:t>
            </w:r>
            <w:proofErr w:type="spellEnd"/>
          </w:p>
          <w:p w14:paraId="2EADB2EC" w14:textId="359A0FB9" w:rsidR="00992CDC" w:rsidRDefault="00696A6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Rid</w:t>
            </w:r>
            <w:r w:rsidR="009B59FE">
              <w:rPr>
                <w:rFonts w:ascii="Times New Roman" w:eastAsia="Times New Roman" w:hAnsi="Times New Roman" w:cs="Times New Roman"/>
                <w:sz w:val="24"/>
                <w:szCs w:val="24"/>
              </w:rPr>
              <w:t>z</w:t>
            </w:r>
            <w:r>
              <w:rPr>
                <w:rFonts w:ascii="Times New Roman" w:eastAsia="Times New Roman" w:hAnsi="Times New Roman" w:cs="Times New Roman"/>
                <w:sz w:val="24"/>
                <w:szCs w:val="24"/>
              </w:rPr>
              <w:t>wan</w:t>
            </w:r>
            <w:proofErr w:type="spellEnd"/>
          </w:p>
          <w:p w14:paraId="58B5D50F" w14:textId="77777777" w:rsidR="00992CDC" w:rsidRDefault="00696A6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Syahmi</w:t>
            </w:r>
            <w:proofErr w:type="spellEnd"/>
          </w:p>
        </w:tc>
        <w:tc>
          <w:tcPr>
            <w:tcW w:w="2855" w:type="dxa"/>
            <w:shd w:val="clear" w:color="auto" w:fill="FFFFFF"/>
          </w:tcPr>
          <w:p w14:paraId="52BB8BAC" w14:textId="77777777" w:rsidR="00992CDC" w:rsidRDefault="00696A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ENGINEERING</w:t>
            </w:r>
          </w:p>
          <w:p w14:paraId="7FEA1C8C" w14:textId="77777777" w:rsidR="00992CDC" w:rsidRDefault="00696A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(TUTORIAL ROOM)</w:t>
            </w:r>
          </w:p>
        </w:tc>
      </w:tr>
    </w:tbl>
    <w:p w14:paraId="2B871E2A" w14:textId="77777777" w:rsidR="00992CDC" w:rsidRDefault="00992CDC">
      <w:pPr>
        <w:spacing w:line="240" w:lineRule="auto"/>
        <w:rPr>
          <w:rFonts w:ascii="Times New Roman" w:eastAsia="Times New Roman" w:hAnsi="Times New Roman" w:cs="Times New Roman"/>
          <w:sz w:val="24"/>
          <w:szCs w:val="24"/>
        </w:rPr>
      </w:pPr>
    </w:p>
    <w:tbl>
      <w:tblPr>
        <w:tblStyle w:val="af7"/>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1"/>
        <w:gridCol w:w="2828"/>
        <w:gridCol w:w="2686"/>
      </w:tblGrid>
      <w:tr w:rsidR="00992CDC" w14:paraId="09E678E1" w14:textId="77777777">
        <w:tc>
          <w:tcPr>
            <w:tcW w:w="3011" w:type="dxa"/>
            <w:shd w:val="clear" w:color="auto" w:fill="000000"/>
          </w:tcPr>
          <w:p w14:paraId="799CF896" w14:textId="77777777" w:rsidR="00992CDC" w:rsidRDefault="00696A62">
            <w:pPr>
              <w:numPr>
                <w:ilvl w:val="0"/>
                <w:numId w:val="2"/>
              </w:numPr>
              <w:spacing w:line="240" w:lineRule="auto"/>
              <w:rPr>
                <w:rFonts w:ascii="Calibri" w:eastAsia="Calibri" w:hAnsi="Calibri" w:cs="Calibri"/>
              </w:rPr>
            </w:pPr>
            <w:r>
              <w:rPr>
                <w:rFonts w:ascii="Calibri" w:eastAsia="Calibri" w:hAnsi="Calibri" w:cs="Calibri"/>
              </w:rPr>
              <w:t>Meeting Agendas</w:t>
            </w:r>
          </w:p>
        </w:tc>
        <w:tc>
          <w:tcPr>
            <w:tcW w:w="2828" w:type="dxa"/>
            <w:shd w:val="clear" w:color="auto" w:fill="000000"/>
          </w:tcPr>
          <w:p w14:paraId="15F98FB3" w14:textId="77777777" w:rsidR="00992CDC" w:rsidRDefault="00992CDC">
            <w:pPr>
              <w:spacing w:line="240" w:lineRule="auto"/>
              <w:rPr>
                <w:rFonts w:ascii="Times New Roman" w:eastAsia="Times New Roman" w:hAnsi="Times New Roman" w:cs="Times New Roman"/>
                <w:sz w:val="24"/>
                <w:szCs w:val="24"/>
              </w:rPr>
            </w:pPr>
          </w:p>
        </w:tc>
        <w:tc>
          <w:tcPr>
            <w:tcW w:w="2686" w:type="dxa"/>
            <w:shd w:val="clear" w:color="auto" w:fill="000000"/>
          </w:tcPr>
          <w:p w14:paraId="220A8D96" w14:textId="77777777" w:rsidR="00992CDC" w:rsidRDefault="00992CDC">
            <w:pPr>
              <w:spacing w:line="240" w:lineRule="auto"/>
              <w:rPr>
                <w:rFonts w:ascii="Times New Roman" w:eastAsia="Times New Roman" w:hAnsi="Times New Roman" w:cs="Times New Roman"/>
                <w:sz w:val="24"/>
                <w:szCs w:val="24"/>
              </w:rPr>
            </w:pPr>
          </w:p>
        </w:tc>
      </w:tr>
      <w:tr w:rsidR="00992CDC" w14:paraId="5E33FB61" w14:textId="77777777">
        <w:tc>
          <w:tcPr>
            <w:tcW w:w="8525" w:type="dxa"/>
            <w:gridSpan w:val="3"/>
            <w:shd w:val="clear" w:color="auto" w:fill="FFFFFF"/>
          </w:tcPr>
          <w:p w14:paraId="69B80ADB" w14:textId="77777777" w:rsidR="00992CDC" w:rsidRDefault="00992CDC">
            <w:pPr>
              <w:spacing w:line="240" w:lineRule="auto"/>
              <w:rPr>
                <w:rFonts w:ascii="Times New Roman" w:eastAsia="Times New Roman" w:hAnsi="Times New Roman" w:cs="Times New Roman"/>
                <w:sz w:val="24"/>
                <w:szCs w:val="24"/>
              </w:rPr>
            </w:pPr>
          </w:p>
          <w:p w14:paraId="54855976" w14:textId="77777777" w:rsidR="00992CDC" w:rsidRDefault="00696A62">
            <w:pPr>
              <w:numPr>
                <w:ilvl w:val="0"/>
                <w:numId w:val="4"/>
              </w:numPr>
              <w:spacing w:line="240" w:lineRule="auto"/>
              <w:rPr>
                <w:rFonts w:ascii="Calibri" w:eastAsia="Calibri" w:hAnsi="Calibri" w:cs="Calibri"/>
              </w:rPr>
            </w:pPr>
            <w:r>
              <w:rPr>
                <w:rFonts w:ascii="Calibri" w:eastAsia="Calibri" w:hAnsi="Calibri" w:cs="Calibri"/>
              </w:rPr>
              <w:t>Discuss about the stakeholder information</w:t>
            </w:r>
          </w:p>
          <w:p w14:paraId="1AC5DEE8" w14:textId="77777777" w:rsidR="00992CDC" w:rsidRDefault="00696A62">
            <w:pPr>
              <w:numPr>
                <w:ilvl w:val="0"/>
                <w:numId w:val="4"/>
              </w:numPr>
              <w:spacing w:line="240" w:lineRule="auto"/>
              <w:rPr>
                <w:rFonts w:ascii="Calibri" w:eastAsia="Calibri" w:hAnsi="Calibri" w:cs="Calibri"/>
              </w:rPr>
            </w:pPr>
            <w:r>
              <w:rPr>
                <w:rFonts w:ascii="Calibri" w:eastAsia="Calibri" w:hAnsi="Calibri" w:cs="Calibri"/>
              </w:rPr>
              <w:t>Book a meeting with staff MMU</w:t>
            </w:r>
          </w:p>
          <w:p w14:paraId="3405385C" w14:textId="77777777" w:rsidR="00992CDC" w:rsidRDefault="00696A62">
            <w:pPr>
              <w:numPr>
                <w:ilvl w:val="0"/>
                <w:numId w:val="4"/>
              </w:numPr>
              <w:spacing w:line="240" w:lineRule="auto"/>
              <w:rPr>
                <w:rFonts w:ascii="Calibri" w:eastAsia="Calibri" w:hAnsi="Calibri" w:cs="Calibri"/>
              </w:rPr>
            </w:pPr>
            <w:r>
              <w:rPr>
                <w:rFonts w:ascii="Calibri" w:eastAsia="Calibri" w:hAnsi="Calibri" w:cs="Calibri"/>
              </w:rPr>
              <w:t>Getting information from student stakeholder</w:t>
            </w:r>
          </w:p>
          <w:p w14:paraId="474FDF3D" w14:textId="77777777" w:rsidR="00992CDC" w:rsidRDefault="00992CDC">
            <w:pPr>
              <w:spacing w:line="240" w:lineRule="auto"/>
              <w:rPr>
                <w:rFonts w:ascii="Times New Roman" w:eastAsia="Times New Roman" w:hAnsi="Times New Roman" w:cs="Times New Roman"/>
                <w:sz w:val="24"/>
                <w:szCs w:val="24"/>
              </w:rPr>
            </w:pPr>
          </w:p>
        </w:tc>
      </w:tr>
    </w:tbl>
    <w:p w14:paraId="15A2D5AA" w14:textId="77777777" w:rsidR="00992CDC" w:rsidRDefault="00992CDC" w:rsidP="00696A62">
      <w:pPr>
        <w:spacing w:line="360" w:lineRule="auto"/>
        <w:rPr>
          <w:rFonts w:ascii="Times New Roman" w:eastAsia="Times New Roman" w:hAnsi="Times New Roman" w:cs="Times New Roman"/>
          <w:sz w:val="32"/>
          <w:szCs w:val="32"/>
        </w:rPr>
      </w:pPr>
    </w:p>
    <w:p w14:paraId="22EB992D" w14:textId="77777777" w:rsidR="00992CDC" w:rsidRPr="006F641F" w:rsidRDefault="00696A62">
      <w:pPr>
        <w:spacing w:line="360" w:lineRule="auto"/>
        <w:rPr>
          <w:rFonts w:ascii="Times New Roman" w:eastAsia="Times New Roman" w:hAnsi="Times New Roman" w:cs="Times New Roman"/>
          <w:b/>
          <w:bCs/>
          <w:sz w:val="28"/>
          <w:szCs w:val="28"/>
          <w:rPrChange w:id="1192" w:author="Christopher Lim" w:date="2020-02-19T17:58:00Z">
            <w:rPr>
              <w:rFonts w:ascii="Times New Roman" w:eastAsia="Times New Roman" w:hAnsi="Times New Roman" w:cs="Times New Roman"/>
              <w:sz w:val="32"/>
              <w:szCs w:val="32"/>
            </w:rPr>
          </w:rPrChange>
        </w:rPr>
      </w:pPr>
      <w:r w:rsidRPr="006F641F">
        <w:rPr>
          <w:rFonts w:ascii="Times New Roman" w:eastAsia="Times New Roman" w:hAnsi="Times New Roman" w:cs="Times New Roman"/>
          <w:b/>
          <w:bCs/>
          <w:sz w:val="28"/>
          <w:szCs w:val="28"/>
          <w:rPrChange w:id="1193" w:author="Christopher Lim" w:date="2020-02-19T17:58:00Z">
            <w:rPr>
              <w:rFonts w:ascii="Times New Roman" w:eastAsia="Times New Roman" w:hAnsi="Times New Roman" w:cs="Times New Roman"/>
              <w:sz w:val="32"/>
              <w:szCs w:val="32"/>
            </w:rPr>
          </w:rPrChange>
        </w:rPr>
        <w:t>Meeting 3:</w:t>
      </w:r>
    </w:p>
    <w:tbl>
      <w:tblPr>
        <w:tblStyle w:val="af8"/>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525"/>
      </w:tblGrid>
      <w:tr w:rsidR="00992CDC" w14:paraId="57B5EA05" w14:textId="77777777">
        <w:tc>
          <w:tcPr>
            <w:tcW w:w="8525" w:type="dxa"/>
            <w:shd w:val="clear" w:color="auto" w:fill="000000"/>
          </w:tcPr>
          <w:p w14:paraId="43601296" w14:textId="77777777" w:rsidR="00992CDC" w:rsidRDefault="00696A62">
            <w:pPr>
              <w:numPr>
                <w:ilvl w:val="0"/>
                <w:numId w:val="2"/>
              </w:numPr>
              <w:spacing w:line="240" w:lineRule="auto"/>
              <w:rPr>
                <w:rFonts w:ascii="Calibri" w:eastAsia="Calibri" w:hAnsi="Calibri" w:cs="Calibri"/>
              </w:rPr>
            </w:pPr>
            <w:r>
              <w:rPr>
                <w:rFonts w:ascii="Calibri" w:eastAsia="Calibri" w:hAnsi="Calibri" w:cs="Calibri"/>
                <w:b/>
              </w:rPr>
              <w:t>Purpose of Meeting</w:t>
            </w:r>
          </w:p>
        </w:tc>
      </w:tr>
      <w:tr w:rsidR="00992CDC" w14:paraId="3618658E" w14:textId="77777777">
        <w:tc>
          <w:tcPr>
            <w:tcW w:w="8525" w:type="dxa"/>
            <w:shd w:val="clear" w:color="auto" w:fill="FFFFFF"/>
          </w:tcPr>
          <w:p w14:paraId="78DFA05F" w14:textId="77777777" w:rsidR="00992CDC" w:rsidRDefault="00696A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Third Meeting of STRS team</w:t>
            </w:r>
          </w:p>
        </w:tc>
      </w:tr>
    </w:tbl>
    <w:p w14:paraId="60FCDAF7" w14:textId="77777777" w:rsidR="00992CDC" w:rsidRDefault="00992CDC">
      <w:pPr>
        <w:spacing w:line="240" w:lineRule="auto"/>
        <w:rPr>
          <w:rFonts w:ascii="Times New Roman" w:eastAsia="Times New Roman" w:hAnsi="Times New Roman" w:cs="Times New Roman"/>
          <w:sz w:val="24"/>
          <w:szCs w:val="24"/>
        </w:rPr>
      </w:pPr>
    </w:p>
    <w:tbl>
      <w:tblPr>
        <w:tblStyle w:val="af9"/>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80"/>
        <w:gridCol w:w="2890"/>
        <w:gridCol w:w="2855"/>
      </w:tblGrid>
      <w:tr w:rsidR="00992CDC" w14:paraId="3725DCC1" w14:textId="77777777">
        <w:tc>
          <w:tcPr>
            <w:tcW w:w="2780" w:type="dxa"/>
            <w:shd w:val="clear" w:color="auto" w:fill="000000"/>
          </w:tcPr>
          <w:p w14:paraId="5F692286" w14:textId="77777777" w:rsidR="00992CDC" w:rsidRDefault="00696A62">
            <w:pPr>
              <w:numPr>
                <w:ilvl w:val="0"/>
                <w:numId w:val="2"/>
              </w:numPr>
              <w:spacing w:line="240" w:lineRule="auto"/>
              <w:rPr>
                <w:rFonts w:ascii="Calibri" w:eastAsia="Calibri" w:hAnsi="Calibri" w:cs="Calibri"/>
              </w:rPr>
            </w:pPr>
            <w:r>
              <w:rPr>
                <w:rFonts w:ascii="Calibri" w:eastAsia="Calibri" w:hAnsi="Calibri" w:cs="Calibri"/>
              </w:rPr>
              <w:t>Date of Meeting</w:t>
            </w:r>
          </w:p>
        </w:tc>
        <w:tc>
          <w:tcPr>
            <w:tcW w:w="2890" w:type="dxa"/>
            <w:shd w:val="clear" w:color="auto" w:fill="000000"/>
          </w:tcPr>
          <w:p w14:paraId="5F5E64FD" w14:textId="77777777" w:rsidR="00992CDC" w:rsidRDefault="00696A62">
            <w:pPr>
              <w:numPr>
                <w:ilvl w:val="0"/>
                <w:numId w:val="2"/>
              </w:numPr>
              <w:spacing w:line="240" w:lineRule="auto"/>
              <w:rPr>
                <w:rFonts w:ascii="Calibri" w:eastAsia="Calibri" w:hAnsi="Calibri" w:cs="Calibri"/>
              </w:rPr>
            </w:pPr>
            <w:r>
              <w:rPr>
                <w:rFonts w:ascii="Calibri" w:eastAsia="Calibri" w:hAnsi="Calibri" w:cs="Calibri"/>
              </w:rPr>
              <w:t>Attendees</w:t>
            </w:r>
          </w:p>
        </w:tc>
        <w:tc>
          <w:tcPr>
            <w:tcW w:w="2855" w:type="dxa"/>
            <w:shd w:val="clear" w:color="auto" w:fill="000000"/>
          </w:tcPr>
          <w:p w14:paraId="435536D8" w14:textId="77777777" w:rsidR="00992CDC" w:rsidRDefault="00696A62">
            <w:pPr>
              <w:numPr>
                <w:ilvl w:val="0"/>
                <w:numId w:val="2"/>
              </w:numPr>
              <w:spacing w:line="240" w:lineRule="auto"/>
              <w:rPr>
                <w:rFonts w:ascii="Calibri" w:eastAsia="Calibri" w:hAnsi="Calibri" w:cs="Calibri"/>
              </w:rPr>
            </w:pPr>
            <w:r>
              <w:rPr>
                <w:rFonts w:ascii="Calibri" w:eastAsia="Calibri" w:hAnsi="Calibri" w:cs="Calibri"/>
              </w:rPr>
              <w:t>Location</w:t>
            </w:r>
          </w:p>
        </w:tc>
      </w:tr>
      <w:tr w:rsidR="00992CDC" w14:paraId="70AB9330" w14:textId="77777777">
        <w:tc>
          <w:tcPr>
            <w:tcW w:w="2780" w:type="dxa"/>
            <w:shd w:val="clear" w:color="auto" w:fill="FFFFFF"/>
          </w:tcPr>
          <w:p w14:paraId="42929B40" w14:textId="77777777" w:rsidR="00992CDC" w:rsidRDefault="00696A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21 January  (2 P.M.)</w:t>
            </w:r>
          </w:p>
        </w:tc>
        <w:tc>
          <w:tcPr>
            <w:tcW w:w="2890" w:type="dxa"/>
            <w:shd w:val="clear" w:color="auto" w:fill="FFFFFF"/>
          </w:tcPr>
          <w:p w14:paraId="0D5AB680" w14:textId="77777777" w:rsidR="00992CDC" w:rsidRDefault="00696A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Wan </w:t>
            </w:r>
            <w:proofErr w:type="spellStart"/>
            <w:r>
              <w:rPr>
                <w:rFonts w:ascii="Times New Roman" w:eastAsia="Times New Roman" w:hAnsi="Times New Roman" w:cs="Times New Roman"/>
                <w:sz w:val="24"/>
                <w:szCs w:val="24"/>
              </w:rPr>
              <w:t>Azlin</w:t>
            </w:r>
            <w:proofErr w:type="spellEnd"/>
          </w:p>
          <w:p w14:paraId="6C181494" w14:textId="0095E3D5" w:rsidR="00992CDC" w:rsidRDefault="00696A6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Rid</w:t>
            </w:r>
            <w:r w:rsidR="009B59FE">
              <w:rPr>
                <w:rFonts w:ascii="Times New Roman" w:eastAsia="Times New Roman" w:hAnsi="Times New Roman" w:cs="Times New Roman"/>
                <w:sz w:val="24"/>
                <w:szCs w:val="24"/>
              </w:rPr>
              <w:t>z</w:t>
            </w:r>
            <w:r>
              <w:rPr>
                <w:rFonts w:ascii="Times New Roman" w:eastAsia="Times New Roman" w:hAnsi="Times New Roman" w:cs="Times New Roman"/>
                <w:sz w:val="24"/>
                <w:szCs w:val="24"/>
              </w:rPr>
              <w:t>wan</w:t>
            </w:r>
            <w:proofErr w:type="spellEnd"/>
          </w:p>
          <w:p w14:paraId="72DA67ED" w14:textId="77777777" w:rsidR="00992CDC" w:rsidRDefault="00696A62">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Syahmi</w:t>
            </w:r>
            <w:proofErr w:type="spellEnd"/>
          </w:p>
        </w:tc>
        <w:tc>
          <w:tcPr>
            <w:tcW w:w="2855" w:type="dxa"/>
            <w:shd w:val="clear" w:color="auto" w:fill="FFFFFF"/>
          </w:tcPr>
          <w:p w14:paraId="3FD1DA2C" w14:textId="77777777" w:rsidR="00992CDC" w:rsidRDefault="00696A62">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FACULTY OF COMPUTING</w:t>
            </w:r>
          </w:p>
        </w:tc>
      </w:tr>
    </w:tbl>
    <w:p w14:paraId="013A840A" w14:textId="77777777" w:rsidR="00992CDC" w:rsidRDefault="00992CDC">
      <w:pPr>
        <w:spacing w:line="240" w:lineRule="auto"/>
        <w:rPr>
          <w:rFonts w:ascii="Times New Roman" w:eastAsia="Times New Roman" w:hAnsi="Times New Roman" w:cs="Times New Roman"/>
          <w:sz w:val="24"/>
          <w:szCs w:val="24"/>
        </w:rPr>
      </w:pPr>
    </w:p>
    <w:tbl>
      <w:tblPr>
        <w:tblStyle w:val="afa"/>
        <w:tblW w:w="8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011"/>
        <w:gridCol w:w="2828"/>
        <w:gridCol w:w="2686"/>
      </w:tblGrid>
      <w:tr w:rsidR="00992CDC" w14:paraId="5E055A54" w14:textId="77777777">
        <w:tc>
          <w:tcPr>
            <w:tcW w:w="3011" w:type="dxa"/>
            <w:shd w:val="clear" w:color="auto" w:fill="000000"/>
          </w:tcPr>
          <w:p w14:paraId="3CE820D1" w14:textId="77777777" w:rsidR="00992CDC" w:rsidRDefault="00696A62">
            <w:pPr>
              <w:numPr>
                <w:ilvl w:val="0"/>
                <w:numId w:val="2"/>
              </w:numPr>
              <w:spacing w:line="240" w:lineRule="auto"/>
              <w:rPr>
                <w:rFonts w:ascii="Calibri" w:eastAsia="Calibri" w:hAnsi="Calibri" w:cs="Calibri"/>
              </w:rPr>
            </w:pPr>
            <w:r>
              <w:rPr>
                <w:rFonts w:ascii="Calibri" w:eastAsia="Calibri" w:hAnsi="Calibri" w:cs="Calibri"/>
              </w:rPr>
              <w:t>Meeting Agendas</w:t>
            </w:r>
          </w:p>
        </w:tc>
        <w:tc>
          <w:tcPr>
            <w:tcW w:w="2828" w:type="dxa"/>
            <w:shd w:val="clear" w:color="auto" w:fill="000000"/>
          </w:tcPr>
          <w:p w14:paraId="303FB9B6" w14:textId="77777777" w:rsidR="00992CDC" w:rsidRDefault="00992CDC">
            <w:pPr>
              <w:spacing w:line="240" w:lineRule="auto"/>
              <w:rPr>
                <w:rFonts w:ascii="Times New Roman" w:eastAsia="Times New Roman" w:hAnsi="Times New Roman" w:cs="Times New Roman"/>
                <w:sz w:val="24"/>
                <w:szCs w:val="24"/>
              </w:rPr>
            </w:pPr>
          </w:p>
        </w:tc>
        <w:tc>
          <w:tcPr>
            <w:tcW w:w="2686" w:type="dxa"/>
            <w:shd w:val="clear" w:color="auto" w:fill="000000"/>
          </w:tcPr>
          <w:p w14:paraId="17C43A82" w14:textId="77777777" w:rsidR="00992CDC" w:rsidRDefault="00992CDC">
            <w:pPr>
              <w:spacing w:line="240" w:lineRule="auto"/>
              <w:rPr>
                <w:rFonts w:ascii="Times New Roman" w:eastAsia="Times New Roman" w:hAnsi="Times New Roman" w:cs="Times New Roman"/>
                <w:sz w:val="24"/>
                <w:szCs w:val="24"/>
              </w:rPr>
            </w:pPr>
          </w:p>
        </w:tc>
      </w:tr>
      <w:tr w:rsidR="00992CDC" w14:paraId="1A282E85" w14:textId="77777777">
        <w:tc>
          <w:tcPr>
            <w:tcW w:w="8525" w:type="dxa"/>
            <w:gridSpan w:val="3"/>
            <w:shd w:val="clear" w:color="auto" w:fill="FFFFFF"/>
          </w:tcPr>
          <w:p w14:paraId="0E671ED6" w14:textId="77777777" w:rsidR="00992CDC" w:rsidRDefault="00992CDC">
            <w:pPr>
              <w:spacing w:line="240" w:lineRule="auto"/>
              <w:rPr>
                <w:rFonts w:ascii="Times New Roman" w:eastAsia="Times New Roman" w:hAnsi="Times New Roman" w:cs="Times New Roman"/>
                <w:sz w:val="24"/>
                <w:szCs w:val="24"/>
              </w:rPr>
            </w:pPr>
          </w:p>
          <w:p w14:paraId="2516B4D0" w14:textId="77777777" w:rsidR="00992CDC" w:rsidRDefault="00696A62">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Gather information that we obtained previously</w:t>
            </w:r>
          </w:p>
          <w:p w14:paraId="73234476" w14:textId="77777777" w:rsidR="00992CDC" w:rsidRDefault="00696A62">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Discussed for the possible content that we could add up</w:t>
            </w:r>
          </w:p>
          <w:p w14:paraId="2B0645D9" w14:textId="77777777" w:rsidR="00992CDC" w:rsidRDefault="00696A62">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Finishing project </w:t>
            </w:r>
          </w:p>
          <w:p w14:paraId="2AB26DB9" w14:textId="77777777" w:rsidR="00992CDC" w:rsidRDefault="00992CDC">
            <w:pPr>
              <w:spacing w:line="240" w:lineRule="auto"/>
              <w:rPr>
                <w:rFonts w:ascii="Times New Roman" w:eastAsia="Times New Roman" w:hAnsi="Times New Roman" w:cs="Times New Roman"/>
                <w:sz w:val="24"/>
                <w:szCs w:val="24"/>
              </w:rPr>
            </w:pPr>
          </w:p>
        </w:tc>
      </w:tr>
    </w:tbl>
    <w:p w14:paraId="128D75C4" w14:textId="77777777" w:rsidR="00992CDC" w:rsidRDefault="00992CDC">
      <w:pPr>
        <w:spacing w:line="240" w:lineRule="auto"/>
        <w:jc w:val="both"/>
        <w:rPr>
          <w:b/>
          <w:i/>
          <w:sz w:val="24"/>
          <w:szCs w:val="24"/>
        </w:rPr>
      </w:pPr>
    </w:p>
    <w:sectPr w:rsidR="00992CDC">
      <w:headerReference w:type="default" r:id="rId17"/>
      <w:footerReference w:type="default" r:id="rId18"/>
      <w:footerReference w:type="first" r:id="rId1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BEDB0" w14:textId="77777777" w:rsidR="00C74E0C" w:rsidRDefault="00C74E0C">
      <w:pPr>
        <w:spacing w:line="240" w:lineRule="auto"/>
      </w:pPr>
      <w:r>
        <w:separator/>
      </w:r>
    </w:p>
  </w:endnote>
  <w:endnote w:type="continuationSeparator" w:id="0">
    <w:p w14:paraId="2E6F1E22" w14:textId="77777777" w:rsidR="00C74E0C" w:rsidRDefault="00C74E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62CD49" w14:textId="77777777" w:rsidR="004147D7" w:rsidRDefault="004147D7">
    <w:pPr>
      <w:jc w:val="right"/>
    </w:pPr>
    <w:r>
      <w:fldChar w:fldCharType="begin"/>
    </w:r>
    <w:r>
      <w:instrText>PAGE</w:instrText>
    </w:r>
    <w:r>
      <w:fldChar w:fldCharType="separate"/>
    </w:r>
    <w:r>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9C16A" w14:textId="77777777" w:rsidR="004147D7" w:rsidRDefault="004147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22AC3C" w14:textId="77777777" w:rsidR="00C74E0C" w:rsidRDefault="00C74E0C">
      <w:pPr>
        <w:spacing w:line="240" w:lineRule="auto"/>
      </w:pPr>
      <w:r>
        <w:separator/>
      </w:r>
    </w:p>
  </w:footnote>
  <w:footnote w:type="continuationSeparator" w:id="0">
    <w:p w14:paraId="7483344C" w14:textId="77777777" w:rsidR="00C74E0C" w:rsidRDefault="00C74E0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82CCD" w14:textId="77777777" w:rsidR="004147D7" w:rsidRDefault="004147D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F87592"/>
    <w:multiLevelType w:val="multilevel"/>
    <w:tmpl w:val="86DE899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15:restartNumberingAfterBreak="0">
    <w:nsid w:val="21100AD7"/>
    <w:multiLevelType w:val="multilevel"/>
    <w:tmpl w:val="39D0423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15:restartNumberingAfterBreak="0">
    <w:nsid w:val="3E6E4B73"/>
    <w:multiLevelType w:val="multilevel"/>
    <w:tmpl w:val="66425A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8CA2870"/>
    <w:multiLevelType w:val="hybridMultilevel"/>
    <w:tmpl w:val="D5A0E84A"/>
    <w:lvl w:ilvl="0" w:tplc="6308B20A">
      <w:start w:val="1"/>
      <w:numFmt w:val="decimal"/>
      <w:lvlText w:val="%1."/>
      <w:lvlJc w:val="left"/>
      <w:pPr>
        <w:ind w:left="260" w:hanging="360"/>
      </w:pPr>
    </w:lvl>
    <w:lvl w:ilvl="1" w:tplc="04090019">
      <w:start w:val="1"/>
      <w:numFmt w:val="lowerLetter"/>
      <w:lvlText w:val="%2."/>
      <w:lvlJc w:val="left"/>
      <w:pPr>
        <w:ind w:left="980" w:hanging="360"/>
      </w:pPr>
    </w:lvl>
    <w:lvl w:ilvl="2" w:tplc="0409001B">
      <w:start w:val="1"/>
      <w:numFmt w:val="lowerRoman"/>
      <w:lvlText w:val="%3."/>
      <w:lvlJc w:val="right"/>
      <w:pPr>
        <w:ind w:left="1700" w:hanging="180"/>
      </w:pPr>
    </w:lvl>
    <w:lvl w:ilvl="3" w:tplc="0409000F">
      <w:start w:val="1"/>
      <w:numFmt w:val="decimal"/>
      <w:lvlText w:val="%4."/>
      <w:lvlJc w:val="left"/>
      <w:pPr>
        <w:ind w:left="2420" w:hanging="360"/>
      </w:pPr>
    </w:lvl>
    <w:lvl w:ilvl="4" w:tplc="04090019">
      <w:start w:val="1"/>
      <w:numFmt w:val="lowerLetter"/>
      <w:lvlText w:val="%5."/>
      <w:lvlJc w:val="left"/>
      <w:pPr>
        <w:ind w:left="3140" w:hanging="360"/>
      </w:pPr>
    </w:lvl>
    <w:lvl w:ilvl="5" w:tplc="0409001B">
      <w:start w:val="1"/>
      <w:numFmt w:val="lowerRoman"/>
      <w:lvlText w:val="%6."/>
      <w:lvlJc w:val="right"/>
      <w:pPr>
        <w:ind w:left="3860" w:hanging="180"/>
      </w:pPr>
    </w:lvl>
    <w:lvl w:ilvl="6" w:tplc="0409000F">
      <w:start w:val="1"/>
      <w:numFmt w:val="decimal"/>
      <w:lvlText w:val="%7."/>
      <w:lvlJc w:val="left"/>
      <w:pPr>
        <w:ind w:left="4580" w:hanging="360"/>
      </w:pPr>
    </w:lvl>
    <w:lvl w:ilvl="7" w:tplc="04090019">
      <w:start w:val="1"/>
      <w:numFmt w:val="lowerLetter"/>
      <w:lvlText w:val="%8."/>
      <w:lvlJc w:val="left"/>
      <w:pPr>
        <w:ind w:left="5300" w:hanging="360"/>
      </w:pPr>
    </w:lvl>
    <w:lvl w:ilvl="8" w:tplc="0409001B">
      <w:start w:val="1"/>
      <w:numFmt w:val="lowerRoman"/>
      <w:lvlText w:val="%9."/>
      <w:lvlJc w:val="right"/>
      <w:pPr>
        <w:ind w:left="6020" w:hanging="180"/>
      </w:pPr>
    </w:lvl>
  </w:abstractNum>
  <w:abstractNum w:abstractNumId="4" w15:restartNumberingAfterBreak="0">
    <w:nsid w:val="566A6839"/>
    <w:multiLevelType w:val="multilevel"/>
    <w:tmpl w:val="56A6892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15:restartNumberingAfterBreak="0">
    <w:nsid w:val="56FF36C6"/>
    <w:multiLevelType w:val="multilevel"/>
    <w:tmpl w:val="FEF6CB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5E8480B"/>
    <w:multiLevelType w:val="multilevel"/>
    <w:tmpl w:val="43D24B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27F3300"/>
    <w:multiLevelType w:val="multilevel"/>
    <w:tmpl w:val="6D6668AA"/>
    <w:lvl w:ilvl="0">
      <w:start w:val="1"/>
      <w:numFmt w:val="decimal"/>
      <w:lvlText w:val="%1"/>
      <w:lvlJc w:val="left"/>
      <w:pPr>
        <w:ind w:left="405" w:hanging="405"/>
      </w:pPr>
      <w:rPr>
        <w:vertAlign w:val="baseline"/>
      </w:rPr>
    </w:lvl>
    <w:lvl w:ilvl="1">
      <w:start w:val="5"/>
      <w:numFmt w:val="decimal"/>
      <w:lvlText w:val="%1.%2"/>
      <w:lvlJc w:val="left"/>
      <w:pPr>
        <w:ind w:left="1512" w:hanging="720"/>
      </w:pPr>
      <w:rPr>
        <w:vertAlign w:val="baseline"/>
      </w:rPr>
    </w:lvl>
    <w:lvl w:ilvl="2">
      <w:start w:val="1"/>
      <w:numFmt w:val="decimal"/>
      <w:lvlText w:val="%1.%2.%3"/>
      <w:lvlJc w:val="left"/>
      <w:pPr>
        <w:ind w:left="2304" w:hanging="720"/>
      </w:pPr>
      <w:rPr>
        <w:vertAlign w:val="baseline"/>
      </w:rPr>
    </w:lvl>
    <w:lvl w:ilvl="3">
      <w:start w:val="1"/>
      <w:numFmt w:val="decimal"/>
      <w:lvlText w:val="%1.%2.%3.%4"/>
      <w:lvlJc w:val="left"/>
      <w:pPr>
        <w:ind w:left="3456" w:hanging="1080"/>
      </w:pPr>
      <w:rPr>
        <w:vertAlign w:val="baseline"/>
      </w:rPr>
    </w:lvl>
    <w:lvl w:ilvl="4">
      <w:start w:val="1"/>
      <w:numFmt w:val="decimal"/>
      <w:lvlText w:val="%1.%2.%3.%4.%5"/>
      <w:lvlJc w:val="left"/>
      <w:pPr>
        <w:ind w:left="4608" w:hanging="1440"/>
      </w:pPr>
      <w:rPr>
        <w:vertAlign w:val="baseline"/>
      </w:rPr>
    </w:lvl>
    <w:lvl w:ilvl="5">
      <w:start w:val="1"/>
      <w:numFmt w:val="decimal"/>
      <w:lvlText w:val="%1.%2.%3.%4.%5.%6"/>
      <w:lvlJc w:val="left"/>
      <w:pPr>
        <w:ind w:left="5400" w:hanging="1440"/>
      </w:pPr>
      <w:rPr>
        <w:vertAlign w:val="baseline"/>
      </w:rPr>
    </w:lvl>
    <w:lvl w:ilvl="6">
      <w:start w:val="1"/>
      <w:numFmt w:val="decimal"/>
      <w:lvlText w:val="%1.%2.%3.%4.%5.%6.%7"/>
      <w:lvlJc w:val="left"/>
      <w:pPr>
        <w:ind w:left="6552" w:hanging="1800"/>
      </w:pPr>
      <w:rPr>
        <w:vertAlign w:val="baseline"/>
      </w:rPr>
    </w:lvl>
    <w:lvl w:ilvl="7">
      <w:start w:val="1"/>
      <w:numFmt w:val="decimal"/>
      <w:lvlText w:val="%1.%2.%3.%4.%5.%6.%7.%8"/>
      <w:lvlJc w:val="left"/>
      <w:pPr>
        <w:ind w:left="7704" w:hanging="2160"/>
      </w:pPr>
      <w:rPr>
        <w:vertAlign w:val="baseline"/>
      </w:rPr>
    </w:lvl>
    <w:lvl w:ilvl="8">
      <w:start w:val="1"/>
      <w:numFmt w:val="decimal"/>
      <w:lvlText w:val="%1.%2.%3.%4.%5.%6.%7.%8.%9"/>
      <w:lvlJc w:val="left"/>
      <w:pPr>
        <w:ind w:left="8496" w:hanging="2160"/>
      </w:pPr>
      <w:rPr>
        <w:vertAlign w:val="baseline"/>
      </w:rPr>
    </w:lvl>
  </w:abstractNum>
  <w:num w:numId="1">
    <w:abstractNumId w:val="7"/>
  </w:num>
  <w:num w:numId="2">
    <w:abstractNumId w:val="4"/>
  </w:num>
  <w:num w:numId="3">
    <w:abstractNumId w:val="5"/>
  </w:num>
  <w:num w:numId="4">
    <w:abstractNumId w:val="0"/>
  </w:num>
  <w:num w:numId="5">
    <w:abstractNumId w:val="6"/>
  </w:num>
  <w:num w:numId="6">
    <w:abstractNumId w:val="1"/>
  </w:num>
  <w:num w:numId="7">
    <w:abstractNumId w:val="2"/>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Lim">
    <w15:presenceInfo w15:providerId="Windows Live" w15:userId="70d1327d151947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CDC"/>
    <w:rsid w:val="000A358A"/>
    <w:rsid w:val="000A72E5"/>
    <w:rsid w:val="00132756"/>
    <w:rsid w:val="002540C2"/>
    <w:rsid w:val="004147D7"/>
    <w:rsid w:val="004B729F"/>
    <w:rsid w:val="004D7355"/>
    <w:rsid w:val="005D47F7"/>
    <w:rsid w:val="00696A62"/>
    <w:rsid w:val="006F641F"/>
    <w:rsid w:val="007521F6"/>
    <w:rsid w:val="00992CDC"/>
    <w:rsid w:val="009B59FE"/>
    <w:rsid w:val="00C74E0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3981B"/>
  <w15:docId w15:val="{1C26369C-3BA7-458D-BC13-BC4B61CEF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left w:w="0" w:type="dxa"/>
        <w:right w:w="0" w:type="dxa"/>
      </w:tblCellMar>
    </w:tblPr>
  </w:style>
  <w:style w:type="table" w:customStyle="1" w:styleId="af2">
    <w:basedOn w:val="TableNormal"/>
    <w:tblPr>
      <w:tblStyleRowBandSize w:val="1"/>
      <w:tblStyleColBandSize w:val="1"/>
    </w:tblPr>
  </w:style>
  <w:style w:type="table" w:customStyle="1" w:styleId="af3">
    <w:basedOn w:val="TableNormal"/>
    <w:tblPr>
      <w:tblStyleRowBandSize w:val="1"/>
      <w:tblStyleColBandSize w:val="1"/>
    </w:tblPr>
  </w:style>
  <w:style w:type="table" w:customStyle="1" w:styleId="af4">
    <w:basedOn w:val="TableNormal"/>
    <w:tblPr>
      <w:tblStyleRowBandSize w:val="1"/>
      <w:tblStyleColBandSize w:val="1"/>
    </w:tblPr>
  </w:style>
  <w:style w:type="table" w:customStyle="1" w:styleId="af5">
    <w:basedOn w:val="TableNormal"/>
    <w:tblPr>
      <w:tblStyleRowBandSize w:val="1"/>
      <w:tblStyleColBandSize w:val="1"/>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Pr>
  </w:style>
  <w:style w:type="table" w:customStyle="1" w:styleId="af9">
    <w:basedOn w:val="TableNormal"/>
    <w:tblPr>
      <w:tblStyleRowBandSize w:val="1"/>
      <w:tblStyleColBandSize w:val="1"/>
    </w:tblPr>
  </w:style>
  <w:style w:type="table" w:customStyle="1" w:styleId="afa">
    <w:basedOn w:val="TableNormal"/>
    <w:tblPr>
      <w:tblStyleRowBandSize w:val="1"/>
      <w:tblStyleColBandSize w:val="1"/>
    </w:tblPr>
  </w:style>
  <w:style w:type="paragraph" w:styleId="BalloonText">
    <w:name w:val="Balloon Text"/>
    <w:basedOn w:val="Normal"/>
    <w:link w:val="BalloonTextChar"/>
    <w:uiPriority w:val="99"/>
    <w:semiHidden/>
    <w:unhideWhenUsed/>
    <w:rsid w:val="00696A6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6A62"/>
    <w:rPr>
      <w:rFonts w:ascii="Segoe UI" w:hAnsi="Segoe UI" w:cs="Segoe UI"/>
      <w:sz w:val="18"/>
      <w:szCs w:val="18"/>
    </w:rPr>
  </w:style>
  <w:style w:type="paragraph" w:styleId="ListParagraph">
    <w:name w:val="List Paragraph"/>
    <w:basedOn w:val="Normal"/>
    <w:uiPriority w:val="34"/>
    <w:qFormat/>
    <w:rsid w:val="004B72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7699684">
      <w:bodyDiv w:val="1"/>
      <w:marLeft w:val="0"/>
      <w:marRight w:val="0"/>
      <w:marTop w:val="0"/>
      <w:marBottom w:val="0"/>
      <w:divBdr>
        <w:top w:val="none" w:sz="0" w:space="0" w:color="auto"/>
        <w:left w:val="none" w:sz="0" w:space="0" w:color="auto"/>
        <w:bottom w:val="none" w:sz="0" w:space="0" w:color="auto"/>
        <w:right w:val="none" w:sz="0" w:space="0" w:color="auto"/>
      </w:divBdr>
    </w:div>
    <w:div w:id="860817519">
      <w:bodyDiv w:val="1"/>
      <w:marLeft w:val="0"/>
      <w:marRight w:val="0"/>
      <w:marTop w:val="0"/>
      <w:marBottom w:val="0"/>
      <w:divBdr>
        <w:top w:val="none" w:sz="0" w:space="0" w:color="auto"/>
        <w:left w:val="none" w:sz="0" w:space="0" w:color="auto"/>
        <w:bottom w:val="none" w:sz="0" w:space="0" w:color="auto"/>
        <w:right w:val="none" w:sz="0" w:space="0" w:color="auto"/>
      </w:divBdr>
    </w:div>
    <w:div w:id="19721329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WFgsuV_dioR1K4XNv8HoRTqeLNW1JRpZO58w6HGVRJY/edit" TargetMode="Externa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d/1WFgsuV_dioR1K4XNv8HoRTqeLNW1JRpZO58w6HGVRJY/edit" TargetMode="External"/><Relationship Id="rId5" Type="http://schemas.openxmlformats.org/officeDocument/2006/relationships/webSettings" Target="webSettings.xml"/><Relationship Id="rId15" Type="http://schemas.openxmlformats.org/officeDocument/2006/relationships/image" Target="media/image4.jpg"/><Relationship Id="rId10" Type="http://schemas.openxmlformats.org/officeDocument/2006/relationships/hyperlink" Target="https://docs.google.com/document/d/1WFgsuV_dioR1K4XNv8HoRTqeLNW1JRpZO58w6HGVRJY/edit"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docs.google.com/document/d/1WFgsuV_dioR1K4XNv8HoRTqeLNW1JRpZO58w6HGVRJY/edit"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06C275-5E16-4DD9-A872-B469971AA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46</Pages>
  <Words>4542</Words>
  <Characters>25893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Christopher Lim</cp:lastModifiedBy>
  <cp:revision>8</cp:revision>
  <dcterms:created xsi:type="dcterms:W3CDTF">2020-02-19T09:40:00Z</dcterms:created>
  <dcterms:modified xsi:type="dcterms:W3CDTF">2020-02-20T03:25:00Z</dcterms:modified>
</cp:coreProperties>
</file>