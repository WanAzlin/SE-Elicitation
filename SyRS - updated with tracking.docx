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D9446" w14:textId="77777777" w:rsidR="0098447B" w:rsidRDefault="00413241">
      <w:pPr>
        <w:jc w:val="right"/>
        <w:rPr>
          <w:b/>
          <w:sz w:val="60"/>
          <w:szCs w:val="60"/>
        </w:rPr>
      </w:pPr>
      <w:proofErr w:type="spellStart"/>
      <w:r>
        <w:rPr>
          <w:b/>
          <w:sz w:val="60"/>
          <w:szCs w:val="60"/>
        </w:rPr>
        <w:t>CyberTrack</w:t>
      </w:r>
      <w:proofErr w:type="spellEnd"/>
    </w:p>
    <w:p w14:paraId="178E3CC4" w14:textId="77777777" w:rsidR="0098447B" w:rsidRDefault="0098447B">
      <w:pPr>
        <w:jc w:val="right"/>
        <w:rPr>
          <w:b/>
          <w:sz w:val="32"/>
          <w:szCs w:val="32"/>
        </w:rPr>
      </w:pPr>
    </w:p>
    <w:p w14:paraId="46BDDDEE" w14:textId="77777777" w:rsidR="0098447B" w:rsidRDefault="00413241">
      <w:pPr>
        <w:jc w:val="right"/>
        <w:rPr>
          <w:b/>
          <w:sz w:val="72"/>
          <w:szCs w:val="72"/>
        </w:rPr>
      </w:pPr>
      <w:r>
        <w:rPr>
          <w:b/>
          <w:sz w:val="72"/>
          <w:szCs w:val="72"/>
        </w:rPr>
        <w:t>System Requirements</w:t>
      </w:r>
    </w:p>
    <w:p w14:paraId="7CF7CC2C" w14:textId="77777777" w:rsidR="0098447B" w:rsidRDefault="00413241">
      <w:pPr>
        <w:jc w:val="right"/>
        <w:rPr>
          <w:b/>
          <w:sz w:val="72"/>
          <w:szCs w:val="72"/>
        </w:rPr>
      </w:pPr>
      <w:r>
        <w:rPr>
          <w:b/>
          <w:sz w:val="72"/>
          <w:szCs w:val="72"/>
        </w:rPr>
        <w:t>Specification (</w:t>
      </w:r>
      <w:proofErr w:type="spellStart"/>
      <w:r>
        <w:rPr>
          <w:b/>
          <w:sz w:val="72"/>
          <w:szCs w:val="72"/>
        </w:rPr>
        <w:t>SyRS</w:t>
      </w:r>
      <w:proofErr w:type="spellEnd"/>
      <w:r>
        <w:rPr>
          <w:b/>
          <w:sz w:val="72"/>
          <w:szCs w:val="72"/>
        </w:rPr>
        <w:t>)</w:t>
      </w:r>
    </w:p>
    <w:p w14:paraId="4960B696" w14:textId="77777777" w:rsidR="0098447B" w:rsidRDefault="0098447B">
      <w:pPr>
        <w:jc w:val="right"/>
        <w:rPr>
          <w:b/>
          <w:sz w:val="32"/>
          <w:szCs w:val="32"/>
        </w:rPr>
      </w:pPr>
    </w:p>
    <w:p w14:paraId="1E49630C" w14:textId="77777777" w:rsidR="0098447B" w:rsidRDefault="0098447B">
      <w:pPr>
        <w:jc w:val="right"/>
        <w:rPr>
          <w:b/>
          <w:sz w:val="32"/>
          <w:szCs w:val="32"/>
        </w:rPr>
      </w:pPr>
    </w:p>
    <w:p w14:paraId="006992F0" w14:textId="77777777" w:rsidR="0098447B" w:rsidRDefault="00413241">
      <w:pPr>
        <w:jc w:val="right"/>
        <w:rPr>
          <w:b/>
          <w:sz w:val="32"/>
          <w:szCs w:val="32"/>
        </w:rPr>
      </w:pPr>
      <w:r>
        <w:rPr>
          <w:b/>
          <w:sz w:val="32"/>
          <w:szCs w:val="32"/>
        </w:rPr>
        <w:t>For</w:t>
      </w:r>
    </w:p>
    <w:p w14:paraId="6D36B0EA" w14:textId="77777777" w:rsidR="0098447B" w:rsidRDefault="0098447B">
      <w:pPr>
        <w:rPr>
          <w:b/>
          <w:sz w:val="32"/>
          <w:szCs w:val="32"/>
        </w:rPr>
      </w:pPr>
    </w:p>
    <w:p w14:paraId="662DF5E5" w14:textId="77777777" w:rsidR="0098447B" w:rsidRDefault="0098447B">
      <w:pPr>
        <w:jc w:val="right"/>
        <w:rPr>
          <w:b/>
          <w:sz w:val="32"/>
          <w:szCs w:val="32"/>
        </w:rPr>
      </w:pPr>
    </w:p>
    <w:p w14:paraId="0C3F4835" w14:textId="77777777" w:rsidR="0098447B" w:rsidRDefault="00413241">
      <w:pPr>
        <w:jc w:val="right"/>
        <w:rPr>
          <w:b/>
          <w:sz w:val="48"/>
          <w:szCs w:val="48"/>
        </w:rPr>
      </w:pPr>
      <w:r>
        <w:rPr>
          <w:b/>
          <w:sz w:val="48"/>
          <w:szCs w:val="48"/>
        </w:rPr>
        <w:t>Hostel Self-Service kiosk</w:t>
      </w:r>
    </w:p>
    <w:p w14:paraId="72C1CFF3" w14:textId="77777777" w:rsidR="0098447B" w:rsidRDefault="0098447B">
      <w:pPr>
        <w:jc w:val="right"/>
        <w:rPr>
          <w:b/>
          <w:sz w:val="32"/>
          <w:szCs w:val="32"/>
        </w:rPr>
      </w:pPr>
    </w:p>
    <w:p w14:paraId="10538E0C" w14:textId="77777777" w:rsidR="0098447B" w:rsidRDefault="0098447B">
      <w:pPr>
        <w:jc w:val="right"/>
        <w:rPr>
          <w:b/>
          <w:sz w:val="32"/>
          <w:szCs w:val="32"/>
        </w:rPr>
      </w:pPr>
    </w:p>
    <w:p w14:paraId="707D2412" w14:textId="1B899E1F" w:rsidR="0098447B" w:rsidRDefault="00413241">
      <w:pPr>
        <w:jc w:val="right"/>
        <w:rPr>
          <w:b/>
          <w:sz w:val="32"/>
          <w:szCs w:val="32"/>
        </w:rPr>
      </w:pPr>
      <w:r>
        <w:rPr>
          <w:b/>
          <w:sz w:val="32"/>
          <w:szCs w:val="32"/>
        </w:rPr>
        <w:t xml:space="preserve">Version </w:t>
      </w:r>
      <w:ins w:id="0" w:author="Christopher Lim" w:date="2020-02-19T18:10:00Z">
        <w:r w:rsidR="00026760">
          <w:rPr>
            <w:b/>
            <w:sz w:val="32"/>
            <w:szCs w:val="32"/>
          </w:rPr>
          <w:t>2.0</w:t>
        </w:r>
      </w:ins>
      <w:del w:id="1" w:author="Christopher Lim" w:date="2020-02-19T18:10:00Z">
        <w:r w:rsidDel="00026760">
          <w:rPr>
            <w:b/>
            <w:sz w:val="32"/>
            <w:szCs w:val="32"/>
          </w:rPr>
          <w:delText>1.0</w:delText>
        </w:r>
      </w:del>
    </w:p>
    <w:p w14:paraId="0BDDABD8" w14:textId="49E49424" w:rsidR="0098447B" w:rsidRDefault="00026760">
      <w:pPr>
        <w:jc w:val="right"/>
        <w:rPr>
          <w:b/>
          <w:sz w:val="32"/>
          <w:szCs w:val="32"/>
        </w:rPr>
      </w:pPr>
      <w:ins w:id="2" w:author="Christopher Lim" w:date="2020-02-19T18:10:00Z">
        <w:r>
          <w:rPr>
            <w:b/>
            <w:sz w:val="32"/>
            <w:szCs w:val="32"/>
          </w:rPr>
          <w:t xml:space="preserve">February 19, 2020 </w:t>
        </w:r>
      </w:ins>
      <w:del w:id="3" w:author="Christopher Lim" w:date="2020-02-19T18:10:00Z">
        <w:r w:rsidR="00413241" w:rsidDel="00026760">
          <w:rPr>
            <w:b/>
            <w:sz w:val="32"/>
            <w:szCs w:val="32"/>
          </w:rPr>
          <w:delText>January 31, 2020</w:delText>
        </w:r>
      </w:del>
    </w:p>
    <w:p w14:paraId="5216471F" w14:textId="77777777" w:rsidR="0098447B" w:rsidRDefault="0098447B">
      <w:pPr>
        <w:rPr>
          <w:rFonts w:ascii="Times New Roman" w:eastAsia="Times New Roman" w:hAnsi="Times New Roman" w:cs="Times New Roman"/>
          <w:b/>
          <w:sz w:val="24"/>
          <w:szCs w:val="24"/>
        </w:rPr>
      </w:pPr>
    </w:p>
    <w:p w14:paraId="3BB35F4E" w14:textId="77777777" w:rsidR="0098447B" w:rsidRDefault="0098447B">
      <w:pPr>
        <w:rPr>
          <w:rFonts w:ascii="Times New Roman" w:eastAsia="Times New Roman" w:hAnsi="Times New Roman" w:cs="Times New Roman"/>
          <w:b/>
          <w:sz w:val="24"/>
          <w:szCs w:val="24"/>
        </w:rPr>
      </w:pPr>
    </w:p>
    <w:p w14:paraId="6B5C1484" w14:textId="77777777" w:rsidR="0098447B" w:rsidRDefault="0098447B">
      <w:pPr>
        <w:rPr>
          <w:rFonts w:ascii="Times New Roman" w:eastAsia="Times New Roman" w:hAnsi="Times New Roman" w:cs="Times New Roman"/>
          <w:b/>
          <w:sz w:val="24"/>
          <w:szCs w:val="24"/>
        </w:rPr>
      </w:pPr>
    </w:p>
    <w:p w14:paraId="468BFC58" w14:textId="77777777" w:rsidR="0098447B" w:rsidRDefault="0098447B">
      <w:pPr>
        <w:rPr>
          <w:rFonts w:ascii="Times New Roman" w:eastAsia="Times New Roman" w:hAnsi="Times New Roman" w:cs="Times New Roman"/>
          <w:b/>
          <w:sz w:val="24"/>
          <w:szCs w:val="24"/>
        </w:rPr>
      </w:pPr>
    </w:p>
    <w:p w14:paraId="035CA77F" w14:textId="77777777" w:rsidR="0098447B" w:rsidRDefault="0098447B">
      <w:pPr>
        <w:rPr>
          <w:rFonts w:ascii="Times New Roman" w:eastAsia="Times New Roman" w:hAnsi="Times New Roman" w:cs="Times New Roman"/>
          <w:b/>
          <w:sz w:val="24"/>
          <w:szCs w:val="24"/>
        </w:rPr>
      </w:pPr>
    </w:p>
    <w:p w14:paraId="1492595A" w14:textId="77777777" w:rsidR="0098447B" w:rsidRDefault="0098447B">
      <w:pPr>
        <w:rPr>
          <w:rFonts w:ascii="Times New Roman" w:eastAsia="Times New Roman" w:hAnsi="Times New Roman" w:cs="Times New Roman"/>
          <w:b/>
          <w:sz w:val="24"/>
          <w:szCs w:val="24"/>
        </w:rPr>
      </w:pPr>
    </w:p>
    <w:p w14:paraId="4D7A9D99" w14:textId="77777777" w:rsidR="0098447B" w:rsidRDefault="0098447B">
      <w:pPr>
        <w:rPr>
          <w:rFonts w:ascii="Times New Roman" w:eastAsia="Times New Roman" w:hAnsi="Times New Roman" w:cs="Times New Roman"/>
          <w:b/>
          <w:sz w:val="24"/>
          <w:szCs w:val="24"/>
        </w:rPr>
      </w:pPr>
    </w:p>
    <w:p w14:paraId="73FCD07E" w14:textId="77777777" w:rsidR="0098447B" w:rsidRDefault="0041324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44D770C7" w14:textId="77777777" w:rsidR="0098447B" w:rsidRDefault="00413241">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CyberTrack</w:t>
      </w:r>
      <w:proofErr w:type="spellEnd"/>
    </w:p>
    <w:p w14:paraId="180E57A4" w14:textId="77777777" w:rsidR="0098447B" w:rsidRDefault="0098447B">
      <w:pPr>
        <w:rPr>
          <w:rFonts w:ascii="Times New Roman" w:eastAsia="Times New Roman" w:hAnsi="Times New Roman" w:cs="Times New Roman"/>
          <w:sz w:val="24"/>
          <w:szCs w:val="24"/>
        </w:rPr>
      </w:pPr>
    </w:p>
    <w:p w14:paraId="7944DDC8" w14:textId="77777777" w:rsidR="0098447B" w:rsidRDefault="0098447B">
      <w:pPr>
        <w:rPr>
          <w:rFonts w:ascii="Times New Roman" w:eastAsia="Times New Roman" w:hAnsi="Times New Roman" w:cs="Times New Roman"/>
          <w:sz w:val="24"/>
          <w:szCs w:val="24"/>
        </w:rPr>
      </w:pPr>
    </w:p>
    <w:p w14:paraId="61FD2C21" w14:textId="77777777" w:rsidR="0098447B" w:rsidRDefault="00413241">
      <w:pPr>
        <w:pStyle w:val="Heading1"/>
      </w:pPr>
      <w:bookmarkStart w:id="4" w:name="_m4hm4bkilp36" w:colFirst="0" w:colLast="0"/>
      <w:bookmarkEnd w:id="4"/>
      <w:r>
        <w:br w:type="page"/>
      </w:r>
    </w:p>
    <w:p w14:paraId="4892CC2C" w14:textId="77777777" w:rsidR="0098447B" w:rsidRDefault="00413241">
      <w:pPr>
        <w:pStyle w:val="Heading1"/>
        <w:jc w:val="center"/>
      </w:pPr>
      <w:bookmarkStart w:id="5" w:name="_iriy2rjr0ddy" w:colFirst="0" w:colLast="0"/>
      <w:bookmarkEnd w:id="5"/>
      <w:r>
        <w:lastRenderedPageBreak/>
        <w:t>TABLE OF CONTENT</w:t>
      </w:r>
    </w:p>
    <w:p w14:paraId="42AF9A30" w14:textId="77777777" w:rsidR="0098447B" w:rsidRDefault="00413241">
      <w:pPr>
        <w:rPr>
          <w:b/>
          <w:i/>
          <w:sz w:val="24"/>
          <w:szCs w:val="24"/>
        </w:rPr>
      </w:pPr>
      <w:r>
        <w:rPr>
          <w:b/>
          <w:i/>
          <w:sz w:val="24"/>
          <w:szCs w:val="24"/>
        </w:rPr>
        <w:t xml:space="preserve">Section </w:t>
      </w:r>
      <w:r>
        <w:rPr>
          <w:b/>
          <w:i/>
          <w:sz w:val="24"/>
          <w:szCs w:val="24"/>
        </w:rPr>
        <w:tab/>
      </w:r>
      <w:r>
        <w:rPr>
          <w:b/>
          <w:i/>
          <w:sz w:val="24"/>
          <w:szCs w:val="24"/>
        </w:rPr>
        <w:tab/>
      </w:r>
      <w:r>
        <w:rPr>
          <w:b/>
          <w:i/>
          <w:sz w:val="24"/>
          <w:szCs w:val="24"/>
        </w:rPr>
        <w:tab/>
      </w:r>
      <w:r>
        <w:rPr>
          <w:b/>
          <w:i/>
          <w:sz w:val="24"/>
          <w:szCs w:val="24"/>
        </w:rPr>
        <w:tab/>
      </w:r>
      <w:r>
        <w:rPr>
          <w:b/>
          <w:i/>
          <w:sz w:val="24"/>
          <w:szCs w:val="24"/>
        </w:rPr>
        <w:tab/>
        <w:t xml:space="preserve">Title </w:t>
      </w:r>
      <w:r>
        <w:rPr>
          <w:b/>
          <w:i/>
          <w:sz w:val="24"/>
          <w:szCs w:val="24"/>
        </w:rPr>
        <w:tab/>
      </w:r>
      <w:r>
        <w:rPr>
          <w:b/>
          <w:i/>
          <w:sz w:val="24"/>
          <w:szCs w:val="24"/>
        </w:rPr>
        <w:tab/>
      </w:r>
      <w:r>
        <w:rPr>
          <w:b/>
          <w:i/>
          <w:sz w:val="24"/>
          <w:szCs w:val="24"/>
        </w:rPr>
        <w:tab/>
      </w:r>
      <w:r>
        <w:rPr>
          <w:b/>
          <w:i/>
          <w:sz w:val="24"/>
          <w:szCs w:val="24"/>
        </w:rPr>
        <w:tab/>
      </w:r>
      <w:r>
        <w:rPr>
          <w:b/>
          <w:i/>
          <w:sz w:val="24"/>
          <w:szCs w:val="24"/>
        </w:rPr>
        <w:tab/>
        <w:t>Page</w:t>
      </w:r>
    </w:p>
    <w:p w14:paraId="65BAF3FC" w14:textId="77777777" w:rsidR="0098447B" w:rsidRDefault="0098447B">
      <w:pPr>
        <w:rPr>
          <w:b/>
          <w:i/>
          <w:sz w:val="24"/>
          <w:szCs w:val="24"/>
        </w:rPr>
      </w:pPr>
    </w:p>
    <w:sdt>
      <w:sdtPr>
        <w:id w:val="1146397117"/>
        <w:docPartObj>
          <w:docPartGallery w:val="Table of Contents"/>
          <w:docPartUnique/>
        </w:docPartObj>
      </w:sdtPr>
      <w:sdtEndPr/>
      <w:sdtContent>
        <w:p w14:paraId="502EEE80" w14:textId="77777777" w:rsidR="0098447B" w:rsidRDefault="00413241">
          <w:pPr>
            <w:tabs>
              <w:tab w:val="right" w:pos="9360"/>
            </w:tabs>
            <w:spacing w:before="80" w:line="240" w:lineRule="auto"/>
          </w:pPr>
          <w:r>
            <w:fldChar w:fldCharType="begin"/>
          </w:r>
          <w:r>
            <w:instrText xml:space="preserve"> TOC \h \u \z </w:instrText>
          </w:r>
          <w:r>
            <w:fldChar w:fldCharType="separate"/>
          </w:r>
          <w:hyperlink w:anchor="_iriy2rjr0ddy">
            <w:r>
              <w:rPr>
                <w:b/>
              </w:rPr>
              <w:t>TABLE OF CONTENT</w:t>
            </w:r>
          </w:hyperlink>
          <w:r>
            <w:rPr>
              <w:b/>
            </w:rPr>
            <w:tab/>
          </w:r>
          <w:r>
            <w:fldChar w:fldCharType="begin"/>
          </w:r>
          <w:r>
            <w:instrText xml:space="preserve"> PAGEREF _iriy2rjr0ddy \h </w:instrText>
          </w:r>
          <w:r>
            <w:fldChar w:fldCharType="separate"/>
          </w:r>
          <w:r>
            <w:rPr>
              <w:b/>
            </w:rPr>
            <w:t>2</w:t>
          </w:r>
          <w:r>
            <w:fldChar w:fldCharType="end"/>
          </w:r>
        </w:p>
        <w:p w14:paraId="33808A2E" w14:textId="77777777" w:rsidR="0098447B" w:rsidRDefault="00413241">
          <w:pPr>
            <w:tabs>
              <w:tab w:val="right" w:pos="9360"/>
            </w:tabs>
            <w:spacing w:before="200" w:line="240" w:lineRule="auto"/>
            <w:rPr>
              <w:b/>
              <w:color w:val="000000"/>
            </w:rPr>
          </w:pPr>
          <w:hyperlink w:anchor="_a58h4lns41d3">
            <w:r>
              <w:rPr>
                <w:b/>
                <w:color w:val="000000"/>
              </w:rPr>
              <w:t>1. Introduction</w:t>
            </w:r>
          </w:hyperlink>
          <w:r>
            <w:rPr>
              <w:b/>
              <w:color w:val="000000"/>
            </w:rPr>
            <w:tab/>
          </w:r>
          <w:r>
            <w:fldChar w:fldCharType="begin"/>
          </w:r>
          <w:r>
            <w:instrText xml:space="preserve"> PAGEREF _a58h4lns41d3 \h </w:instrText>
          </w:r>
          <w:r>
            <w:fldChar w:fldCharType="separate"/>
          </w:r>
          <w:r>
            <w:rPr>
              <w:b/>
              <w:color w:val="000000"/>
            </w:rPr>
            <w:t>3</w:t>
          </w:r>
          <w:r>
            <w:fldChar w:fldCharType="end"/>
          </w:r>
        </w:p>
        <w:p w14:paraId="6541CCD8" w14:textId="77777777" w:rsidR="0098447B" w:rsidRDefault="00413241">
          <w:pPr>
            <w:tabs>
              <w:tab w:val="right" w:pos="9360"/>
            </w:tabs>
            <w:spacing w:before="60" w:line="240" w:lineRule="auto"/>
            <w:ind w:left="360"/>
            <w:rPr>
              <w:color w:val="000000"/>
            </w:rPr>
          </w:pPr>
          <w:hyperlink w:anchor="_v8abbpohm2s2">
            <w:r>
              <w:rPr>
                <w:color w:val="000000"/>
              </w:rPr>
              <w:t>1.1 System purpose</w:t>
            </w:r>
          </w:hyperlink>
          <w:r>
            <w:rPr>
              <w:color w:val="000000"/>
            </w:rPr>
            <w:tab/>
          </w:r>
          <w:r>
            <w:fldChar w:fldCharType="begin"/>
          </w:r>
          <w:r>
            <w:instrText xml:space="preserve"> PAGEREF _v8abbpohm2s2 \h </w:instrText>
          </w:r>
          <w:r>
            <w:fldChar w:fldCharType="separate"/>
          </w:r>
          <w:r>
            <w:rPr>
              <w:color w:val="000000"/>
            </w:rPr>
            <w:t>3</w:t>
          </w:r>
          <w:r>
            <w:fldChar w:fldCharType="end"/>
          </w:r>
        </w:p>
        <w:p w14:paraId="285C54E9" w14:textId="77777777" w:rsidR="0098447B" w:rsidRDefault="00413241">
          <w:pPr>
            <w:tabs>
              <w:tab w:val="right" w:pos="9360"/>
            </w:tabs>
            <w:spacing w:before="60" w:line="240" w:lineRule="auto"/>
            <w:ind w:left="360"/>
            <w:rPr>
              <w:color w:val="000000"/>
            </w:rPr>
          </w:pPr>
          <w:hyperlink w:anchor="_bkasriob5kh2">
            <w:r>
              <w:rPr>
                <w:color w:val="000000"/>
              </w:rPr>
              <w:t>1.2 System scope</w:t>
            </w:r>
          </w:hyperlink>
          <w:r>
            <w:rPr>
              <w:color w:val="000000"/>
            </w:rPr>
            <w:tab/>
          </w:r>
          <w:r>
            <w:fldChar w:fldCharType="begin"/>
          </w:r>
          <w:r>
            <w:instrText xml:space="preserve"> PAGEREF _bkas</w:instrText>
          </w:r>
          <w:r>
            <w:instrText xml:space="preserve">riob5kh2 \h </w:instrText>
          </w:r>
          <w:r>
            <w:fldChar w:fldCharType="separate"/>
          </w:r>
          <w:r>
            <w:rPr>
              <w:color w:val="000000"/>
            </w:rPr>
            <w:t>3</w:t>
          </w:r>
          <w:r>
            <w:fldChar w:fldCharType="end"/>
          </w:r>
        </w:p>
        <w:p w14:paraId="79322B55" w14:textId="77777777" w:rsidR="0098447B" w:rsidRDefault="00413241">
          <w:pPr>
            <w:tabs>
              <w:tab w:val="right" w:pos="9360"/>
            </w:tabs>
            <w:spacing w:before="60" w:line="240" w:lineRule="auto"/>
            <w:ind w:left="360"/>
            <w:rPr>
              <w:color w:val="000000"/>
            </w:rPr>
          </w:pPr>
          <w:hyperlink w:anchor="_jwru5rcy52m8">
            <w:r>
              <w:rPr>
                <w:color w:val="000000"/>
              </w:rPr>
              <w:t>1.3 System overview</w:t>
            </w:r>
          </w:hyperlink>
          <w:r>
            <w:rPr>
              <w:color w:val="000000"/>
            </w:rPr>
            <w:tab/>
          </w:r>
          <w:r>
            <w:fldChar w:fldCharType="begin"/>
          </w:r>
          <w:r>
            <w:instrText xml:space="preserve"> PAGEREF _jwru5rcy52m8 \h </w:instrText>
          </w:r>
          <w:r>
            <w:fldChar w:fldCharType="separate"/>
          </w:r>
          <w:r>
            <w:rPr>
              <w:color w:val="000000"/>
            </w:rPr>
            <w:t>4</w:t>
          </w:r>
          <w:r>
            <w:fldChar w:fldCharType="end"/>
          </w:r>
        </w:p>
        <w:p w14:paraId="14B56108" w14:textId="77777777" w:rsidR="0098447B" w:rsidRDefault="00413241">
          <w:pPr>
            <w:tabs>
              <w:tab w:val="right" w:pos="9360"/>
            </w:tabs>
            <w:spacing w:before="60" w:line="240" w:lineRule="auto"/>
            <w:ind w:left="720"/>
            <w:rPr>
              <w:color w:val="000000"/>
            </w:rPr>
          </w:pPr>
          <w:hyperlink w:anchor="_p3x2rqdridni">
            <w:r>
              <w:rPr>
                <w:color w:val="000000"/>
              </w:rPr>
              <w:t>1.3.1 System context</w:t>
            </w:r>
          </w:hyperlink>
          <w:r>
            <w:rPr>
              <w:color w:val="000000"/>
            </w:rPr>
            <w:tab/>
          </w:r>
          <w:r>
            <w:fldChar w:fldCharType="begin"/>
          </w:r>
          <w:r>
            <w:instrText xml:space="preserve"> PAGEREF _p3x2rqdridni \h </w:instrText>
          </w:r>
          <w:r>
            <w:fldChar w:fldCharType="separate"/>
          </w:r>
          <w:r>
            <w:rPr>
              <w:color w:val="000000"/>
            </w:rPr>
            <w:t>4</w:t>
          </w:r>
          <w:r>
            <w:fldChar w:fldCharType="end"/>
          </w:r>
        </w:p>
        <w:p w14:paraId="0D581AD8" w14:textId="77777777" w:rsidR="0098447B" w:rsidRDefault="00413241">
          <w:pPr>
            <w:tabs>
              <w:tab w:val="right" w:pos="9360"/>
            </w:tabs>
            <w:spacing w:before="60" w:line="240" w:lineRule="auto"/>
            <w:ind w:left="360"/>
            <w:rPr>
              <w:color w:val="000000"/>
            </w:rPr>
          </w:pPr>
          <w:hyperlink w:anchor="_o6ibwrip34gj">
            <w:r>
              <w:rPr>
                <w:color w:val="000000"/>
              </w:rPr>
              <w:t>1.4</w:t>
            </w:r>
            <w:r>
              <w:rPr>
                <w:color w:val="000000"/>
              </w:rPr>
              <w:t xml:space="preserve"> Definition</w:t>
            </w:r>
          </w:hyperlink>
          <w:r>
            <w:rPr>
              <w:color w:val="000000"/>
            </w:rPr>
            <w:tab/>
          </w:r>
          <w:r>
            <w:fldChar w:fldCharType="begin"/>
          </w:r>
          <w:r>
            <w:instrText xml:space="preserve"> PAGEREF _o6ibwrip34gj \h </w:instrText>
          </w:r>
          <w:r>
            <w:fldChar w:fldCharType="separate"/>
          </w:r>
          <w:r>
            <w:rPr>
              <w:color w:val="000000"/>
            </w:rPr>
            <w:t>5</w:t>
          </w:r>
          <w:r>
            <w:fldChar w:fldCharType="end"/>
          </w:r>
        </w:p>
        <w:p w14:paraId="080A8705" w14:textId="77777777" w:rsidR="0098447B" w:rsidRDefault="00413241">
          <w:pPr>
            <w:tabs>
              <w:tab w:val="right" w:pos="9360"/>
            </w:tabs>
            <w:spacing w:before="200" w:line="240" w:lineRule="auto"/>
          </w:pPr>
          <w:hyperlink w:anchor="_sdzl989cnpxu">
            <w:r>
              <w:rPr>
                <w:b/>
              </w:rPr>
              <w:t>2. References</w:t>
            </w:r>
          </w:hyperlink>
          <w:r>
            <w:rPr>
              <w:b/>
            </w:rPr>
            <w:tab/>
          </w:r>
          <w:r>
            <w:fldChar w:fldCharType="begin"/>
          </w:r>
          <w:r>
            <w:instrText xml:space="preserve"> PAGEREF _sdzl989cnpxu \h </w:instrText>
          </w:r>
          <w:r>
            <w:fldChar w:fldCharType="separate"/>
          </w:r>
          <w:r>
            <w:rPr>
              <w:b/>
            </w:rPr>
            <w:t>6</w:t>
          </w:r>
          <w:r>
            <w:fldChar w:fldCharType="end"/>
          </w:r>
        </w:p>
        <w:p w14:paraId="16EA8749" w14:textId="77777777" w:rsidR="0098447B" w:rsidRDefault="00413241">
          <w:pPr>
            <w:tabs>
              <w:tab w:val="right" w:pos="9360"/>
            </w:tabs>
            <w:spacing w:before="200" w:line="240" w:lineRule="auto"/>
          </w:pPr>
          <w:hyperlink w:anchor="_a5u79koqvorh">
            <w:r>
              <w:rPr>
                <w:b/>
              </w:rPr>
              <w:t>3. System requirements</w:t>
            </w:r>
          </w:hyperlink>
          <w:r>
            <w:rPr>
              <w:b/>
            </w:rPr>
            <w:tab/>
          </w:r>
          <w:r>
            <w:fldChar w:fldCharType="begin"/>
          </w:r>
          <w:r>
            <w:instrText xml:space="preserve"> PAGEREF _a5u79koqvorh \h </w:instrText>
          </w:r>
          <w:r>
            <w:fldChar w:fldCharType="separate"/>
          </w:r>
          <w:r>
            <w:rPr>
              <w:b/>
            </w:rPr>
            <w:t>7</w:t>
          </w:r>
          <w:r>
            <w:fldChar w:fldCharType="end"/>
          </w:r>
        </w:p>
        <w:p w14:paraId="3E54C566" w14:textId="77777777" w:rsidR="0098447B" w:rsidRDefault="00413241">
          <w:pPr>
            <w:tabs>
              <w:tab w:val="right" w:pos="9360"/>
            </w:tabs>
            <w:spacing w:before="60" w:line="240" w:lineRule="auto"/>
            <w:ind w:left="360"/>
            <w:rPr>
              <w:color w:val="000000"/>
            </w:rPr>
          </w:pPr>
          <w:hyperlink w:anchor="_8ui617wwgif8">
            <w:r>
              <w:rPr>
                <w:color w:val="000000"/>
              </w:rPr>
              <w:t>3.1 Functional requirements</w:t>
            </w:r>
          </w:hyperlink>
          <w:r>
            <w:rPr>
              <w:color w:val="000000"/>
            </w:rPr>
            <w:tab/>
          </w:r>
          <w:r>
            <w:fldChar w:fldCharType="begin"/>
          </w:r>
          <w:r>
            <w:instrText xml:space="preserve"> PAGEREF _8ui617wwgif8 \h </w:instrText>
          </w:r>
          <w:r>
            <w:fldChar w:fldCharType="separate"/>
          </w:r>
          <w:r>
            <w:rPr>
              <w:color w:val="000000"/>
            </w:rPr>
            <w:t>7</w:t>
          </w:r>
          <w:r>
            <w:fldChar w:fldCharType="end"/>
          </w:r>
        </w:p>
        <w:p w14:paraId="5525B7A4" w14:textId="77777777" w:rsidR="0098447B" w:rsidRDefault="00413241">
          <w:pPr>
            <w:tabs>
              <w:tab w:val="right" w:pos="9360"/>
            </w:tabs>
            <w:spacing w:before="60" w:line="240" w:lineRule="auto"/>
            <w:ind w:left="1080"/>
            <w:rPr>
              <w:color w:val="000000"/>
            </w:rPr>
          </w:pPr>
          <w:hyperlink w:anchor="_qsoqifslmlxt">
            <w:r>
              <w:rPr>
                <w:color w:val="000000"/>
              </w:rPr>
              <w:t>3.1.1 Check-in</w:t>
            </w:r>
          </w:hyperlink>
          <w:r>
            <w:rPr>
              <w:color w:val="000000"/>
            </w:rPr>
            <w:tab/>
          </w:r>
          <w:r>
            <w:fldChar w:fldCharType="begin"/>
          </w:r>
          <w:r>
            <w:instrText xml:space="preserve"> PAGEREF _qsoqifslmlxt \h </w:instrText>
          </w:r>
          <w:r>
            <w:fldChar w:fldCharType="separate"/>
          </w:r>
          <w:r>
            <w:rPr>
              <w:color w:val="000000"/>
            </w:rPr>
            <w:t>8</w:t>
          </w:r>
          <w:r>
            <w:fldChar w:fldCharType="end"/>
          </w:r>
        </w:p>
        <w:p w14:paraId="2302E366" w14:textId="77777777" w:rsidR="0098447B" w:rsidRDefault="00413241">
          <w:pPr>
            <w:tabs>
              <w:tab w:val="right" w:pos="9360"/>
            </w:tabs>
            <w:spacing w:before="60" w:line="240" w:lineRule="auto"/>
            <w:ind w:left="1080"/>
            <w:rPr>
              <w:color w:val="000000"/>
            </w:rPr>
          </w:pPr>
          <w:hyperlink w:anchor="_cvhkxgcqnwpv">
            <w:r>
              <w:rPr>
                <w:color w:val="000000"/>
              </w:rPr>
              <w:t>3.1.2 View Locker</w:t>
            </w:r>
          </w:hyperlink>
          <w:r>
            <w:rPr>
              <w:color w:val="000000"/>
            </w:rPr>
            <w:tab/>
          </w:r>
          <w:r>
            <w:fldChar w:fldCharType="begin"/>
          </w:r>
          <w:r>
            <w:instrText xml:space="preserve"> PAGEREF _cvhkxgcqnwpv \h </w:instrText>
          </w:r>
          <w:r>
            <w:fldChar w:fldCharType="separate"/>
          </w:r>
          <w:r>
            <w:rPr>
              <w:color w:val="000000"/>
            </w:rPr>
            <w:t>8</w:t>
          </w:r>
          <w:r>
            <w:fldChar w:fldCharType="end"/>
          </w:r>
        </w:p>
        <w:p w14:paraId="40DA8B35" w14:textId="77777777" w:rsidR="0098447B" w:rsidRDefault="00413241">
          <w:pPr>
            <w:tabs>
              <w:tab w:val="right" w:pos="9360"/>
            </w:tabs>
            <w:spacing w:before="60" w:line="240" w:lineRule="auto"/>
            <w:ind w:left="1080"/>
            <w:rPr>
              <w:color w:val="000000"/>
            </w:rPr>
          </w:pPr>
          <w:hyperlink w:anchor="_dj14z4lsjjrg">
            <w:r>
              <w:rPr>
                <w:color w:val="000000"/>
              </w:rPr>
              <w:t>3.1.3 Check out</w:t>
            </w:r>
          </w:hyperlink>
          <w:r>
            <w:rPr>
              <w:color w:val="000000"/>
            </w:rPr>
            <w:tab/>
          </w:r>
          <w:r>
            <w:fldChar w:fldCharType="begin"/>
          </w:r>
          <w:r>
            <w:instrText xml:space="preserve"> PAGEREF _dj14z4lsjjrg \h </w:instrText>
          </w:r>
          <w:r>
            <w:fldChar w:fldCharType="separate"/>
          </w:r>
          <w:r>
            <w:rPr>
              <w:color w:val="000000"/>
            </w:rPr>
            <w:t>8</w:t>
          </w:r>
          <w:r>
            <w:fldChar w:fldCharType="end"/>
          </w:r>
        </w:p>
        <w:p w14:paraId="1B1B5137" w14:textId="77777777" w:rsidR="0098447B" w:rsidRDefault="00413241">
          <w:pPr>
            <w:tabs>
              <w:tab w:val="right" w:pos="9360"/>
            </w:tabs>
            <w:spacing w:before="60" w:line="240" w:lineRule="auto"/>
            <w:ind w:left="1080"/>
            <w:rPr>
              <w:color w:val="000000"/>
            </w:rPr>
          </w:pPr>
          <w:hyperlink w:anchor="_9qbc8cnmkcgy">
            <w:r>
              <w:rPr>
                <w:color w:val="000000"/>
              </w:rPr>
              <w:t>3.1.4 Return key</w:t>
            </w:r>
          </w:hyperlink>
          <w:r>
            <w:rPr>
              <w:color w:val="000000"/>
            </w:rPr>
            <w:tab/>
          </w:r>
          <w:r>
            <w:fldChar w:fldCharType="begin"/>
          </w:r>
          <w:r>
            <w:instrText xml:space="preserve"> PAGEREF _9qbc8cnmkcgy \h </w:instrText>
          </w:r>
          <w:r>
            <w:fldChar w:fldCharType="separate"/>
          </w:r>
          <w:r>
            <w:rPr>
              <w:color w:val="000000"/>
            </w:rPr>
            <w:t>8</w:t>
          </w:r>
          <w:r>
            <w:fldChar w:fldCharType="end"/>
          </w:r>
        </w:p>
        <w:p w14:paraId="0207601C" w14:textId="77777777" w:rsidR="0098447B" w:rsidRDefault="00413241">
          <w:pPr>
            <w:tabs>
              <w:tab w:val="right" w:pos="9360"/>
            </w:tabs>
            <w:spacing w:before="60" w:line="240" w:lineRule="auto"/>
            <w:ind w:left="1080"/>
            <w:rPr>
              <w:color w:val="000000"/>
            </w:rPr>
          </w:pPr>
          <w:hyperlink w:anchor="_1usfsnj8ydst">
            <w:r>
              <w:rPr>
                <w:color w:val="000000"/>
              </w:rPr>
              <w:t>3.1.5 Print receipt</w:t>
            </w:r>
          </w:hyperlink>
          <w:r>
            <w:rPr>
              <w:color w:val="000000"/>
            </w:rPr>
            <w:tab/>
          </w:r>
          <w:r>
            <w:fldChar w:fldCharType="begin"/>
          </w:r>
          <w:r>
            <w:instrText xml:space="preserve"> PAGEREF _1us</w:instrText>
          </w:r>
          <w:r>
            <w:instrText xml:space="preserve">fsnj8ydst \h </w:instrText>
          </w:r>
          <w:r>
            <w:fldChar w:fldCharType="separate"/>
          </w:r>
          <w:r>
            <w:rPr>
              <w:color w:val="000000"/>
            </w:rPr>
            <w:t>9</w:t>
          </w:r>
          <w:r>
            <w:fldChar w:fldCharType="end"/>
          </w:r>
        </w:p>
        <w:p w14:paraId="6FFEBD54" w14:textId="77777777" w:rsidR="0098447B" w:rsidRDefault="00413241">
          <w:pPr>
            <w:tabs>
              <w:tab w:val="right" w:pos="9360"/>
            </w:tabs>
            <w:spacing w:before="60" w:line="240" w:lineRule="auto"/>
            <w:ind w:left="1080"/>
            <w:rPr>
              <w:color w:val="000000"/>
            </w:rPr>
          </w:pPr>
          <w:hyperlink w:anchor="_fbyiv3oo9zgq">
            <w:r>
              <w:rPr>
                <w:color w:val="000000"/>
              </w:rPr>
              <w:t>3.1.6 Scan Student ID</w:t>
            </w:r>
          </w:hyperlink>
          <w:r>
            <w:rPr>
              <w:color w:val="000000"/>
            </w:rPr>
            <w:tab/>
          </w:r>
          <w:r>
            <w:fldChar w:fldCharType="begin"/>
          </w:r>
          <w:r>
            <w:instrText xml:space="preserve"> PAGEREF _fbyiv3oo9zgq \h </w:instrText>
          </w:r>
          <w:r>
            <w:fldChar w:fldCharType="separate"/>
          </w:r>
          <w:r>
            <w:rPr>
              <w:color w:val="000000"/>
            </w:rPr>
            <w:t>9</w:t>
          </w:r>
          <w:r>
            <w:fldChar w:fldCharType="end"/>
          </w:r>
        </w:p>
        <w:p w14:paraId="1AB23156" w14:textId="77777777" w:rsidR="0098447B" w:rsidRDefault="00413241">
          <w:pPr>
            <w:tabs>
              <w:tab w:val="right" w:pos="9360"/>
            </w:tabs>
            <w:spacing w:before="60" w:line="240" w:lineRule="auto"/>
            <w:ind w:left="1080"/>
            <w:rPr>
              <w:color w:val="000000"/>
            </w:rPr>
          </w:pPr>
          <w:hyperlink w:anchor="_w19strv8ictg">
            <w:r>
              <w:rPr>
                <w:color w:val="000000"/>
              </w:rPr>
              <w:t>3.1.7 Login as student</w:t>
            </w:r>
          </w:hyperlink>
          <w:r>
            <w:rPr>
              <w:color w:val="000000"/>
            </w:rPr>
            <w:tab/>
          </w:r>
          <w:r>
            <w:fldChar w:fldCharType="begin"/>
          </w:r>
          <w:r>
            <w:instrText xml:space="preserve"> PAGEREF _w19strv8ictg \h </w:instrText>
          </w:r>
          <w:r>
            <w:fldChar w:fldCharType="separate"/>
          </w:r>
          <w:r>
            <w:rPr>
              <w:color w:val="000000"/>
            </w:rPr>
            <w:t>9</w:t>
          </w:r>
          <w:r>
            <w:fldChar w:fldCharType="end"/>
          </w:r>
        </w:p>
        <w:p w14:paraId="411B7759" w14:textId="77777777" w:rsidR="0098447B" w:rsidRDefault="00413241">
          <w:pPr>
            <w:tabs>
              <w:tab w:val="right" w:pos="9360"/>
            </w:tabs>
            <w:spacing w:before="60" w:line="240" w:lineRule="auto"/>
            <w:ind w:left="1080"/>
            <w:rPr>
              <w:color w:val="000000"/>
            </w:rPr>
          </w:pPr>
          <w:hyperlink w:anchor="_a93src6jqu1y">
            <w:r>
              <w:rPr>
                <w:color w:val="000000"/>
              </w:rPr>
              <w:t>3.1.8 Check Room Type</w:t>
            </w:r>
          </w:hyperlink>
          <w:r>
            <w:rPr>
              <w:color w:val="000000"/>
            </w:rPr>
            <w:tab/>
          </w:r>
          <w:r>
            <w:fldChar w:fldCharType="begin"/>
          </w:r>
          <w:r>
            <w:instrText xml:space="preserve"> PAGEREF _a93src6jqu1y \h </w:instrText>
          </w:r>
          <w:r>
            <w:fldChar w:fldCharType="separate"/>
          </w:r>
          <w:r>
            <w:rPr>
              <w:color w:val="000000"/>
            </w:rPr>
            <w:t>9</w:t>
          </w:r>
          <w:r>
            <w:fldChar w:fldCharType="end"/>
          </w:r>
        </w:p>
        <w:p w14:paraId="55BE79A2" w14:textId="77777777" w:rsidR="0098447B" w:rsidRDefault="00413241">
          <w:pPr>
            <w:tabs>
              <w:tab w:val="right" w:pos="9360"/>
            </w:tabs>
            <w:spacing w:before="60" w:line="240" w:lineRule="auto"/>
            <w:ind w:left="1080"/>
            <w:rPr>
              <w:color w:val="000000"/>
            </w:rPr>
          </w:pPr>
          <w:hyperlink w:anchor="_w8f2jcr4dvum">
            <w:r>
              <w:rPr>
                <w:color w:val="000000"/>
              </w:rPr>
              <w:t>3.1.9 View Map</w:t>
            </w:r>
          </w:hyperlink>
          <w:r>
            <w:rPr>
              <w:color w:val="000000"/>
            </w:rPr>
            <w:tab/>
          </w:r>
          <w:r>
            <w:fldChar w:fldCharType="begin"/>
          </w:r>
          <w:r>
            <w:instrText xml:space="preserve"> PAGEREF _w8f2jcr4dvum \h </w:instrText>
          </w:r>
          <w:r>
            <w:fldChar w:fldCharType="separate"/>
          </w:r>
          <w:r>
            <w:rPr>
              <w:color w:val="000000"/>
            </w:rPr>
            <w:t>10</w:t>
          </w:r>
          <w:r>
            <w:fldChar w:fldCharType="end"/>
          </w:r>
        </w:p>
        <w:p w14:paraId="074D0FB3" w14:textId="77777777" w:rsidR="0098447B" w:rsidRDefault="00413241">
          <w:pPr>
            <w:tabs>
              <w:tab w:val="right" w:pos="9360"/>
            </w:tabs>
            <w:spacing w:before="60" w:line="240" w:lineRule="auto"/>
            <w:ind w:left="1080"/>
            <w:rPr>
              <w:color w:val="000000"/>
            </w:rPr>
          </w:pPr>
          <w:hyperlink w:anchor="_cgaxdcxdwls7">
            <w:r>
              <w:rPr>
                <w:color w:val="000000"/>
              </w:rPr>
              <w:t>3.1.10 View Room Location</w:t>
            </w:r>
          </w:hyperlink>
          <w:r>
            <w:rPr>
              <w:color w:val="000000"/>
            </w:rPr>
            <w:tab/>
          </w:r>
          <w:r>
            <w:fldChar w:fldCharType="begin"/>
          </w:r>
          <w:r>
            <w:instrText xml:space="preserve"> PAGEREF _cgaxdcxdwls7 \h </w:instrText>
          </w:r>
          <w:r>
            <w:fldChar w:fldCharType="separate"/>
          </w:r>
          <w:r>
            <w:rPr>
              <w:color w:val="000000"/>
            </w:rPr>
            <w:t>10</w:t>
          </w:r>
          <w:r>
            <w:fldChar w:fldCharType="end"/>
          </w:r>
        </w:p>
        <w:p w14:paraId="32600352" w14:textId="77777777" w:rsidR="0098447B" w:rsidRDefault="00413241">
          <w:pPr>
            <w:tabs>
              <w:tab w:val="right" w:pos="9360"/>
            </w:tabs>
            <w:spacing w:before="60" w:line="240" w:lineRule="auto"/>
            <w:ind w:left="1080"/>
            <w:rPr>
              <w:color w:val="000000"/>
            </w:rPr>
          </w:pPr>
          <w:hyperlink w:anchor="_j8xsfp700bze">
            <w:r>
              <w:rPr>
                <w:color w:val="000000"/>
              </w:rPr>
              <w:t>3.1.11 Pay Hostel Fee</w:t>
            </w:r>
          </w:hyperlink>
          <w:r>
            <w:rPr>
              <w:color w:val="000000"/>
            </w:rPr>
            <w:tab/>
          </w:r>
          <w:r>
            <w:fldChar w:fldCharType="begin"/>
          </w:r>
          <w:r>
            <w:instrText xml:space="preserve"> PAGEREF _j8xsfp700bze \h </w:instrText>
          </w:r>
          <w:r>
            <w:fldChar w:fldCharType="separate"/>
          </w:r>
          <w:r>
            <w:rPr>
              <w:color w:val="000000"/>
            </w:rPr>
            <w:t>10</w:t>
          </w:r>
          <w:r>
            <w:fldChar w:fldCharType="end"/>
          </w:r>
        </w:p>
        <w:p w14:paraId="286C2A98" w14:textId="77777777" w:rsidR="0098447B" w:rsidRDefault="00413241">
          <w:pPr>
            <w:tabs>
              <w:tab w:val="right" w:pos="9360"/>
            </w:tabs>
            <w:spacing w:before="60" w:line="240" w:lineRule="auto"/>
            <w:ind w:left="1080"/>
            <w:rPr>
              <w:color w:val="000000"/>
            </w:rPr>
          </w:pPr>
          <w:hyperlink w:anchor="_ty3p15a455x9">
            <w:r>
              <w:rPr>
                <w:color w:val="000000"/>
              </w:rPr>
              <w:t>3.1.12 Select payment method</w:t>
            </w:r>
          </w:hyperlink>
          <w:r>
            <w:rPr>
              <w:color w:val="000000"/>
            </w:rPr>
            <w:tab/>
          </w:r>
          <w:r>
            <w:fldChar w:fldCharType="begin"/>
          </w:r>
          <w:r>
            <w:instrText xml:space="preserve"> PAGEREF _ty3p15a455x9 \h </w:instrText>
          </w:r>
          <w:r>
            <w:fldChar w:fldCharType="separate"/>
          </w:r>
          <w:r>
            <w:rPr>
              <w:color w:val="000000"/>
            </w:rPr>
            <w:t>10</w:t>
          </w:r>
          <w:r>
            <w:fldChar w:fldCharType="end"/>
          </w:r>
        </w:p>
        <w:p w14:paraId="58AADFD6" w14:textId="77777777" w:rsidR="0098447B" w:rsidRDefault="00413241">
          <w:pPr>
            <w:tabs>
              <w:tab w:val="right" w:pos="9360"/>
            </w:tabs>
            <w:spacing w:before="60" w:line="240" w:lineRule="auto"/>
            <w:ind w:left="1080"/>
            <w:rPr>
              <w:color w:val="000000"/>
            </w:rPr>
          </w:pPr>
          <w:hyperlink w:anchor="_f183qdjsuhm6">
            <w:r>
              <w:rPr>
                <w:color w:val="000000"/>
              </w:rPr>
              <w:t>3.1</w:t>
            </w:r>
            <w:r>
              <w:rPr>
                <w:color w:val="000000"/>
              </w:rPr>
              <w:t>.13 Pay through online</w:t>
            </w:r>
          </w:hyperlink>
          <w:r>
            <w:rPr>
              <w:color w:val="000000"/>
            </w:rPr>
            <w:tab/>
          </w:r>
          <w:r>
            <w:fldChar w:fldCharType="begin"/>
          </w:r>
          <w:r>
            <w:instrText xml:space="preserve"> PAGEREF _f183qdjsuhm6 \h </w:instrText>
          </w:r>
          <w:r>
            <w:fldChar w:fldCharType="separate"/>
          </w:r>
          <w:r>
            <w:rPr>
              <w:color w:val="000000"/>
            </w:rPr>
            <w:t>11</w:t>
          </w:r>
          <w:r>
            <w:fldChar w:fldCharType="end"/>
          </w:r>
        </w:p>
        <w:p w14:paraId="2E59EDAF" w14:textId="77777777" w:rsidR="0098447B" w:rsidRDefault="00413241">
          <w:pPr>
            <w:tabs>
              <w:tab w:val="right" w:pos="9360"/>
            </w:tabs>
            <w:spacing w:before="60" w:line="240" w:lineRule="auto"/>
            <w:ind w:left="1080"/>
            <w:rPr>
              <w:color w:val="000000"/>
            </w:rPr>
          </w:pPr>
          <w:hyperlink w:anchor="_w6htn5je00ij">
            <w:r>
              <w:rPr>
                <w:color w:val="000000"/>
              </w:rPr>
              <w:t>3.1.14 Pay through bank wave</w:t>
            </w:r>
          </w:hyperlink>
          <w:r>
            <w:rPr>
              <w:color w:val="000000"/>
            </w:rPr>
            <w:tab/>
          </w:r>
          <w:r>
            <w:fldChar w:fldCharType="begin"/>
          </w:r>
          <w:r>
            <w:instrText xml:space="preserve"> PAGEREF _w6htn5je00ij \h </w:instrText>
          </w:r>
          <w:r>
            <w:fldChar w:fldCharType="separate"/>
          </w:r>
          <w:r>
            <w:rPr>
              <w:color w:val="000000"/>
            </w:rPr>
            <w:t>11</w:t>
          </w:r>
          <w:r>
            <w:fldChar w:fldCharType="end"/>
          </w:r>
        </w:p>
        <w:p w14:paraId="4B001D5A" w14:textId="77777777" w:rsidR="0098447B" w:rsidRDefault="00413241">
          <w:pPr>
            <w:tabs>
              <w:tab w:val="right" w:pos="9360"/>
            </w:tabs>
            <w:spacing w:before="60" w:line="240" w:lineRule="auto"/>
            <w:ind w:left="1080"/>
            <w:rPr>
              <w:color w:val="000000"/>
            </w:rPr>
          </w:pPr>
          <w:hyperlink w:anchor="_7res0dvpv8pu">
            <w:r>
              <w:rPr>
                <w:color w:val="000000"/>
              </w:rPr>
              <w:t>3.1.15 Scan bank card</w:t>
            </w:r>
          </w:hyperlink>
          <w:r>
            <w:rPr>
              <w:color w:val="000000"/>
            </w:rPr>
            <w:tab/>
          </w:r>
          <w:r>
            <w:fldChar w:fldCharType="begin"/>
          </w:r>
          <w:r>
            <w:instrText xml:space="preserve"> PAGEREF _7res0dvpv8pu \h </w:instrText>
          </w:r>
          <w:r>
            <w:fldChar w:fldCharType="separate"/>
          </w:r>
          <w:r>
            <w:rPr>
              <w:color w:val="000000"/>
            </w:rPr>
            <w:t>11</w:t>
          </w:r>
          <w:r>
            <w:fldChar w:fldCharType="end"/>
          </w:r>
        </w:p>
        <w:p w14:paraId="5E72EA2C" w14:textId="77777777" w:rsidR="0098447B" w:rsidRDefault="00413241">
          <w:pPr>
            <w:tabs>
              <w:tab w:val="right" w:pos="9360"/>
            </w:tabs>
            <w:spacing w:before="60" w:line="240" w:lineRule="auto"/>
            <w:ind w:left="1080"/>
            <w:rPr>
              <w:color w:val="000000"/>
            </w:rPr>
          </w:pPr>
          <w:hyperlink w:anchor="_fjk0xhi7f7q1">
            <w:r>
              <w:rPr>
                <w:color w:val="000000"/>
              </w:rPr>
              <w:t>3.1.16 Select Service</w:t>
            </w:r>
          </w:hyperlink>
          <w:r>
            <w:rPr>
              <w:color w:val="000000"/>
            </w:rPr>
            <w:tab/>
          </w:r>
          <w:r>
            <w:fldChar w:fldCharType="begin"/>
          </w:r>
          <w:r>
            <w:instrText xml:space="preserve"> PAGEREF _fjk0xhi7f7q1 \h </w:instrText>
          </w:r>
          <w:r>
            <w:fldChar w:fldCharType="separate"/>
          </w:r>
          <w:r>
            <w:rPr>
              <w:color w:val="000000"/>
            </w:rPr>
            <w:t>11</w:t>
          </w:r>
          <w:r>
            <w:fldChar w:fldCharType="end"/>
          </w:r>
        </w:p>
        <w:p w14:paraId="798E8A13" w14:textId="77777777" w:rsidR="0098447B" w:rsidRDefault="00413241">
          <w:pPr>
            <w:tabs>
              <w:tab w:val="right" w:pos="9360"/>
            </w:tabs>
            <w:spacing w:before="60" w:line="240" w:lineRule="auto"/>
            <w:ind w:left="1080"/>
            <w:rPr>
              <w:color w:val="000000"/>
            </w:rPr>
          </w:pPr>
          <w:hyperlink w:anchor="_67gyx5s6axol">
            <w:r>
              <w:rPr>
                <w:color w:val="000000"/>
              </w:rPr>
              <w:t>3</w:t>
            </w:r>
            <w:r>
              <w:rPr>
                <w:color w:val="000000"/>
              </w:rPr>
              <w:t>.1.17 Provide Feedback</w:t>
            </w:r>
          </w:hyperlink>
          <w:r>
            <w:rPr>
              <w:color w:val="000000"/>
            </w:rPr>
            <w:tab/>
          </w:r>
          <w:r>
            <w:fldChar w:fldCharType="begin"/>
          </w:r>
          <w:r>
            <w:instrText xml:space="preserve"> PAGEREF _67gyx5s6axol \h </w:instrText>
          </w:r>
          <w:r>
            <w:fldChar w:fldCharType="separate"/>
          </w:r>
          <w:r>
            <w:rPr>
              <w:color w:val="000000"/>
            </w:rPr>
            <w:t>12</w:t>
          </w:r>
          <w:r>
            <w:fldChar w:fldCharType="end"/>
          </w:r>
        </w:p>
        <w:p w14:paraId="6C53F0E9" w14:textId="77777777" w:rsidR="0098447B" w:rsidRDefault="00413241">
          <w:pPr>
            <w:tabs>
              <w:tab w:val="right" w:pos="9360"/>
            </w:tabs>
            <w:spacing w:before="60" w:line="240" w:lineRule="auto"/>
            <w:ind w:left="1080"/>
            <w:rPr>
              <w:color w:val="000000"/>
            </w:rPr>
          </w:pPr>
          <w:hyperlink w:anchor="_cq8dre1y5ua4">
            <w:r>
              <w:rPr>
                <w:color w:val="000000"/>
              </w:rPr>
              <w:t>3.1.18 Provide Complain</w:t>
            </w:r>
          </w:hyperlink>
          <w:r>
            <w:rPr>
              <w:color w:val="000000"/>
            </w:rPr>
            <w:tab/>
          </w:r>
          <w:r>
            <w:fldChar w:fldCharType="begin"/>
          </w:r>
          <w:r>
            <w:instrText xml:space="preserve"> PAGEREF _cq8dre1y5ua4 \h </w:instrText>
          </w:r>
          <w:r>
            <w:fldChar w:fldCharType="separate"/>
          </w:r>
          <w:r>
            <w:rPr>
              <w:color w:val="000000"/>
            </w:rPr>
            <w:t>12</w:t>
          </w:r>
          <w:r>
            <w:fldChar w:fldCharType="end"/>
          </w:r>
        </w:p>
        <w:p w14:paraId="6B4E1E24" w14:textId="77777777" w:rsidR="0098447B" w:rsidRDefault="00413241">
          <w:pPr>
            <w:tabs>
              <w:tab w:val="right" w:pos="9360"/>
            </w:tabs>
            <w:spacing w:before="60" w:line="240" w:lineRule="auto"/>
            <w:ind w:left="360"/>
          </w:pPr>
          <w:hyperlink w:anchor="_xv2bv5fz7haq">
            <w:r>
              <w:t>3.2 System modes and states</w:t>
            </w:r>
          </w:hyperlink>
          <w:r>
            <w:tab/>
          </w:r>
          <w:r>
            <w:fldChar w:fldCharType="begin"/>
          </w:r>
          <w:r>
            <w:instrText xml:space="preserve"> PAGEREF _xv2bv5fz7haq \h </w:instrText>
          </w:r>
          <w:r>
            <w:fldChar w:fldCharType="separate"/>
          </w:r>
          <w:r>
            <w:t>13</w:t>
          </w:r>
          <w:r>
            <w:fldChar w:fldCharType="end"/>
          </w:r>
        </w:p>
        <w:p w14:paraId="2EE742E4" w14:textId="77777777" w:rsidR="0098447B" w:rsidRDefault="00413241">
          <w:pPr>
            <w:tabs>
              <w:tab w:val="right" w:pos="9360"/>
            </w:tabs>
            <w:spacing w:before="60" w:line="240" w:lineRule="auto"/>
            <w:ind w:left="360"/>
          </w:pPr>
          <w:hyperlink w:anchor="_trz7rm595smb">
            <w:r>
              <w:t>3.3 logical database requirements</w:t>
            </w:r>
          </w:hyperlink>
          <w:r>
            <w:tab/>
          </w:r>
          <w:r>
            <w:fldChar w:fldCharType="begin"/>
          </w:r>
          <w:r>
            <w:instrText xml:space="preserve"> PAGERE</w:instrText>
          </w:r>
          <w:r>
            <w:instrText xml:space="preserve">F _trz7rm595smb \h </w:instrText>
          </w:r>
          <w:r>
            <w:fldChar w:fldCharType="separate"/>
          </w:r>
          <w:r>
            <w:t>16</w:t>
          </w:r>
          <w:r>
            <w:fldChar w:fldCharType="end"/>
          </w:r>
        </w:p>
        <w:p w14:paraId="78FDE962" w14:textId="77777777" w:rsidR="0098447B" w:rsidRDefault="00413241">
          <w:pPr>
            <w:tabs>
              <w:tab w:val="right" w:pos="9360"/>
            </w:tabs>
            <w:spacing w:before="60" w:line="240" w:lineRule="auto"/>
            <w:ind w:left="360"/>
          </w:pPr>
          <w:hyperlink w:anchor="_82gonjf6r70o">
            <w:r>
              <w:t>3.4 Quality requirements</w:t>
            </w:r>
          </w:hyperlink>
          <w:r>
            <w:tab/>
          </w:r>
          <w:r>
            <w:fldChar w:fldCharType="begin"/>
          </w:r>
          <w:r>
            <w:instrText xml:space="preserve"> PAGEREF _82gonjf6r70o \h </w:instrText>
          </w:r>
          <w:r>
            <w:fldChar w:fldCharType="separate"/>
          </w:r>
          <w:r>
            <w:t>16</w:t>
          </w:r>
          <w:r>
            <w:fldChar w:fldCharType="end"/>
          </w:r>
        </w:p>
        <w:p w14:paraId="3FEF5C86" w14:textId="77777777" w:rsidR="0098447B" w:rsidRDefault="00413241">
          <w:pPr>
            <w:tabs>
              <w:tab w:val="right" w:pos="9360"/>
            </w:tabs>
            <w:spacing w:before="200" w:after="80" w:line="240" w:lineRule="auto"/>
            <w:rPr>
              <w:b/>
              <w:color w:val="000000"/>
            </w:rPr>
          </w:pPr>
          <w:hyperlink w:anchor="_6jhay0ypqnjc">
            <w:r>
              <w:rPr>
                <w:b/>
                <w:color w:val="000000"/>
              </w:rPr>
              <w:t>4. Design Constraints</w:t>
            </w:r>
          </w:hyperlink>
          <w:r>
            <w:rPr>
              <w:b/>
              <w:color w:val="000000"/>
            </w:rPr>
            <w:tab/>
          </w:r>
          <w:r>
            <w:fldChar w:fldCharType="begin"/>
          </w:r>
          <w:r>
            <w:instrText xml:space="preserve"> PAGEREF _6jhay0ypqnjc \h </w:instrText>
          </w:r>
          <w:r>
            <w:fldChar w:fldCharType="separate"/>
          </w:r>
          <w:r>
            <w:rPr>
              <w:b/>
              <w:color w:val="000000"/>
            </w:rPr>
            <w:t>18</w:t>
          </w:r>
          <w:r>
            <w:fldChar w:fldCharType="end"/>
          </w:r>
          <w:r>
            <w:fldChar w:fldCharType="end"/>
          </w:r>
        </w:p>
      </w:sdtContent>
    </w:sdt>
    <w:p w14:paraId="5CBD4756" w14:textId="77777777" w:rsidR="0098447B" w:rsidRDefault="00413241">
      <w:pPr>
        <w:pStyle w:val="Heading1"/>
      </w:pPr>
      <w:bookmarkStart w:id="6" w:name="_a58h4lns41d3" w:colFirst="0" w:colLast="0"/>
      <w:bookmarkEnd w:id="6"/>
      <w:r>
        <w:lastRenderedPageBreak/>
        <w:t>1. Introduction</w:t>
      </w:r>
    </w:p>
    <w:p w14:paraId="64669318" w14:textId="77777777" w:rsidR="0098447B" w:rsidRDefault="00413241">
      <w:pPr>
        <w:pStyle w:val="Heading2"/>
      </w:pPr>
      <w:bookmarkStart w:id="7" w:name="_v8abbpohm2s2" w:colFirst="0" w:colLast="0"/>
      <w:bookmarkEnd w:id="7"/>
      <w:r>
        <w:t>1.1 System purpose</w:t>
      </w:r>
    </w:p>
    <w:p w14:paraId="4E25EC4A"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Hostel Self Services kiosk is to provide fas</w:t>
      </w:r>
      <w:r>
        <w:rPr>
          <w:rFonts w:ascii="Times New Roman" w:eastAsia="Times New Roman" w:hAnsi="Times New Roman" w:cs="Times New Roman"/>
          <w:sz w:val="24"/>
          <w:szCs w:val="24"/>
        </w:rPr>
        <w:t>ter ways for the student to check in and check out during registration hostel instead of querying for a long time. So, It can reduce the waiting time during the registration days at the hostel.</w:t>
      </w:r>
    </w:p>
    <w:p w14:paraId="1FE6B44B" w14:textId="77777777" w:rsidR="0098447B" w:rsidRDefault="0098447B">
      <w:pPr>
        <w:rPr>
          <w:rFonts w:ascii="Times New Roman" w:eastAsia="Times New Roman" w:hAnsi="Times New Roman" w:cs="Times New Roman"/>
          <w:sz w:val="24"/>
          <w:szCs w:val="24"/>
        </w:rPr>
      </w:pPr>
    </w:p>
    <w:p w14:paraId="709F59D0" w14:textId="77777777" w:rsidR="0098447B" w:rsidRDefault="00413241">
      <w:pPr>
        <w:pStyle w:val="Heading2"/>
      </w:pPr>
      <w:bookmarkStart w:id="8" w:name="_bkasriob5kh2" w:colFirst="0" w:colLast="0"/>
      <w:bookmarkEnd w:id="8"/>
      <w:r>
        <w:t>1.2 System scope</w:t>
      </w:r>
    </w:p>
    <w:p w14:paraId="2C458616"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Hostel Self Service kiosk are:</w:t>
      </w:r>
    </w:p>
    <w:p w14:paraId="0235C7D9"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 for the hostel’s room. </w:t>
      </w:r>
    </w:p>
    <w:p w14:paraId="644078BE"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student uses the Hostel Self Service kiosk to check-in for the hostel room, the system shall display the selection of the room type and the insertion text which is used to key in the booking id. </w:t>
      </w:r>
    </w:p>
    <w:p w14:paraId="1864F19C" w14:textId="77777777" w:rsidR="0098447B" w:rsidRDefault="0041324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student </w:t>
      </w:r>
      <w:r>
        <w:rPr>
          <w:rFonts w:ascii="Times New Roman" w:eastAsia="Times New Roman" w:hAnsi="Times New Roman" w:cs="Times New Roman"/>
          <w:sz w:val="24"/>
          <w:szCs w:val="24"/>
        </w:rPr>
        <w:t>key in booking id, if the booking id is invalid, the system will display the booking id is invalid and loop the page of the insertion page, else if the booking id is valid, the system will display the details of the booking id and ask the student to confir</w:t>
      </w:r>
      <w:r>
        <w:rPr>
          <w:rFonts w:ascii="Times New Roman" w:eastAsia="Times New Roman" w:hAnsi="Times New Roman" w:cs="Times New Roman"/>
          <w:sz w:val="24"/>
          <w:szCs w:val="24"/>
        </w:rPr>
        <w:t xml:space="preserve">m to check in this room. </w:t>
      </w:r>
    </w:p>
    <w:p w14:paraId="7395BD51" w14:textId="77777777" w:rsidR="0098447B" w:rsidRDefault="0041324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student confirms for check-in, The system will display the locker to instruct the student to get the key from the locker. </w:t>
      </w:r>
    </w:p>
    <w:p w14:paraId="528CCFD9"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from the hostel’s room.</w:t>
      </w:r>
    </w:p>
    <w:p w14:paraId="7F0EA8BF"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student wishes to check-out from the room, the student must log in to the Hostel S</w:t>
      </w:r>
      <w:r>
        <w:rPr>
          <w:rFonts w:ascii="Times New Roman" w:eastAsia="Times New Roman" w:hAnsi="Times New Roman" w:cs="Times New Roman"/>
          <w:sz w:val="24"/>
          <w:szCs w:val="24"/>
        </w:rPr>
        <w:t>elf Service Kiosk to verify their status as residents. Then the student shall initiate the request by pressing the “Check-Out” button and then the system will display the details of the request and check-out status. Then the student then will confirm their</w:t>
      </w:r>
      <w:r>
        <w:rPr>
          <w:rFonts w:ascii="Times New Roman" w:eastAsia="Times New Roman" w:hAnsi="Times New Roman" w:cs="Times New Roman"/>
          <w:sz w:val="24"/>
          <w:szCs w:val="24"/>
        </w:rPr>
        <w:t xml:space="preserve"> request to check-out. Afterwards, the system will give the locker number to the resident so that they can return the room key. After returning the key, the resident can choose whether to print the receipt or not. </w:t>
      </w:r>
    </w:p>
    <w:p w14:paraId="706C9D52" w14:textId="77777777" w:rsidR="0098447B" w:rsidRDefault="0098447B">
      <w:pPr>
        <w:ind w:left="1440"/>
        <w:rPr>
          <w:rFonts w:ascii="Times New Roman" w:eastAsia="Times New Roman" w:hAnsi="Times New Roman" w:cs="Times New Roman"/>
          <w:sz w:val="24"/>
          <w:szCs w:val="24"/>
        </w:rPr>
      </w:pPr>
    </w:p>
    <w:p w14:paraId="11DC4F66"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detailed of the hostel’s room.</w:t>
      </w:r>
    </w:p>
    <w:p w14:paraId="4BDEB23A"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student will know all of the details of the hostel room when the student chooses the view detailed of the Hostel Self Service Kiosk.</w:t>
      </w:r>
    </w:p>
    <w:p w14:paraId="3968416C"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users to feedback for the system.</w:t>
      </w:r>
    </w:p>
    <w:p w14:paraId="6FA2AAB7"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send the feedback or complain about the hostel or the hostel self-</w:t>
      </w:r>
      <w:r>
        <w:rPr>
          <w:rFonts w:ascii="Times New Roman" w:eastAsia="Times New Roman" w:hAnsi="Times New Roman" w:cs="Times New Roman"/>
          <w:sz w:val="24"/>
          <w:szCs w:val="24"/>
        </w:rPr>
        <w:t>services system to the staff by using the provided feedback or complaint in the Hostel Self Service Kiosk.</w:t>
      </w:r>
    </w:p>
    <w:p w14:paraId="4E7C308E"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map of the hostel.</w:t>
      </w:r>
    </w:p>
    <w:p w14:paraId="0D5F9E04"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can view the map of the hostel when students select view map. The map will show the room location and the hostel’</w:t>
      </w:r>
      <w:r>
        <w:rPr>
          <w:rFonts w:ascii="Times New Roman" w:eastAsia="Times New Roman" w:hAnsi="Times New Roman" w:cs="Times New Roman"/>
          <w:sz w:val="24"/>
          <w:szCs w:val="24"/>
        </w:rPr>
        <w:t xml:space="preserve">s features. Student can search for the location of the room by entering the room id in search. </w:t>
      </w:r>
    </w:p>
    <w:p w14:paraId="283DBE8B" w14:textId="77777777" w:rsidR="0098447B" w:rsidRDefault="0041324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payment method.</w:t>
      </w:r>
    </w:p>
    <w:p w14:paraId="63C3B216" w14:textId="77777777" w:rsidR="0098447B" w:rsidRDefault="00413241">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choose bank card or online banking to pay the fee of the hostel’s room.</w:t>
      </w:r>
    </w:p>
    <w:p w14:paraId="6593DCCB" w14:textId="77777777" w:rsidR="0098447B" w:rsidRDefault="0098447B">
      <w:pPr>
        <w:rPr>
          <w:rFonts w:ascii="Times New Roman" w:eastAsia="Times New Roman" w:hAnsi="Times New Roman" w:cs="Times New Roman"/>
          <w:sz w:val="24"/>
          <w:szCs w:val="24"/>
        </w:rPr>
      </w:pPr>
    </w:p>
    <w:p w14:paraId="748A39AD" w14:textId="77777777" w:rsidR="0098447B" w:rsidRDefault="00413241">
      <w:pPr>
        <w:pStyle w:val="Heading2"/>
      </w:pPr>
      <w:bookmarkStart w:id="9" w:name="_jwru5rcy52m8" w:colFirst="0" w:colLast="0"/>
      <w:bookmarkEnd w:id="9"/>
      <w:r>
        <w:t>1.3 System overview</w:t>
      </w:r>
    </w:p>
    <w:p w14:paraId="75D38B32" w14:textId="77777777" w:rsidR="0098447B" w:rsidRDefault="00413241">
      <w:pPr>
        <w:pStyle w:val="Heading3"/>
        <w:rPr>
          <w:color w:val="000000"/>
        </w:rPr>
      </w:pPr>
      <w:bookmarkStart w:id="10" w:name="_p3x2rqdridni" w:colFirst="0" w:colLast="0"/>
      <w:bookmarkEnd w:id="10"/>
      <w:r>
        <w:t>1.3.1 System context</w:t>
      </w:r>
    </w:p>
    <w:p w14:paraId="4F8FE5FD"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elements that are involved in the Hostel Self-Services kiosk are the students who are studying in University, the scanner that is used to scan the Student ID card, the scanner that are used to scan for the Bankcard.</w:t>
      </w:r>
    </w:p>
    <w:p w14:paraId="5E76F93E" w14:textId="77777777" w:rsidR="0098447B" w:rsidRDefault="0098447B">
      <w:pPr>
        <w:rPr>
          <w:rFonts w:ascii="Times New Roman" w:eastAsia="Times New Roman" w:hAnsi="Times New Roman" w:cs="Times New Roman"/>
          <w:sz w:val="24"/>
          <w:szCs w:val="24"/>
        </w:rPr>
      </w:pPr>
    </w:p>
    <w:p w14:paraId="1544B3AA"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flow of the system is as </w:t>
      </w:r>
      <w:r>
        <w:rPr>
          <w:rFonts w:ascii="Times New Roman" w:eastAsia="Times New Roman" w:hAnsi="Times New Roman" w:cs="Times New Roman"/>
          <w:sz w:val="24"/>
          <w:szCs w:val="24"/>
        </w:rPr>
        <w:t>follows:</w:t>
      </w:r>
    </w:p>
    <w:p w14:paraId="07AD4911" w14:textId="77777777" w:rsidR="0098447B" w:rsidRDefault="0098447B">
      <w:pPr>
        <w:rPr>
          <w:rFonts w:ascii="Times New Roman" w:eastAsia="Times New Roman" w:hAnsi="Times New Roman" w:cs="Times New Roman"/>
          <w:sz w:val="24"/>
          <w:szCs w:val="24"/>
        </w:rPr>
      </w:pPr>
    </w:p>
    <w:p w14:paraId="1DD8CF85"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log in as a student to verify their status as a student. Then, the system prompts the student to enter the booking details. Afterwards, the system will display the booking details and personal details. The student needs to double-c</w:t>
      </w:r>
      <w:r>
        <w:rPr>
          <w:rFonts w:ascii="Times New Roman" w:eastAsia="Times New Roman" w:hAnsi="Times New Roman" w:cs="Times New Roman"/>
          <w:sz w:val="24"/>
          <w:szCs w:val="24"/>
        </w:rPr>
        <w:t>heck all the details and then press the confirm check-in button and it will display the locker number which contains the key to their room.</w:t>
      </w:r>
    </w:p>
    <w:p w14:paraId="219DD997" w14:textId="77777777" w:rsidR="0098447B" w:rsidRDefault="0098447B">
      <w:pPr>
        <w:rPr>
          <w:rFonts w:ascii="Times New Roman" w:eastAsia="Times New Roman" w:hAnsi="Times New Roman" w:cs="Times New Roman"/>
          <w:sz w:val="24"/>
          <w:szCs w:val="24"/>
        </w:rPr>
      </w:pPr>
    </w:p>
    <w:p w14:paraId="3FB13924"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can check the room type by clicking the button. It will prompt the student ID and verify the ID. after </w:t>
      </w:r>
      <w:r>
        <w:rPr>
          <w:rFonts w:ascii="Times New Roman" w:eastAsia="Times New Roman" w:hAnsi="Times New Roman" w:cs="Times New Roman"/>
          <w:sz w:val="24"/>
          <w:szCs w:val="24"/>
        </w:rPr>
        <w:t>the students status is being verified, it will display the double and triple sharing room details.</w:t>
      </w:r>
    </w:p>
    <w:p w14:paraId="0CE9F844" w14:textId="77777777" w:rsidR="0098447B" w:rsidRDefault="0098447B">
      <w:pPr>
        <w:rPr>
          <w:rFonts w:ascii="Times New Roman" w:eastAsia="Times New Roman" w:hAnsi="Times New Roman" w:cs="Times New Roman"/>
          <w:sz w:val="24"/>
          <w:szCs w:val="24"/>
        </w:rPr>
      </w:pPr>
    </w:p>
    <w:p w14:paraId="06E6088C"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also can make the payment through the kiosk. The student must log in as a student and after being verified. It will display the pending payment </w:t>
      </w:r>
      <w:r>
        <w:rPr>
          <w:rFonts w:ascii="Times New Roman" w:eastAsia="Times New Roman" w:hAnsi="Times New Roman" w:cs="Times New Roman"/>
          <w:sz w:val="24"/>
          <w:szCs w:val="24"/>
        </w:rPr>
        <w:t>details and then proceed with the payment. After the payment is approved, the system will display the details of the payment and it will give the option to print the receipt.</w:t>
      </w:r>
    </w:p>
    <w:p w14:paraId="41E28D0B" w14:textId="77777777" w:rsidR="0098447B" w:rsidRDefault="0098447B">
      <w:pPr>
        <w:ind w:left="720"/>
        <w:rPr>
          <w:rFonts w:ascii="Times New Roman" w:eastAsia="Times New Roman" w:hAnsi="Times New Roman" w:cs="Times New Roman"/>
          <w:sz w:val="24"/>
          <w:szCs w:val="24"/>
        </w:rPr>
      </w:pPr>
    </w:p>
    <w:p w14:paraId="2B49C2F4"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also can view the map of the hostel by login as a student and a resident. The student that login as a student, it will have their status being verified and then display the map of the MMU hostel. While on the other hand, if the student login a </w:t>
      </w:r>
      <w:r>
        <w:rPr>
          <w:rFonts w:ascii="Times New Roman" w:eastAsia="Times New Roman" w:hAnsi="Times New Roman" w:cs="Times New Roman"/>
          <w:sz w:val="24"/>
          <w:szCs w:val="24"/>
        </w:rPr>
        <w:t>resident, and after being verified, it will display the resident details also with the map of the hostel to their room location.</w:t>
      </w:r>
    </w:p>
    <w:p w14:paraId="47C8C9F4" w14:textId="77777777" w:rsidR="0098447B" w:rsidRDefault="0098447B">
      <w:pPr>
        <w:ind w:left="720"/>
        <w:rPr>
          <w:rFonts w:ascii="Times New Roman" w:eastAsia="Times New Roman" w:hAnsi="Times New Roman" w:cs="Times New Roman"/>
          <w:sz w:val="24"/>
          <w:szCs w:val="24"/>
        </w:rPr>
      </w:pPr>
    </w:p>
    <w:p w14:paraId="7CF88222"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student also can give feedback to the staff through the system. First, the student needs to log in as a student to verify </w:t>
      </w:r>
      <w:r>
        <w:rPr>
          <w:rFonts w:ascii="Times New Roman" w:eastAsia="Times New Roman" w:hAnsi="Times New Roman" w:cs="Times New Roman"/>
          <w:sz w:val="24"/>
          <w:szCs w:val="24"/>
        </w:rPr>
        <w:t>their status as a student. After verified, only then the student can write feedback</w:t>
      </w:r>
    </w:p>
    <w:p w14:paraId="64A55327" w14:textId="77777777" w:rsidR="0098447B" w:rsidRDefault="0098447B">
      <w:pPr>
        <w:ind w:left="720"/>
        <w:rPr>
          <w:rFonts w:ascii="Times New Roman" w:eastAsia="Times New Roman" w:hAnsi="Times New Roman" w:cs="Times New Roman"/>
          <w:sz w:val="24"/>
          <w:szCs w:val="24"/>
        </w:rPr>
      </w:pPr>
    </w:p>
    <w:p w14:paraId="3573E24D" w14:textId="77777777" w:rsidR="0098447B" w:rsidRDefault="004132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resident shall log in first to verify their status as a resident of the hostel. Then, the system will prompt the check-out button and after the button is pressed, the </w:t>
      </w:r>
      <w:r>
        <w:rPr>
          <w:rFonts w:ascii="Times New Roman" w:eastAsia="Times New Roman" w:hAnsi="Times New Roman" w:cs="Times New Roman"/>
          <w:sz w:val="24"/>
          <w:szCs w:val="24"/>
        </w:rPr>
        <w:t>system then will display the details of the request and the check-out detail. The resident will then double-check all the details and confirm their request to check-out by pressing the “Confirm” button. Afterwards, the system will give the locker number to</w:t>
      </w:r>
      <w:r>
        <w:rPr>
          <w:rFonts w:ascii="Times New Roman" w:eastAsia="Times New Roman" w:hAnsi="Times New Roman" w:cs="Times New Roman"/>
          <w:sz w:val="24"/>
          <w:szCs w:val="24"/>
        </w:rPr>
        <w:t xml:space="preserve"> the resident so that they can return the room key. After returning the key, the resident can choose whether to print the receipt or not. </w:t>
      </w:r>
    </w:p>
    <w:p w14:paraId="39BD635D" w14:textId="77777777" w:rsidR="0098447B" w:rsidRDefault="0098447B">
      <w:pPr>
        <w:rPr>
          <w:rFonts w:ascii="Times New Roman" w:eastAsia="Times New Roman" w:hAnsi="Times New Roman" w:cs="Times New Roman"/>
          <w:sz w:val="24"/>
          <w:szCs w:val="24"/>
        </w:rPr>
      </w:pPr>
    </w:p>
    <w:p w14:paraId="3199B3E3" w14:textId="77777777" w:rsidR="0098447B" w:rsidRDefault="0098447B">
      <w:pPr>
        <w:rPr>
          <w:rFonts w:ascii="Times New Roman" w:eastAsia="Times New Roman" w:hAnsi="Times New Roman" w:cs="Times New Roman"/>
          <w:sz w:val="24"/>
          <w:szCs w:val="24"/>
        </w:rPr>
      </w:pPr>
    </w:p>
    <w:p w14:paraId="7096E1C8" w14:textId="77777777" w:rsidR="0098447B" w:rsidRDefault="0098447B">
      <w:pPr>
        <w:rPr>
          <w:rFonts w:ascii="Times New Roman" w:eastAsia="Times New Roman" w:hAnsi="Times New Roman" w:cs="Times New Roman"/>
          <w:sz w:val="24"/>
          <w:szCs w:val="24"/>
        </w:rPr>
      </w:pPr>
    </w:p>
    <w:p w14:paraId="67609916" w14:textId="77777777" w:rsidR="0098447B" w:rsidRDefault="00413241">
      <w:pPr>
        <w:pStyle w:val="Heading2"/>
      </w:pPr>
      <w:bookmarkStart w:id="11" w:name="_o6ibwrip34gj" w:colFirst="0" w:colLast="0"/>
      <w:bookmarkEnd w:id="11"/>
      <w:r>
        <w:t>1.4 Definition</w:t>
      </w:r>
    </w:p>
    <w:p w14:paraId="7FDDBC54" w14:textId="77777777" w:rsidR="0098447B" w:rsidRDefault="0098447B">
      <w:pPr>
        <w:rPr>
          <w:rFonts w:ascii="Times New Roman" w:eastAsia="Times New Roman" w:hAnsi="Times New Roman" w:cs="Times New Roman"/>
          <w:sz w:val="24"/>
          <w:szCs w:val="24"/>
        </w:rPr>
      </w:pPr>
    </w:p>
    <w:p w14:paraId="788ECC76"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Student/Resident - user that wants to use the Hostel Self-Service Kiosk to apply to the MMU hostel</w:t>
      </w:r>
      <w:r>
        <w:rPr>
          <w:rFonts w:ascii="Times New Roman" w:eastAsia="Times New Roman" w:hAnsi="Times New Roman" w:cs="Times New Roman"/>
          <w:sz w:val="24"/>
          <w:szCs w:val="24"/>
        </w:rPr>
        <w:t xml:space="preserve"> accommodation</w:t>
      </w:r>
    </w:p>
    <w:p w14:paraId="1946C514" w14:textId="77777777" w:rsidR="0098447B" w:rsidRDefault="0098447B">
      <w:pPr>
        <w:rPr>
          <w:rFonts w:ascii="Times New Roman" w:eastAsia="Times New Roman" w:hAnsi="Times New Roman" w:cs="Times New Roman"/>
          <w:sz w:val="24"/>
          <w:szCs w:val="24"/>
        </w:rPr>
      </w:pPr>
    </w:p>
    <w:p w14:paraId="4B034DA2"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Staff - the staff of the MMU Hostel that is responsible to manage all hostel services.</w:t>
      </w:r>
    </w:p>
    <w:p w14:paraId="58C610A0" w14:textId="77777777" w:rsidR="0098447B" w:rsidRDefault="0098447B">
      <w:pPr>
        <w:rPr>
          <w:rFonts w:ascii="Times New Roman" w:eastAsia="Times New Roman" w:hAnsi="Times New Roman" w:cs="Times New Roman"/>
          <w:sz w:val="24"/>
          <w:szCs w:val="24"/>
        </w:rPr>
      </w:pPr>
    </w:p>
    <w:p w14:paraId="41789C9F"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 - A process to confirm the student/resident to check-in their hostel room</w:t>
      </w:r>
    </w:p>
    <w:p w14:paraId="4B1D5913" w14:textId="77777777" w:rsidR="0098447B" w:rsidRDefault="0098447B">
      <w:pPr>
        <w:rPr>
          <w:rFonts w:ascii="Times New Roman" w:eastAsia="Times New Roman" w:hAnsi="Times New Roman" w:cs="Times New Roman"/>
          <w:sz w:val="24"/>
          <w:szCs w:val="24"/>
        </w:rPr>
      </w:pPr>
    </w:p>
    <w:p w14:paraId="3FEF1B86"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 A process to confirm the student/resident that requested</w:t>
      </w:r>
      <w:r>
        <w:rPr>
          <w:rFonts w:ascii="Times New Roman" w:eastAsia="Times New Roman" w:hAnsi="Times New Roman" w:cs="Times New Roman"/>
          <w:sz w:val="24"/>
          <w:szCs w:val="24"/>
        </w:rPr>
        <w:t xml:space="preserve"> to check-out from their hostel room</w:t>
      </w:r>
    </w:p>
    <w:p w14:paraId="52FFB38D" w14:textId="77777777" w:rsidR="0098447B" w:rsidRDefault="0098447B">
      <w:pPr>
        <w:rPr>
          <w:rFonts w:ascii="Times New Roman" w:eastAsia="Times New Roman" w:hAnsi="Times New Roman" w:cs="Times New Roman"/>
          <w:sz w:val="24"/>
          <w:szCs w:val="24"/>
        </w:rPr>
      </w:pPr>
    </w:p>
    <w:p w14:paraId="36981A31"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Map - a feature where its display the map of MMU hostel and the resident room location.</w:t>
      </w:r>
    </w:p>
    <w:p w14:paraId="043187D8" w14:textId="77777777" w:rsidR="0098447B" w:rsidRDefault="0098447B">
      <w:pPr>
        <w:rPr>
          <w:rFonts w:ascii="Times New Roman" w:eastAsia="Times New Roman" w:hAnsi="Times New Roman" w:cs="Times New Roman"/>
          <w:sz w:val="24"/>
          <w:szCs w:val="24"/>
        </w:rPr>
      </w:pPr>
    </w:p>
    <w:p w14:paraId="7B352C3A"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Room Type - user can use this feature to view the room type that is available in the hostel.</w:t>
      </w:r>
    </w:p>
    <w:p w14:paraId="41EEA734" w14:textId="77777777" w:rsidR="0098447B" w:rsidRDefault="0098447B">
      <w:pPr>
        <w:rPr>
          <w:rFonts w:ascii="Times New Roman" w:eastAsia="Times New Roman" w:hAnsi="Times New Roman" w:cs="Times New Roman"/>
          <w:sz w:val="24"/>
          <w:szCs w:val="24"/>
        </w:rPr>
      </w:pPr>
    </w:p>
    <w:p w14:paraId="7B9152B9"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Desk - user can file a comp</w:t>
      </w:r>
      <w:r>
        <w:rPr>
          <w:rFonts w:ascii="Times New Roman" w:eastAsia="Times New Roman" w:hAnsi="Times New Roman" w:cs="Times New Roman"/>
          <w:sz w:val="24"/>
          <w:szCs w:val="24"/>
        </w:rPr>
        <w:t>laint to the staff through this feature as well as give constructive feedback.</w:t>
      </w:r>
    </w:p>
    <w:p w14:paraId="111F8570" w14:textId="77777777" w:rsidR="0098447B" w:rsidRDefault="0098447B">
      <w:pPr>
        <w:rPr>
          <w:rFonts w:ascii="Times New Roman" w:eastAsia="Times New Roman" w:hAnsi="Times New Roman" w:cs="Times New Roman"/>
          <w:sz w:val="24"/>
          <w:szCs w:val="24"/>
        </w:rPr>
      </w:pPr>
    </w:p>
    <w:p w14:paraId="014EC17B"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 user can make a payment via an online payment gateway.</w:t>
      </w:r>
    </w:p>
    <w:p w14:paraId="45612A1B" w14:textId="77777777" w:rsidR="0098447B" w:rsidRDefault="00413241">
      <w:pPr>
        <w:pStyle w:val="Heading1"/>
      </w:pPr>
      <w:bookmarkStart w:id="12" w:name="_sdzl989cnpxu" w:colFirst="0" w:colLast="0"/>
      <w:bookmarkEnd w:id="12"/>
      <w:r>
        <w:t>2. References</w:t>
      </w:r>
    </w:p>
    <w:p w14:paraId="3B991DE9" w14:textId="77777777" w:rsidR="0098447B" w:rsidRDefault="0098447B">
      <w:pPr>
        <w:rPr>
          <w:rFonts w:ascii="Times New Roman" w:eastAsia="Times New Roman" w:hAnsi="Times New Roman" w:cs="Times New Roman"/>
          <w:sz w:val="24"/>
          <w:szCs w:val="24"/>
        </w:rPr>
      </w:pPr>
    </w:p>
    <w:p w14:paraId="7C1D3940"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that has been prepared in accordance with the following documents:</w:t>
      </w:r>
    </w:p>
    <w:p w14:paraId="082A42A4" w14:textId="77777777" w:rsidR="0098447B" w:rsidRDefault="0098447B">
      <w:pPr>
        <w:rPr>
          <w:rFonts w:ascii="Times New Roman" w:eastAsia="Times New Roman" w:hAnsi="Times New Roman" w:cs="Times New Roman"/>
          <w:sz w:val="24"/>
          <w:szCs w:val="24"/>
        </w:rPr>
      </w:pPr>
    </w:p>
    <w:p w14:paraId="584B40C1"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ISO/IEC/IEEE 29148:2011(E), Systems and software engineering - Life cycle processes - Requirements engineering.</w:t>
      </w:r>
    </w:p>
    <w:p w14:paraId="5A000846" w14:textId="77777777" w:rsidR="0098447B" w:rsidRDefault="0098447B">
      <w:pPr>
        <w:rPr>
          <w:b/>
          <w:sz w:val="24"/>
          <w:szCs w:val="24"/>
        </w:rPr>
      </w:pPr>
    </w:p>
    <w:p w14:paraId="4E4A4F4E" w14:textId="77777777" w:rsidR="0098447B" w:rsidRDefault="0098447B">
      <w:pPr>
        <w:pStyle w:val="Heading1"/>
      </w:pPr>
      <w:bookmarkStart w:id="13" w:name="_mgbi02pu0ly" w:colFirst="0" w:colLast="0"/>
      <w:bookmarkEnd w:id="13"/>
    </w:p>
    <w:p w14:paraId="13D13011" w14:textId="77777777" w:rsidR="0098447B" w:rsidRDefault="0098447B">
      <w:pPr>
        <w:pStyle w:val="Heading1"/>
      </w:pPr>
      <w:bookmarkStart w:id="14" w:name="_wt65jj3hfsje" w:colFirst="0" w:colLast="0"/>
      <w:bookmarkEnd w:id="14"/>
    </w:p>
    <w:p w14:paraId="5B2DAFA6" w14:textId="77777777" w:rsidR="0098447B" w:rsidRDefault="0098447B">
      <w:pPr>
        <w:pStyle w:val="Heading1"/>
      </w:pPr>
      <w:bookmarkStart w:id="15" w:name="_7lg7vss47kua" w:colFirst="0" w:colLast="0"/>
      <w:bookmarkEnd w:id="15"/>
    </w:p>
    <w:p w14:paraId="02B86B58" w14:textId="77777777" w:rsidR="0098447B" w:rsidRDefault="0098447B">
      <w:pPr>
        <w:pStyle w:val="Heading1"/>
      </w:pPr>
      <w:bookmarkStart w:id="16" w:name="_7u8fh8ne1rgx" w:colFirst="0" w:colLast="0"/>
      <w:bookmarkEnd w:id="16"/>
    </w:p>
    <w:p w14:paraId="77FAC1FE" w14:textId="77777777" w:rsidR="0098447B" w:rsidRDefault="0098447B">
      <w:pPr>
        <w:pStyle w:val="Heading1"/>
      </w:pPr>
      <w:bookmarkStart w:id="17" w:name="_p21e6ohq5191" w:colFirst="0" w:colLast="0"/>
      <w:bookmarkEnd w:id="17"/>
    </w:p>
    <w:p w14:paraId="69F121DD" w14:textId="77777777" w:rsidR="0098447B" w:rsidRDefault="0098447B">
      <w:pPr>
        <w:pStyle w:val="Heading1"/>
      </w:pPr>
      <w:bookmarkStart w:id="18" w:name="_8qhz7kfapacu" w:colFirst="0" w:colLast="0"/>
      <w:bookmarkEnd w:id="18"/>
    </w:p>
    <w:p w14:paraId="62ACFE1D" w14:textId="77777777" w:rsidR="0098447B" w:rsidRDefault="0098447B">
      <w:pPr>
        <w:pStyle w:val="Heading1"/>
      </w:pPr>
      <w:bookmarkStart w:id="19" w:name="_kqrwcbhevzb6" w:colFirst="0" w:colLast="0"/>
      <w:bookmarkEnd w:id="19"/>
    </w:p>
    <w:p w14:paraId="219D8EC8" w14:textId="77777777" w:rsidR="0098447B" w:rsidRDefault="0098447B">
      <w:pPr>
        <w:pStyle w:val="Heading1"/>
      </w:pPr>
      <w:bookmarkStart w:id="20" w:name="_t9c9d6gq4zbm" w:colFirst="0" w:colLast="0"/>
      <w:bookmarkEnd w:id="20"/>
    </w:p>
    <w:p w14:paraId="347B45E1" w14:textId="77777777" w:rsidR="0098447B" w:rsidRDefault="0098447B">
      <w:pPr>
        <w:pStyle w:val="Heading1"/>
      </w:pPr>
      <w:bookmarkStart w:id="21" w:name="_kdtlq6lm6xpt" w:colFirst="0" w:colLast="0"/>
      <w:bookmarkEnd w:id="21"/>
    </w:p>
    <w:p w14:paraId="78349D8E" w14:textId="77777777" w:rsidR="0098447B" w:rsidRDefault="00413241">
      <w:pPr>
        <w:pStyle w:val="Heading1"/>
      </w:pPr>
      <w:bookmarkStart w:id="22" w:name="_z35hkmq63c25" w:colFirst="0" w:colLast="0"/>
      <w:bookmarkEnd w:id="22"/>
      <w:r>
        <w:br w:type="page"/>
      </w:r>
    </w:p>
    <w:p w14:paraId="158D421B" w14:textId="77777777" w:rsidR="0098447B" w:rsidRDefault="00413241">
      <w:pPr>
        <w:pStyle w:val="Heading1"/>
      </w:pPr>
      <w:bookmarkStart w:id="23" w:name="_a5u79koqvorh" w:colFirst="0" w:colLast="0"/>
      <w:bookmarkEnd w:id="23"/>
      <w:r>
        <w:lastRenderedPageBreak/>
        <w:t>3. System requirements</w:t>
      </w:r>
    </w:p>
    <w:p w14:paraId="672DC07A" w14:textId="77777777" w:rsidR="0098447B" w:rsidRDefault="00413241">
      <w:pPr>
        <w:pStyle w:val="Heading2"/>
      </w:pPr>
      <w:bookmarkStart w:id="24" w:name="_8ui617wwgif8" w:colFirst="0" w:colLast="0"/>
      <w:bookmarkEnd w:id="24"/>
      <w:r>
        <w:t>3.1 Functional requireme</w:t>
      </w:r>
      <w:r>
        <w:t>nts</w:t>
      </w:r>
    </w:p>
    <w:p w14:paraId="613DEAC6" w14:textId="77777777" w:rsidR="0098447B" w:rsidRDefault="0098447B">
      <w:pPr>
        <w:rPr>
          <w:b/>
          <w:sz w:val="24"/>
          <w:szCs w:val="24"/>
        </w:rPr>
      </w:pPr>
    </w:p>
    <w:p w14:paraId="1F64A1B2" w14:textId="2E514CC9" w:rsidR="0098447B" w:rsidDel="00026760" w:rsidRDefault="00413241">
      <w:pPr>
        <w:rPr>
          <w:del w:id="25" w:author="Christopher Lim" w:date="2020-02-19T18:17:00Z"/>
          <w:sz w:val="24"/>
          <w:szCs w:val="24"/>
        </w:rPr>
      </w:pPr>
      <w:del w:id="26" w:author="Christopher Lim" w:date="2020-02-19T18:17:00Z">
        <w:r w:rsidDel="00026760">
          <w:fldChar w:fldCharType="begin"/>
        </w:r>
        <w:r w:rsidDel="00026760">
          <w:delInstrText xml:space="preserve"> HYPERLINK "https://drive.google.com/file/d/1-pCaNzzxXyeKpdxCuqYvlbYMPCqjYNGf/view?usp=sharing" \h </w:delInstrText>
        </w:r>
        <w:r w:rsidDel="00026760">
          <w:fldChar w:fldCharType="separate"/>
        </w:r>
        <w:r w:rsidDel="00026760">
          <w:rPr>
            <w:sz w:val="24"/>
            <w:szCs w:val="24"/>
            <w:u w:val="single"/>
          </w:rPr>
          <w:delText>https://drive.google.com/file/d/1-pCaNzzxXyeKpdxCuqYvlbYMPCqjYNGf/view?usp=sharing</w:delText>
        </w:r>
        <w:r w:rsidDel="00026760">
          <w:rPr>
            <w:sz w:val="24"/>
            <w:szCs w:val="24"/>
            <w:u w:val="single"/>
          </w:rPr>
          <w:fldChar w:fldCharType="end"/>
        </w:r>
      </w:del>
    </w:p>
    <w:p w14:paraId="729BF57D" w14:textId="7FFB7DB4" w:rsidR="0098447B" w:rsidRDefault="00413241">
      <w:pPr>
        <w:rPr>
          <w:sz w:val="24"/>
          <w:szCs w:val="24"/>
        </w:rPr>
      </w:pPr>
      <w:del w:id="27" w:author="Christopher Lim" w:date="2020-02-19T18:17:00Z">
        <w:r w:rsidDel="00026760">
          <w:rPr>
            <w:noProof/>
            <w:sz w:val="24"/>
            <w:szCs w:val="24"/>
          </w:rPr>
          <w:drawing>
            <wp:inline distT="114300" distB="114300" distL="114300" distR="114300" wp14:anchorId="1059E383" wp14:editId="6E12558E">
              <wp:extent cx="5943600" cy="49149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4914900"/>
                      </a:xfrm>
                      <a:prstGeom prst="rect">
                        <a:avLst/>
                      </a:prstGeom>
                      <a:ln/>
                    </pic:spPr>
                  </pic:pic>
                </a:graphicData>
              </a:graphic>
            </wp:inline>
          </w:drawing>
        </w:r>
      </w:del>
    </w:p>
    <w:p w14:paraId="6425B5B8" w14:textId="77777777" w:rsidR="0098447B" w:rsidRDefault="0098447B">
      <w:pPr>
        <w:rPr>
          <w:rFonts w:ascii="Times New Roman" w:eastAsia="Times New Roman" w:hAnsi="Times New Roman" w:cs="Times New Roman"/>
          <w:sz w:val="24"/>
          <w:szCs w:val="24"/>
        </w:rPr>
      </w:pPr>
    </w:p>
    <w:p w14:paraId="15B930AF" w14:textId="77777777" w:rsidR="0098447B" w:rsidRDefault="0098447B">
      <w:pPr>
        <w:rPr>
          <w:rFonts w:ascii="Times New Roman" w:eastAsia="Times New Roman" w:hAnsi="Times New Roman" w:cs="Times New Roman"/>
          <w:sz w:val="24"/>
          <w:szCs w:val="24"/>
        </w:rPr>
      </w:pPr>
    </w:p>
    <w:p w14:paraId="7C8D5F12" w14:textId="77777777" w:rsidR="0098447B" w:rsidRDefault="0098447B">
      <w:pPr>
        <w:rPr>
          <w:rFonts w:ascii="Times New Roman" w:eastAsia="Times New Roman" w:hAnsi="Times New Roman" w:cs="Times New Roman"/>
          <w:sz w:val="24"/>
          <w:szCs w:val="24"/>
        </w:rPr>
      </w:pPr>
    </w:p>
    <w:p w14:paraId="568529E7" w14:textId="77777777" w:rsidR="0098447B" w:rsidRDefault="0098447B">
      <w:pPr>
        <w:rPr>
          <w:rFonts w:ascii="Times New Roman" w:eastAsia="Times New Roman" w:hAnsi="Times New Roman" w:cs="Times New Roman"/>
          <w:sz w:val="24"/>
          <w:szCs w:val="24"/>
        </w:rPr>
      </w:pPr>
    </w:p>
    <w:p w14:paraId="4DA56034" w14:textId="77777777" w:rsidR="0098447B" w:rsidRDefault="0098447B">
      <w:pPr>
        <w:rPr>
          <w:rFonts w:ascii="Times New Roman" w:eastAsia="Times New Roman" w:hAnsi="Times New Roman" w:cs="Times New Roman"/>
          <w:sz w:val="24"/>
          <w:szCs w:val="24"/>
        </w:rPr>
      </w:pPr>
    </w:p>
    <w:p w14:paraId="5C688A33" w14:textId="77777777" w:rsidR="0098447B" w:rsidRDefault="0098447B">
      <w:pPr>
        <w:rPr>
          <w:rFonts w:ascii="Times New Roman" w:eastAsia="Times New Roman" w:hAnsi="Times New Roman" w:cs="Times New Roman"/>
          <w:sz w:val="24"/>
          <w:szCs w:val="24"/>
        </w:rPr>
      </w:pPr>
    </w:p>
    <w:p w14:paraId="318AA22A" w14:textId="77777777" w:rsidR="0098447B" w:rsidRDefault="00413241">
      <w:pPr>
        <w:pStyle w:val="Heading4"/>
        <w:rPr>
          <w:color w:val="000000"/>
        </w:rPr>
      </w:pPr>
      <w:bookmarkStart w:id="28" w:name="_qsoqifslmlxt" w:colFirst="0" w:colLast="0"/>
      <w:bookmarkEnd w:id="28"/>
      <w:r>
        <w:rPr>
          <w:color w:val="000000"/>
        </w:rPr>
        <w:lastRenderedPageBreak/>
        <w:t xml:space="preserve">3.1.1 </w:t>
      </w:r>
      <w:r>
        <w:t>Check-in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2FF1B9DC" w14:textId="77777777">
        <w:tc>
          <w:tcPr>
            <w:tcW w:w="2340" w:type="dxa"/>
            <w:shd w:val="clear" w:color="auto" w:fill="auto"/>
            <w:tcMar>
              <w:top w:w="100" w:type="dxa"/>
              <w:left w:w="100" w:type="dxa"/>
              <w:bottom w:w="100" w:type="dxa"/>
              <w:right w:w="100" w:type="dxa"/>
            </w:tcMar>
          </w:tcPr>
          <w:p w14:paraId="2E7C04B8"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6CDCA0D"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R-001</w:t>
            </w:r>
          </w:p>
        </w:tc>
        <w:tc>
          <w:tcPr>
            <w:tcW w:w="2340" w:type="dxa"/>
            <w:shd w:val="clear" w:color="auto" w:fill="auto"/>
            <w:tcMar>
              <w:top w:w="100" w:type="dxa"/>
              <w:left w:w="100" w:type="dxa"/>
              <w:bottom w:w="100" w:type="dxa"/>
              <w:right w:w="100" w:type="dxa"/>
            </w:tcMar>
          </w:tcPr>
          <w:p w14:paraId="7FCD524D"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02DB3E4D"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7FAB432F" w14:textId="77777777">
        <w:trPr>
          <w:trHeight w:val="440"/>
        </w:trPr>
        <w:tc>
          <w:tcPr>
            <w:tcW w:w="2340" w:type="dxa"/>
            <w:shd w:val="clear" w:color="auto" w:fill="auto"/>
            <w:tcMar>
              <w:top w:w="100" w:type="dxa"/>
              <w:left w:w="100" w:type="dxa"/>
              <w:bottom w:w="100" w:type="dxa"/>
              <w:right w:w="100" w:type="dxa"/>
            </w:tcMar>
          </w:tcPr>
          <w:p w14:paraId="6773F501"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668B0E2A"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608380BA" w14:textId="77777777">
        <w:trPr>
          <w:trHeight w:val="440"/>
        </w:trPr>
        <w:tc>
          <w:tcPr>
            <w:tcW w:w="2340" w:type="dxa"/>
            <w:shd w:val="clear" w:color="auto" w:fill="auto"/>
            <w:tcMar>
              <w:top w:w="100" w:type="dxa"/>
              <w:left w:w="100" w:type="dxa"/>
              <w:bottom w:w="100" w:type="dxa"/>
              <w:right w:w="100" w:type="dxa"/>
            </w:tcMar>
          </w:tcPr>
          <w:p w14:paraId="683D71C9"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184314D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check in the hostel's room.</w:t>
            </w:r>
          </w:p>
        </w:tc>
      </w:tr>
    </w:tbl>
    <w:p w14:paraId="2FEE4CBE" w14:textId="77777777" w:rsidR="0098447B" w:rsidRDefault="0098447B">
      <w:pPr>
        <w:widowControl w:val="0"/>
        <w:spacing w:line="240" w:lineRule="auto"/>
        <w:rPr>
          <w:rFonts w:ascii="Times New Roman" w:eastAsia="Times New Roman" w:hAnsi="Times New Roman" w:cs="Times New Roman"/>
          <w:sz w:val="24"/>
          <w:szCs w:val="24"/>
        </w:rPr>
      </w:pPr>
    </w:p>
    <w:p w14:paraId="6402E173" w14:textId="77777777" w:rsidR="0098447B" w:rsidRDefault="0098447B">
      <w:pPr>
        <w:widowControl w:val="0"/>
        <w:spacing w:line="240" w:lineRule="auto"/>
        <w:rPr>
          <w:rFonts w:ascii="Times New Roman" w:eastAsia="Times New Roman" w:hAnsi="Times New Roman" w:cs="Times New Roman"/>
          <w:sz w:val="24"/>
          <w:szCs w:val="24"/>
        </w:rPr>
      </w:pPr>
    </w:p>
    <w:p w14:paraId="5D8FDD1B" w14:textId="77777777" w:rsidR="0098447B" w:rsidRDefault="0098447B">
      <w:pPr>
        <w:widowControl w:val="0"/>
        <w:spacing w:line="240" w:lineRule="auto"/>
        <w:rPr>
          <w:rFonts w:ascii="Times New Roman" w:eastAsia="Times New Roman" w:hAnsi="Times New Roman" w:cs="Times New Roman"/>
          <w:sz w:val="24"/>
          <w:szCs w:val="24"/>
        </w:rPr>
      </w:pPr>
    </w:p>
    <w:p w14:paraId="732236F6" w14:textId="77777777" w:rsidR="0098447B" w:rsidRDefault="00413241">
      <w:pPr>
        <w:pStyle w:val="Heading4"/>
        <w:widowControl w:val="0"/>
        <w:spacing w:line="240" w:lineRule="auto"/>
        <w:rPr>
          <w:color w:val="000000"/>
        </w:rPr>
      </w:pPr>
      <w:bookmarkStart w:id="29" w:name="_cvhkxgcqnwpv" w:colFirst="0" w:colLast="0"/>
      <w:bookmarkEnd w:id="29"/>
      <w:r>
        <w:rPr>
          <w:color w:val="000000"/>
        </w:rPr>
        <w:t>3.1.2 View Locker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542CD7F3" w14:textId="77777777">
        <w:tc>
          <w:tcPr>
            <w:tcW w:w="2340" w:type="dxa"/>
            <w:shd w:val="clear" w:color="auto" w:fill="auto"/>
            <w:tcMar>
              <w:top w:w="100" w:type="dxa"/>
              <w:left w:w="100" w:type="dxa"/>
              <w:bottom w:w="100" w:type="dxa"/>
              <w:right w:w="100" w:type="dxa"/>
            </w:tcMar>
          </w:tcPr>
          <w:p w14:paraId="02A379A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547DA52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R-002</w:t>
            </w:r>
          </w:p>
        </w:tc>
        <w:tc>
          <w:tcPr>
            <w:tcW w:w="2340" w:type="dxa"/>
            <w:shd w:val="clear" w:color="auto" w:fill="auto"/>
            <w:tcMar>
              <w:top w:w="100" w:type="dxa"/>
              <w:left w:w="100" w:type="dxa"/>
              <w:bottom w:w="100" w:type="dxa"/>
              <w:right w:w="100" w:type="dxa"/>
            </w:tcMar>
          </w:tcPr>
          <w:p w14:paraId="73357B3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65C5111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0473753A" w14:textId="77777777">
        <w:trPr>
          <w:trHeight w:val="440"/>
        </w:trPr>
        <w:tc>
          <w:tcPr>
            <w:tcW w:w="2340" w:type="dxa"/>
            <w:shd w:val="clear" w:color="auto" w:fill="auto"/>
            <w:tcMar>
              <w:top w:w="100" w:type="dxa"/>
              <w:left w:w="100" w:type="dxa"/>
              <w:bottom w:w="100" w:type="dxa"/>
              <w:right w:w="100" w:type="dxa"/>
            </w:tcMar>
          </w:tcPr>
          <w:p w14:paraId="57655B2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66667A6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7F4731BC" w14:textId="77777777">
        <w:trPr>
          <w:trHeight w:val="440"/>
        </w:trPr>
        <w:tc>
          <w:tcPr>
            <w:tcW w:w="2340" w:type="dxa"/>
            <w:shd w:val="clear" w:color="auto" w:fill="auto"/>
            <w:tcMar>
              <w:top w:w="100" w:type="dxa"/>
              <w:left w:w="100" w:type="dxa"/>
              <w:bottom w:w="100" w:type="dxa"/>
              <w:right w:w="100" w:type="dxa"/>
            </w:tcMar>
          </w:tcPr>
          <w:p w14:paraId="5C64EC7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26CF71A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students confirm to check-in for the hostel’s room, the system shall provide students with the ability to view the locker number where the locker contains the key of the hostel’s room.</w:t>
            </w:r>
          </w:p>
        </w:tc>
      </w:tr>
    </w:tbl>
    <w:p w14:paraId="694BE9FD" w14:textId="77777777" w:rsidR="0098447B" w:rsidRDefault="0098447B">
      <w:pPr>
        <w:widowControl w:val="0"/>
        <w:spacing w:line="240" w:lineRule="auto"/>
        <w:rPr>
          <w:rFonts w:ascii="Times New Roman" w:eastAsia="Times New Roman" w:hAnsi="Times New Roman" w:cs="Times New Roman"/>
          <w:sz w:val="24"/>
          <w:szCs w:val="24"/>
        </w:rPr>
      </w:pPr>
    </w:p>
    <w:p w14:paraId="205C6FF2" w14:textId="77777777" w:rsidR="0098447B" w:rsidRDefault="0098447B">
      <w:pPr>
        <w:widowControl w:val="0"/>
        <w:spacing w:line="240" w:lineRule="auto"/>
        <w:rPr>
          <w:rFonts w:ascii="Times New Roman" w:eastAsia="Times New Roman" w:hAnsi="Times New Roman" w:cs="Times New Roman"/>
          <w:sz w:val="24"/>
          <w:szCs w:val="24"/>
        </w:rPr>
      </w:pPr>
    </w:p>
    <w:p w14:paraId="153F5302" w14:textId="77777777" w:rsidR="0098447B" w:rsidRDefault="00413241">
      <w:pPr>
        <w:pStyle w:val="Heading4"/>
        <w:rPr>
          <w:color w:val="000000"/>
        </w:rPr>
      </w:pPr>
      <w:bookmarkStart w:id="30" w:name="_dj14z4lsjjrg" w:colFirst="0" w:colLast="0"/>
      <w:bookmarkEnd w:id="30"/>
      <w:r>
        <w:rPr>
          <w:color w:val="000000"/>
        </w:rPr>
        <w:t>3.1.3 Check out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7D7D51D2" w14:textId="77777777">
        <w:tc>
          <w:tcPr>
            <w:tcW w:w="2340" w:type="dxa"/>
            <w:shd w:val="clear" w:color="auto" w:fill="auto"/>
            <w:tcMar>
              <w:top w:w="100" w:type="dxa"/>
              <w:left w:w="100" w:type="dxa"/>
              <w:bottom w:w="100" w:type="dxa"/>
              <w:right w:w="100" w:type="dxa"/>
            </w:tcMar>
          </w:tcPr>
          <w:p w14:paraId="3960412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3CAF5AD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R-003</w:t>
            </w:r>
          </w:p>
        </w:tc>
        <w:tc>
          <w:tcPr>
            <w:tcW w:w="2340" w:type="dxa"/>
            <w:shd w:val="clear" w:color="auto" w:fill="auto"/>
            <w:tcMar>
              <w:top w:w="100" w:type="dxa"/>
              <w:left w:w="100" w:type="dxa"/>
              <w:bottom w:w="100" w:type="dxa"/>
              <w:right w:w="100" w:type="dxa"/>
            </w:tcMar>
          </w:tcPr>
          <w:p w14:paraId="2E3BD6D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48AF05C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1C1C2811" w14:textId="77777777">
        <w:trPr>
          <w:trHeight w:val="440"/>
        </w:trPr>
        <w:tc>
          <w:tcPr>
            <w:tcW w:w="2340" w:type="dxa"/>
            <w:shd w:val="clear" w:color="auto" w:fill="auto"/>
            <w:tcMar>
              <w:top w:w="100" w:type="dxa"/>
              <w:left w:w="100" w:type="dxa"/>
              <w:bottom w:w="100" w:type="dxa"/>
              <w:right w:w="100" w:type="dxa"/>
            </w:tcMar>
          </w:tcPr>
          <w:p w14:paraId="4BB8DDC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0E20D1C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1890074B" w14:textId="77777777">
        <w:trPr>
          <w:trHeight w:val="440"/>
        </w:trPr>
        <w:tc>
          <w:tcPr>
            <w:tcW w:w="2340" w:type="dxa"/>
            <w:shd w:val="clear" w:color="auto" w:fill="auto"/>
            <w:tcMar>
              <w:top w:w="100" w:type="dxa"/>
              <w:left w:w="100" w:type="dxa"/>
              <w:bottom w:w="100" w:type="dxa"/>
              <w:right w:w="100" w:type="dxa"/>
            </w:tcMar>
          </w:tcPr>
          <w:p w14:paraId="7F39E22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6AA6B58E"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check out the hostel's room.</w:t>
            </w:r>
          </w:p>
        </w:tc>
      </w:tr>
    </w:tbl>
    <w:p w14:paraId="687481A4" w14:textId="77777777" w:rsidR="0098447B" w:rsidRDefault="0098447B">
      <w:pPr>
        <w:rPr>
          <w:rFonts w:ascii="Times New Roman" w:eastAsia="Times New Roman" w:hAnsi="Times New Roman" w:cs="Times New Roman"/>
          <w:sz w:val="24"/>
          <w:szCs w:val="24"/>
        </w:rPr>
      </w:pPr>
    </w:p>
    <w:p w14:paraId="589E4FA9" w14:textId="77777777" w:rsidR="0098447B" w:rsidRDefault="00413241">
      <w:pPr>
        <w:pStyle w:val="Heading4"/>
        <w:widowControl w:val="0"/>
        <w:spacing w:line="240" w:lineRule="auto"/>
        <w:rPr>
          <w:color w:val="000000"/>
        </w:rPr>
      </w:pPr>
      <w:bookmarkStart w:id="31" w:name="_9qbc8cnmkcgy" w:colFirst="0" w:colLast="0"/>
      <w:bookmarkEnd w:id="31"/>
      <w:r>
        <w:rPr>
          <w:color w:val="000000"/>
        </w:rPr>
        <w:t>3.1.4 Return key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323DB997" w14:textId="77777777">
        <w:tc>
          <w:tcPr>
            <w:tcW w:w="2340" w:type="dxa"/>
            <w:shd w:val="clear" w:color="auto" w:fill="auto"/>
            <w:tcMar>
              <w:top w:w="100" w:type="dxa"/>
              <w:left w:w="100" w:type="dxa"/>
              <w:bottom w:w="100" w:type="dxa"/>
              <w:right w:w="100" w:type="dxa"/>
            </w:tcMar>
          </w:tcPr>
          <w:p w14:paraId="4C62F37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0B23EE3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R-004</w:t>
            </w:r>
          </w:p>
        </w:tc>
        <w:tc>
          <w:tcPr>
            <w:tcW w:w="2340" w:type="dxa"/>
            <w:shd w:val="clear" w:color="auto" w:fill="auto"/>
            <w:tcMar>
              <w:top w:w="100" w:type="dxa"/>
              <w:left w:w="100" w:type="dxa"/>
              <w:bottom w:w="100" w:type="dxa"/>
              <w:right w:w="100" w:type="dxa"/>
            </w:tcMar>
          </w:tcPr>
          <w:p w14:paraId="7C7735E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045B00E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3947FFC5" w14:textId="77777777">
        <w:trPr>
          <w:trHeight w:val="440"/>
        </w:trPr>
        <w:tc>
          <w:tcPr>
            <w:tcW w:w="2340" w:type="dxa"/>
            <w:shd w:val="clear" w:color="auto" w:fill="auto"/>
            <w:tcMar>
              <w:top w:w="100" w:type="dxa"/>
              <w:left w:w="100" w:type="dxa"/>
              <w:bottom w:w="100" w:type="dxa"/>
              <w:right w:w="100" w:type="dxa"/>
            </w:tcMar>
          </w:tcPr>
          <w:p w14:paraId="0505A76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44F2FFB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694B522D" w14:textId="77777777">
        <w:trPr>
          <w:trHeight w:val="440"/>
        </w:trPr>
        <w:tc>
          <w:tcPr>
            <w:tcW w:w="2340" w:type="dxa"/>
            <w:shd w:val="clear" w:color="auto" w:fill="auto"/>
            <w:tcMar>
              <w:top w:w="100" w:type="dxa"/>
              <w:left w:w="100" w:type="dxa"/>
              <w:bottom w:w="100" w:type="dxa"/>
              <w:right w:w="100" w:type="dxa"/>
            </w:tcMar>
          </w:tcPr>
          <w:p w14:paraId="1A2BF39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232BFB1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students confirm to check out the hostel’s room, the system shall provide students with the ability to return the key to the locker.</w:t>
            </w:r>
          </w:p>
        </w:tc>
      </w:tr>
    </w:tbl>
    <w:p w14:paraId="099C7F7D" w14:textId="77777777" w:rsidR="0098447B" w:rsidRDefault="0098447B">
      <w:pPr>
        <w:widowControl w:val="0"/>
        <w:spacing w:line="240" w:lineRule="auto"/>
        <w:rPr>
          <w:rFonts w:ascii="Times New Roman" w:eastAsia="Times New Roman" w:hAnsi="Times New Roman" w:cs="Times New Roman"/>
          <w:sz w:val="24"/>
          <w:szCs w:val="24"/>
        </w:rPr>
      </w:pPr>
    </w:p>
    <w:p w14:paraId="53D38A8B" w14:textId="77777777" w:rsidR="0098447B" w:rsidRDefault="0098447B">
      <w:pPr>
        <w:widowControl w:val="0"/>
        <w:spacing w:line="240" w:lineRule="auto"/>
        <w:rPr>
          <w:rFonts w:ascii="Times New Roman" w:eastAsia="Times New Roman" w:hAnsi="Times New Roman" w:cs="Times New Roman"/>
          <w:sz w:val="24"/>
          <w:szCs w:val="24"/>
        </w:rPr>
      </w:pPr>
    </w:p>
    <w:p w14:paraId="7576CFCF" w14:textId="77777777" w:rsidR="0098447B" w:rsidRDefault="00413241">
      <w:pPr>
        <w:pStyle w:val="Heading4"/>
        <w:widowControl w:val="0"/>
        <w:rPr>
          <w:color w:val="000000"/>
        </w:rPr>
      </w:pPr>
      <w:bookmarkStart w:id="32" w:name="_1usfsnj8ydst" w:colFirst="0" w:colLast="0"/>
      <w:bookmarkEnd w:id="32"/>
      <w:r>
        <w:rPr>
          <w:color w:val="000000"/>
        </w:rPr>
        <w:lastRenderedPageBreak/>
        <w:t>3.1.5 Print receipt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564E787A" w14:textId="77777777">
        <w:tc>
          <w:tcPr>
            <w:tcW w:w="2340" w:type="dxa"/>
            <w:shd w:val="clear" w:color="auto" w:fill="auto"/>
            <w:tcMar>
              <w:top w:w="100" w:type="dxa"/>
              <w:left w:w="100" w:type="dxa"/>
              <w:bottom w:w="100" w:type="dxa"/>
              <w:right w:w="100" w:type="dxa"/>
            </w:tcMar>
          </w:tcPr>
          <w:p w14:paraId="6A0F25D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22AB93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R-005</w:t>
            </w:r>
          </w:p>
        </w:tc>
        <w:tc>
          <w:tcPr>
            <w:tcW w:w="2340" w:type="dxa"/>
            <w:shd w:val="clear" w:color="auto" w:fill="auto"/>
            <w:tcMar>
              <w:top w:w="100" w:type="dxa"/>
              <w:left w:w="100" w:type="dxa"/>
              <w:bottom w:w="100" w:type="dxa"/>
              <w:right w:w="100" w:type="dxa"/>
            </w:tcMar>
          </w:tcPr>
          <w:p w14:paraId="1C112BB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9C7853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35FCD215" w14:textId="77777777">
        <w:trPr>
          <w:trHeight w:val="440"/>
        </w:trPr>
        <w:tc>
          <w:tcPr>
            <w:tcW w:w="2340" w:type="dxa"/>
            <w:shd w:val="clear" w:color="auto" w:fill="auto"/>
            <w:tcMar>
              <w:top w:w="100" w:type="dxa"/>
              <w:left w:w="100" w:type="dxa"/>
              <w:bottom w:w="100" w:type="dxa"/>
              <w:right w:w="100" w:type="dxa"/>
            </w:tcMar>
          </w:tcPr>
          <w:p w14:paraId="1B70D6E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52F256E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17B0C50A" w14:textId="77777777">
        <w:trPr>
          <w:trHeight w:val="440"/>
        </w:trPr>
        <w:tc>
          <w:tcPr>
            <w:tcW w:w="2340" w:type="dxa"/>
            <w:shd w:val="clear" w:color="auto" w:fill="auto"/>
            <w:tcMar>
              <w:top w:w="100" w:type="dxa"/>
              <w:left w:w="100" w:type="dxa"/>
              <w:bottom w:w="100" w:type="dxa"/>
              <w:right w:w="100" w:type="dxa"/>
            </w:tcMar>
          </w:tcPr>
          <w:p w14:paraId="3F14344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0525D6D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students return key, the system might provide students with the ability to print the receipt.</w:t>
            </w:r>
          </w:p>
        </w:tc>
      </w:tr>
    </w:tbl>
    <w:p w14:paraId="7383C18F" w14:textId="77777777" w:rsidR="0098447B" w:rsidRDefault="0098447B">
      <w:pPr>
        <w:widowControl w:val="0"/>
        <w:spacing w:line="240" w:lineRule="auto"/>
        <w:rPr>
          <w:rFonts w:ascii="Times New Roman" w:eastAsia="Times New Roman" w:hAnsi="Times New Roman" w:cs="Times New Roman"/>
          <w:sz w:val="24"/>
          <w:szCs w:val="24"/>
        </w:rPr>
      </w:pPr>
    </w:p>
    <w:p w14:paraId="20A57C3E" w14:textId="77777777" w:rsidR="0098447B" w:rsidRDefault="0098447B">
      <w:pPr>
        <w:widowControl w:val="0"/>
        <w:spacing w:line="240" w:lineRule="auto"/>
        <w:rPr>
          <w:rFonts w:ascii="Times New Roman" w:eastAsia="Times New Roman" w:hAnsi="Times New Roman" w:cs="Times New Roman"/>
          <w:sz w:val="24"/>
          <w:szCs w:val="24"/>
        </w:rPr>
      </w:pPr>
    </w:p>
    <w:p w14:paraId="079C2294" w14:textId="77777777" w:rsidR="0098447B" w:rsidRDefault="00413241">
      <w:pPr>
        <w:pStyle w:val="Heading4"/>
        <w:rPr>
          <w:color w:val="000000"/>
        </w:rPr>
      </w:pPr>
      <w:bookmarkStart w:id="33" w:name="_fbyiv3oo9zgq" w:colFirst="0" w:colLast="0"/>
      <w:bookmarkEnd w:id="33"/>
      <w:r>
        <w:rPr>
          <w:color w:val="000000"/>
        </w:rPr>
        <w:t>3.1.6 Scan Student ID</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0F2EF052" w14:textId="77777777">
        <w:tc>
          <w:tcPr>
            <w:tcW w:w="2340" w:type="dxa"/>
            <w:shd w:val="clear" w:color="auto" w:fill="auto"/>
            <w:tcMar>
              <w:top w:w="100" w:type="dxa"/>
              <w:left w:w="100" w:type="dxa"/>
              <w:bottom w:w="100" w:type="dxa"/>
              <w:right w:w="100" w:type="dxa"/>
            </w:tcMar>
          </w:tcPr>
          <w:p w14:paraId="0BE7494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42F2130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R-006</w:t>
            </w:r>
          </w:p>
        </w:tc>
        <w:tc>
          <w:tcPr>
            <w:tcW w:w="2340" w:type="dxa"/>
            <w:shd w:val="clear" w:color="auto" w:fill="auto"/>
            <w:tcMar>
              <w:top w:w="100" w:type="dxa"/>
              <w:left w:w="100" w:type="dxa"/>
              <w:bottom w:w="100" w:type="dxa"/>
              <w:right w:w="100" w:type="dxa"/>
            </w:tcMar>
          </w:tcPr>
          <w:p w14:paraId="5BD0301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CD269B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10A37C1E" w14:textId="77777777">
        <w:trPr>
          <w:trHeight w:val="440"/>
        </w:trPr>
        <w:tc>
          <w:tcPr>
            <w:tcW w:w="2340" w:type="dxa"/>
            <w:shd w:val="clear" w:color="auto" w:fill="auto"/>
            <w:tcMar>
              <w:top w:w="100" w:type="dxa"/>
              <w:left w:w="100" w:type="dxa"/>
              <w:bottom w:w="100" w:type="dxa"/>
              <w:right w:w="100" w:type="dxa"/>
            </w:tcMar>
          </w:tcPr>
          <w:p w14:paraId="16C634E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4CE88E2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5D08757D" w14:textId="77777777">
        <w:trPr>
          <w:trHeight w:val="440"/>
        </w:trPr>
        <w:tc>
          <w:tcPr>
            <w:tcW w:w="2340" w:type="dxa"/>
            <w:shd w:val="clear" w:color="auto" w:fill="auto"/>
            <w:tcMar>
              <w:top w:w="100" w:type="dxa"/>
              <w:left w:w="100" w:type="dxa"/>
              <w:bottom w:w="100" w:type="dxa"/>
              <w:right w:w="100" w:type="dxa"/>
            </w:tcMar>
          </w:tcPr>
          <w:p w14:paraId="6ADD329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42EB6EDA"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scan student ID card by using the scanner</w:t>
            </w:r>
          </w:p>
        </w:tc>
      </w:tr>
    </w:tbl>
    <w:p w14:paraId="28902383" w14:textId="77777777" w:rsidR="0098447B" w:rsidRDefault="0098447B">
      <w:pPr>
        <w:widowControl w:val="0"/>
        <w:spacing w:line="240" w:lineRule="auto"/>
        <w:rPr>
          <w:rFonts w:ascii="Times New Roman" w:eastAsia="Times New Roman" w:hAnsi="Times New Roman" w:cs="Times New Roman"/>
          <w:sz w:val="24"/>
          <w:szCs w:val="24"/>
        </w:rPr>
      </w:pPr>
    </w:p>
    <w:p w14:paraId="3CAF3008" w14:textId="77777777" w:rsidR="0098447B" w:rsidRDefault="0098447B">
      <w:pPr>
        <w:rPr>
          <w:rFonts w:ascii="Times New Roman" w:eastAsia="Times New Roman" w:hAnsi="Times New Roman" w:cs="Times New Roman"/>
          <w:sz w:val="24"/>
          <w:szCs w:val="24"/>
        </w:rPr>
      </w:pPr>
    </w:p>
    <w:p w14:paraId="27D27BC6" w14:textId="77777777" w:rsidR="0098447B" w:rsidRDefault="00413241">
      <w:pPr>
        <w:pStyle w:val="Heading4"/>
        <w:rPr>
          <w:color w:val="000000"/>
        </w:rPr>
      </w:pPr>
      <w:bookmarkStart w:id="34" w:name="_w19strv8ictg" w:colFirst="0" w:colLast="0"/>
      <w:bookmarkEnd w:id="34"/>
      <w:r>
        <w:rPr>
          <w:color w:val="000000"/>
        </w:rPr>
        <w:t>3.1.7 Login as student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6A76500B" w14:textId="77777777">
        <w:tc>
          <w:tcPr>
            <w:tcW w:w="2340" w:type="dxa"/>
            <w:shd w:val="clear" w:color="auto" w:fill="auto"/>
            <w:tcMar>
              <w:top w:w="100" w:type="dxa"/>
              <w:left w:w="100" w:type="dxa"/>
              <w:bottom w:w="100" w:type="dxa"/>
              <w:right w:w="100" w:type="dxa"/>
            </w:tcMar>
          </w:tcPr>
          <w:p w14:paraId="50E31EB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341F214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R-007</w:t>
            </w:r>
          </w:p>
        </w:tc>
        <w:tc>
          <w:tcPr>
            <w:tcW w:w="2340" w:type="dxa"/>
            <w:shd w:val="clear" w:color="auto" w:fill="auto"/>
            <w:tcMar>
              <w:top w:w="100" w:type="dxa"/>
              <w:left w:w="100" w:type="dxa"/>
              <w:bottom w:w="100" w:type="dxa"/>
              <w:right w:w="100" w:type="dxa"/>
            </w:tcMar>
          </w:tcPr>
          <w:p w14:paraId="294BD0B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C920FD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555BB52C" w14:textId="77777777">
        <w:trPr>
          <w:trHeight w:val="440"/>
        </w:trPr>
        <w:tc>
          <w:tcPr>
            <w:tcW w:w="2340" w:type="dxa"/>
            <w:shd w:val="clear" w:color="auto" w:fill="auto"/>
            <w:tcMar>
              <w:top w:w="100" w:type="dxa"/>
              <w:left w:w="100" w:type="dxa"/>
              <w:bottom w:w="100" w:type="dxa"/>
              <w:right w:w="100" w:type="dxa"/>
            </w:tcMar>
          </w:tcPr>
          <w:p w14:paraId="57E9A4E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3967921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57EAB6D5" w14:textId="77777777">
        <w:trPr>
          <w:trHeight w:val="440"/>
        </w:trPr>
        <w:tc>
          <w:tcPr>
            <w:tcW w:w="2340" w:type="dxa"/>
            <w:shd w:val="clear" w:color="auto" w:fill="auto"/>
            <w:tcMar>
              <w:top w:w="100" w:type="dxa"/>
              <w:left w:w="100" w:type="dxa"/>
              <w:bottom w:w="100" w:type="dxa"/>
              <w:right w:w="100" w:type="dxa"/>
            </w:tcMar>
          </w:tcPr>
          <w:p w14:paraId="3A4243C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1B2E3D19"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system gets the student ID, the system shall provide students with the ability to log in as a student.</w:t>
            </w:r>
          </w:p>
        </w:tc>
      </w:tr>
    </w:tbl>
    <w:p w14:paraId="6274DF8B" w14:textId="77777777" w:rsidR="0098447B" w:rsidRDefault="0098447B">
      <w:pPr>
        <w:widowControl w:val="0"/>
        <w:spacing w:line="240" w:lineRule="auto"/>
        <w:rPr>
          <w:rFonts w:ascii="Times New Roman" w:eastAsia="Times New Roman" w:hAnsi="Times New Roman" w:cs="Times New Roman"/>
          <w:sz w:val="24"/>
          <w:szCs w:val="24"/>
        </w:rPr>
      </w:pPr>
    </w:p>
    <w:p w14:paraId="38B0D35A" w14:textId="77777777" w:rsidR="0098447B" w:rsidRDefault="0098447B">
      <w:pPr>
        <w:rPr>
          <w:rFonts w:ascii="Times New Roman" w:eastAsia="Times New Roman" w:hAnsi="Times New Roman" w:cs="Times New Roman"/>
          <w:sz w:val="24"/>
          <w:szCs w:val="24"/>
        </w:rPr>
      </w:pPr>
    </w:p>
    <w:p w14:paraId="72A90733" w14:textId="77777777" w:rsidR="0098447B" w:rsidRDefault="00413241">
      <w:pPr>
        <w:pStyle w:val="Heading4"/>
        <w:rPr>
          <w:color w:val="000000"/>
        </w:rPr>
      </w:pPr>
      <w:bookmarkStart w:id="35" w:name="_a93src6jqu1y" w:colFirst="0" w:colLast="0"/>
      <w:bookmarkEnd w:id="35"/>
      <w:r>
        <w:rPr>
          <w:color w:val="000000"/>
        </w:rPr>
        <w:t>3.1.8 Check Room Type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38F14FF9" w14:textId="77777777">
        <w:tc>
          <w:tcPr>
            <w:tcW w:w="2340" w:type="dxa"/>
            <w:shd w:val="clear" w:color="auto" w:fill="auto"/>
            <w:tcMar>
              <w:top w:w="100" w:type="dxa"/>
              <w:left w:w="100" w:type="dxa"/>
              <w:bottom w:w="100" w:type="dxa"/>
              <w:right w:w="100" w:type="dxa"/>
            </w:tcMar>
          </w:tcPr>
          <w:p w14:paraId="598611C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07641E6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R-008</w:t>
            </w:r>
          </w:p>
        </w:tc>
        <w:tc>
          <w:tcPr>
            <w:tcW w:w="2340" w:type="dxa"/>
            <w:shd w:val="clear" w:color="auto" w:fill="auto"/>
            <w:tcMar>
              <w:top w:w="100" w:type="dxa"/>
              <w:left w:w="100" w:type="dxa"/>
              <w:bottom w:w="100" w:type="dxa"/>
              <w:right w:w="100" w:type="dxa"/>
            </w:tcMar>
          </w:tcPr>
          <w:p w14:paraId="26EF814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4D405B0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1DC35BA9" w14:textId="77777777">
        <w:trPr>
          <w:trHeight w:val="440"/>
        </w:trPr>
        <w:tc>
          <w:tcPr>
            <w:tcW w:w="2340" w:type="dxa"/>
            <w:shd w:val="clear" w:color="auto" w:fill="auto"/>
            <w:tcMar>
              <w:top w:w="100" w:type="dxa"/>
              <w:left w:w="100" w:type="dxa"/>
              <w:bottom w:w="100" w:type="dxa"/>
              <w:right w:w="100" w:type="dxa"/>
            </w:tcMar>
          </w:tcPr>
          <w:p w14:paraId="1C95C5E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38D6A6A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5BA4198E" w14:textId="77777777">
        <w:trPr>
          <w:trHeight w:val="440"/>
        </w:trPr>
        <w:tc>
          <w:tcPr>
            <w:tcW w:w="2340" w:type="dxa"/>
            <w:shd w:val="clear" w:color="auto" w:fill="auto"/>
            <w:tcMar>
              <w:top w:w="100" w:type="dxa"/>
              <w:left w:w="100" w:type="dxa"/>
              <w:bottom w:w="100" w:type="dxa"/>
              <w:right w:w="100" w:type="dxa"/>
            </w:tcMar>
          </w:tcPr>
          <w:p w14:paraId="6AA02ED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1E31129F"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check the details of the hostel’s room.</w:t>
            </w:r>
          </w:p>
        </w:tc>
      </w:tr>
    </w:tbl>
    <w:p w14:paraId="4175347A" w14:textId="77777777" w:rsidR="0098447B" w:rsidRDefault="0098447B">
      <w:pPr>
        <w:widowControl w:val="0"/>
        <w:spacing w:line="240" w:lineRule="auto"/>
        <w:rPr>
          <w:rFonts w:ascii="Times New Roman" w:eastAsia="Times New Roman" w:hAnsi="Times New Roman" w:cs="Times New Roman"/>
          <w:sz w:val="24"/>
          <w:szCs w:val="24"/>
        </w:rPr>
      </w:pPr>
    </w:p>
    <w:p w14:paraId="486B08A2" w14:textId="77777777" w:rsidR="0098447B" w:rsidRDefault="0098447B">
      <w:pPr>
        <w:rPr>
          <w:rFonts w:ascii="Times New Roman" w:eastAsia="Times New Roman" w:hAnsi="Times New Roman" w:cs="Times New Roman"/>
          <w:sz w:val="24"/>
          <w:szCs w:val="24"/>
        </w:rPr>
      </w:pPr>
    </w:p>
    <w:p w14:paraId="4D37004C" w14:textId="77777777" w:rsidR="0098447B" w:rsidRDefault="00413241">
      <w:pPr>
        <w:pStyle w:val="Heading4"/>
        <w:rPr>
          <w:color w:val="000000"/>
        </w:rPr>
      </w:pPr>
      <w:bookmarkStart w:id="36" w:name="_w8f2jcr4dvum" w:colFirst="0" w:colLast="0"/>
      <w:bookmarkEnd w:id="36"/>
      <w:r>
        <w:rPr>
          <w:color w:val="000000"/>
        </w:rPr>
        <w:lastRenderedPageBreak/>
        <w:t>3.1.9 View Map</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7041B758" w14:textId="77777777">
        <w:tc>
          <w:tcPr>
            <w:tcW w:w="2340" w:type="dxa"/>
            <w:shd w:val="clear" w:color="auto" w:fill="auto"/>
            <w:tcMar>
              <w:top w:w="100" w:type="dxa"/>
              <w:left w:w="100" w:type="dxa"/>
              <w:bottom w:w="100" w:type="dxa"/>
              <w:right w:w="100" w:type="dxa"/>
            </w:tcMar>
          </w:tcPr>
          <w:p w14:paraId="52134E7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49B5B91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R-009</w:t>
            </w:r>
          </w:p>
        </w:tc>
        <w:tc>
          <w:tcPr>
            <w:tcW w:w="2340" w:type="dxa"/>
            <w:shd w:val="clear" w:color="auto" w:fill="auto"/>
            <w:tcMar>
              <w:top w:w="100" w:type="dxa"/>
              <w:left w:w="100" w:type="dxa"/>
              <w:bottom w:w="100" w:type="dxa"/>
              <w:right w:w="100" w:type="dxa"/>
            </w:tcMar>
          </w:tcPr>
          <w:p w14:paraId="5B8A985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6F0364D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1570BE0A" w14:textId="77777777">
        <w:trPr>
          <w:trHeight w:val="440"/>
        </w:trPr>
        <w:tc>
          <w:tcPr>
            <w:tcW w:w="2340" w:type="dxa"/>
            <w:shd w:val="clear" w:color="auto" w:fill="auto"/>
            <w:tcMar>
              <w:top w:w="100" w:type="dxa"/>
              <w:left w:w="100" w:type="dxa"/>
              <w:bottom w:w="100" w:type="dxa"/>
              <w:right w:w="100" w:type="dxa"/>
            </w:tcMar>
          </w:tcPr>
          <w:p w14:paraId="2423A06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05CC9B5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5518F194" w14:textId="77777777">
        <w:trPr>
          <w:trHeight w:val="440"/>
        </w:trPr>
        <w:tc>
          <w:tcPr>
            <w:tcW w:w="2340" w:type="dxa"/>
            <w:shd w:val="clear" w:color="auto" w:fill="auto"/>
            <w:tcMar>
              <w:top w:w="100" w:type="dxa"/>
              <w:left w:w="100" w:type="dxa"/>
              <w:bottom w:w="100" w:type="dxa"/>
              <w:right w:w="100" w:type="dxa"/>
            </w:tcMar>
          </w:tcPr>
          <w:p w14:paraId="2137402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5FA4ECAF"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view a map of the hotel's room.</w:t>
            </w:r>
          </w:p>
        </w:tc>
      </w:tr>
    </w:tbl>
    <w:p w14:paraId="38F8AC35" w14:textId="77777777" w:rsidR="0098447B" w:rsidRDefault="0098447B">
      <w:pPr>
        <w:widowControl w:val="0"/>
        <w:spacing w:line="240" w:lineRule="auto"/>
        <w:rPr>
          <w:rFonts w:ascii="Times New Roman" w:eastAsia="Times New Roman" w:hAnsi="Times New Roman" w:cs="Times New Roman"/>
          <w:sz w:val="24"/>
          <w:szCs w:val="24"/>
        </w:rPr>
      </w:pPr>
    </w:p>
    <w:p w14:paraId="36F3473E" w14:textId="77777777" w:rsidR="0098447B" w:rsidRDefault="0098447B">
      <w:pPr>
        <w:pStyle w:val="Heading4"/>
        <w:rPr>
          <w:color w:val="000000"/>
        </w:rPr>
      </w:pPr>
    </w:p>
    <w:p w14:paraId="2E00F522" w14:textId="77777777" w:rsidR="0098447B" w:rsidRDefault="00413241">
      <w:pPr>
        <w:pStyle w:val="Heading4"/>
        <w:rPr>
          <w:color w:val="000000"/>
        </w:rPr>
      </w:pPr>
      <w:bookmarkStart w:id="37" w:name="_cgaxdcxdwls7" w:colFirst="0" w:colLast="0"/>
      <w:bookmarkEnd w:id="37"/>
      <w:r>
        <w:t>3.1.10 View Room Location</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1586CDAF" w14:textId="77777777">
        <w:tc>
          <w:tcPr>
            <w:tcW w:w="2340" w:type="dxa"/>
            <w:shd w:val="clear" w:color="auto" w:fill="auto"/>
            <w:tcMar>
              <w:top w:w="100" w:type="dxa"/>
              <w:left w:w="100" w:type="dxa"/>
              <w:bottom w:w="100" w:type="dxa"/>
              <w:right w:w="100" w:type="dxa"/>
            </w:tcMar>
          </w:tcPr>
          <w:p w14:paraId="75C8EA7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37D8FF7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R-010</w:t>
            </w:r>
          </w:p>
        </w:tc>
        <w:tc>
          <w:tcPr>
            <w:tcW w:w="2340" w:type="dxa"/>
            <w:shd w:val="clear" w:color="auto" w:fill="auto"/>
            <w:tcMar>
              <w:top w:w="100" w:type="dxa"/>
              <w:left w:w="100" w:type="dxa"/>
              <w:bottom w:w="100" w:type="dxa"/>
              <w:right w:w="100" w:type="dxa"/>
            </w:tcMar>
          </w:tcPr>
          <w:p w14:paraId="1ACDB02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FECABC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05AA6A3D" w14:textId="77777777">
        <w:trPr>
          <w:trHeight w:val="440"/>
        </w:trPr>
        <w:tc>
          <w:tcPr>
            <w:tcW w:w="2340" w:type="dxa"/>
            <w:shd w:val="clear" w:color="auto" w:fill="auto"/>
            <w:tcMar>
              <w:top w:w="100" w:type="dxa"/>
              <w:left w:w="100" w:type="dxa"/>
              <w:bottom w:w="100" w:type="dxa"/>
              <w:right w:w="100" w:type="dxa"/>
            </w:tcMar>
          </w:tcPr>
          <w:p w14:paraId="6F8D64A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1E5A34D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47C05418" w14:textId="77777777">
        <w:trPr>
          <w:trHeight w:val="440"/>
        </w:trPr>
        <w:tc>
          <w:tcPr>
            <w:tcW w:w="2340" w:type="dxa"/>
            <w:shd w:val="clear" w:color="auto" w:fill="auto"/>
            <w:tcMar>
              <w:top w:w="100" w:type="dxa"/>
              <w:left w:w="100" w:type="dxa"/>
              <w:bottom w:w="100" w:type="dxa"/>
              <w:right w:w="100" w:type="dxa"/>
            </w:tcMar>
          </w:tcPr>
          <w:p w14:paraId="75BA4DD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074A4832"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student login as student and student have hostel room, The system shall provide students with the ability to view room located on the map.</w:t>
            </w:r>
          </w:p>
        </w:tc>
      </w:tr>
    </w:tbl>
    <w:p w14:paraId="386703D2" w14:textId="77777777" w:rsidR="0098447B" w:rsidRDefault="0098447B">
      <w:pPr>
        <w:widowControl w:val="0"/>
        <w:spacing w:line="240" w:lineRule="auto"/>
        <w:rPr>
          <w:rFonts w:ascii="Times New Roman" w:eastAsia="Times New Roman" w:hAnsi="Times New Roman" w:cs="Times New Roman"/>
          <w:sz w:val="24"/>
          <w:szCs w:val="24"/>
        </w:rPr>
      </w:pPr>
    </w:p>
    <w:p w14:paraId="630A66BB" w14:textId="77777777" w:rsidR="0098447B" w:rsidRDefault="0098447B">
      <w:pPr>
        <w:rPr>
          <w:rFonts w:ascii="Times New Roman" w:eastAsia="Times New Roman" w:hAnsi="Times New Roman" w:cs="Times New Roman"/>
          <w:sz w:val="24"/>
          <w:szCs w:val="24"/>
        </w:rPr>
      </w:pPr>
    </w:p>
    <w:p w14:paraId="2113ECCD" w14:textId="77777777" w:rsidR="0098447B" w:rsidRDefault="00413241">
      <w:pPr>
        <w:pStyle w:val="Heading4"/>
        <w:rPr>
          <w:color w:val="000000"/>
        </w:rPr>
      </w:pPr>
      <w:bookmarkStart w:id="38" w:name="_j8xsfp700bze" w:colFirst="0" w:colLast="0"/>
      <w:bookmarkEnd w:id="38"/>
      <w:r>
        <w:rPr>
          <w:color w:val="000000"/>
        </w:rPr>
        <w:t>3.1.11 Pay Hostel Fee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54CF1786" w14:textId="77777777">
        <w:tc>
          <w:tcPr>
            <w:tcW w:w="2340" w:type="dxa"/>
            <w:shd w:val="clear" w:color="auto" w:fill="auto"/>
            <w:tcMar>
              <w:top w:w="100" w:type="dxa"/>
              <w:left w:w="100" w:type="dxa"/>
              <w:bottom w:w="100" w:type="dxa"/>
              <w:right w:w="100" w:type="dxa"/>
            </w:tcMar>
          </w:tcPr>
          <w:p w14:paraId="1470384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302C0AC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R-011</w:t>
            </w:r>
          </w:p>
        </w:tc>
        <w:tc>
          <w:tcPr>
            <w:tcW w:w="2340" w:type="dxa"/>
            <w:shd w:val="clear" w:color="auto" w:fill="auto"/>
            <w:tcMar>
              <w:top w:w="100" w:type="dxa"/>
              <w:left w:w="100" w:type="dxa"/>
              <w:bottom w:w="100" w:type="dxa"/>
              <w:right w:w="100" w:type="dxa"/>
            </w:tcMar>
          </w:tcPr>
          <w:p w14:paraId="24A57DD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7BD9278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61971C77" w14:textId="77777777">
        <w:trPr>
          <w:trHeight w:val="440"/>
        </w:trPr>
        <w:tc>
          <w:tcPr>
            <w:tcW w:w="2340" w:type="dxa"/>
            <w:shd w:val="clear" w:color="auto" w:fill="auto"/>
            <w:tcMar>
              <w:top w:w="100" w:type="dxa"/>
              <w:left w:w="100" w:type="dxa"/>
              <w:bottom w:w="100" w:type="dxa"/>
              <w:right w:w="100" w:type="dxa"/>
            </w:tcMar>
          </w:tcPr>
          <w:p w14:paraId="27C65EA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0029E08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4E1F4BFE" w14:textId="77777777">
        <w:trPr>
          <w:trHeight w:val="440"/>
        </w:trPr>
        <w:tc>
          <w:tcPr>
            <w:tcW w:w="2340" w:type="dxa"/>
            <w:shd w:val="clear" w:color="auto" w:fill="auto"/>
            <w:tcMar>
              <w:top w:w="100" w:type="dxa"/>
              <w:left w:w="100" w:type="dxa"/>
              <w:bottom w:w="100" w:type="dxa"/>
              <w:right w:w="100" w:type="dxa"/>
            </w:tcMar>
          </w:tcPr>
          <w:p w14:paraId="7D2BEC6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191823BA"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pay the hostel fee.</w:t>
            </w:r>
          </w:p>
        </w:tc>
      </w:tr>
    </w:tbl>
    <w:p w14:paraId="21B33CAC" w14:textId="77777777" w:rsidR="0098447B" w:rsidRDefault="0098447B">
      <w:pPr>
        <w:widowControl w:val="0"/>
        <w:spacing w:line="240" w:lineRule="auto"/>
        <w:rPr>
          <w:rFonts w:ascii="Times New Roman" w:eastAsia="Times New Roman" w:hAnsi="Times New Roman" w:cs="Times New Roman"/>
          <w:sz w:val="24"/>
          <w:szCs w:val="24"/>
        </w:rPr>
      </w:pPr>
    </w:p>
    <w:p w14:paraId="742B4D73" w14:textId="77777777" w:rsidR="0098447B" w:rsidRDefault="0098447B">
      <w:pPr>
        <w:rPr>
          <w:rFonts w:ascii="Times New Roman" w:eastAsia="Times New Roman" w:hAnsi="Times New Roman" w:cs="Times New Roman"/>
          <w:sz w:val="24"/>
          <w:szCs w:val="24"/>
        </w:rPr>
      </w:pPr>
    </w:p>
    <w:p w14:paraId="3C47331B" w14:textId="77777777" w:rsidR="0098447B" w:rsidRDefault="00413241">
      <w:pPr>
        <w:pStyle w:val="Heading4"/>
        <w:rPr>
          <w:color w:val="000000"/>
        </w:rPr>
      </w:pPr>
      <w:bookmarkStart w:id="39" w:name="_ty3p15a455x9" w:colFirst="0" w:colLast="0"/>
      <w:bookmarkEnd w:id="39"/>
      <w:r>
        <w:rPr>
          <w:color w:val="000000"/>
        </w:rPr>
        <w:t>3.1.12 Select payment method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2F0F7B74" w14:textId="77777777">
        <w:tc>
          <w:tcPr>
            <w:tcW w:w="2340" w:type="dxa"/>
            <w:shd w:val="clear" w:color="auto" w:fill="auto"/>
            <w:tcMar>
              <w:top w:w="100" w:type="dxa"/>
              <w:left w:w="100" w:type="dxa"/>
              <w:bottom w:w="100" w:type="dxa"/>
              <w:right w:w="100" w:type="dxa"/>
            </w:tcMar>
          </w:tcPr>
          <w:p w14:paraId="1280763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544DD6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R-012</w:t>
            </w:r>
          </w:p>
        </w:tc>
        <w:tc>
          <w:tcPr>
            <w:tcW w:w="2340" w:type="dxa"/>
            <w:shd w:val="clear" w:color="auto" w:fill="auto"/>
            <w:tcMar>
              <w:top w:w="100" w:type="dxa"/>
              <w:left w:w="100" w:type="dxa"/>
              <w:bottom w:w="100" w:type="dxa"/>
              <w:right w:w="100" w:type="dxa"/>
            </w:tcMar>
          </w:tcPr>
          <w:p w14:paraId="1DEF5B3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028B24C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74493F79" w14:textId="77777777">
        <w:trPr>
          <w:trHeight w:val="440"/>
        </w:trPr>
        <w:tc>
          <w:tcPr>
            <w:tcW w:w="2340" w:type="dxa"/>
            <w:shd w:val="clear" w:color="auto" w:fill="auto"/>
            <w:tcMar>
              <w:top w:w="100" w:type="dxa"/>
              <w:left w:w="100" w:type="dxa"/>
              <w:bottom w:w="100" w:type="dxa"/>
              <w:right w:w="100" w:type="dxa"/>
            </w:tcMar>
          </w:tcPr>
          <w:p w14:paraId="7FFFE6B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1742AF3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1395F3BC" w14:textId="77777777">
        <w:trPr>
          <w:trHeight w:val="440"/>
        </w:trPr>
        <w:tc>
          <w:tcPr>
            <w:tcW w:w="2340" w:type="dxa"/>
            <w:shd w:val="clear" w:color="auto" w:fill="auto"/>
            <w:tcMar>
              <w:top w:w="100" w:type="dxa"/>
              <w:left w:w="100" w:type="dxa"/>
              <w:bottom w:w="100" w:type="dxa"/>
              <w:right w:w="100" w:type="dxa"/>
            </w:tcMar>
          </w:tcPr>
          <w:p w14:paraId="39150B6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77625CFB"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select the payment method for paying the fee.</w:t>
            </w:r>
          </w:p>
        </w:tc>
      </w:tr>
    </w:tbl>
    <w:p w14:paraId="7AB43229" w14:textId="77777777" w:rsidR="0098447B" w:rsidRDefault="0098447B">
      <w:pPr>
        <w:widowControl w:val="0"/>
        <w:spacing w:line="240" w:lineRule="auto"/>
        <w:rPr>
          <w:rFonts w:ascii="Times New Roman" w:eastAsia="Times New Roman" w:hAnsi="Times New Roman" w:cs="Times New Roman"/>
          <w:sz w:val="24"/>
          <w:szCs w:val="24"/>
        </w:rPr>
      </w:pPr>
    </w:p>
    <w:p w14:paraId="6DF537F1" w14:textId="77777777" w:rsidR="0098447B" w:rsidRDefault="00413241">
      <w:pPr>
        <w:pStyle w:val="Heading4"/>
        <w:rPr>
          <w:color w:val="000000"/>
        </w:rPr>
      </w:pPr>
      <w:bookmarkStart w:id="40" w:name="_f183qdjsuhm6" w:colFirst="0" w:colLast="0"/>
      <w:bookmarkEnd w:id="40"/>
      <w:r>
        <w:rPr>
          <w:color w:val="000000"/>
        </w:rPr>
        <w:t>3.1.13 Pay through online</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06F031E5" w14:textId="77777777">
        <w:tc>
          <w:tcPr>
            <w:tcW w:w="2340" w:type="dxa"/>
            <w:shd w:val="clear" w:color="auto" w:fill="auto"/>
            <w:tcMar>
              <w:top w:w="100" w:type="dxa"/>
              <w:left w:w="100" w:type="dxa"/>
              <w:bottom w:w="100" w:type="dxa"/>
              <w:right w:w="100" w:type="dxa"/>
            </w:tcMar>
          </w:tcPr>
          <w:p w14:paraId="73700BD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2C840C1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R-013</w:t>
            </w:r>
          </w:p>
        </w:tc>
        <w:tc>
          <w:tcPr>
            <w:tcW w:w="2340" w:type="dxa"/>
            <w:shd w:val="clear" w:color="auto" w:fill="auto"/>
            <w:tcMar>
              <w:top w:w="100" w:type="dxa"/>
              <w:left w:w="100" w:type="dxa"/>
              <w:bottom w:w="100" w:type="dxa"/>
              <w:right w:w="100" w:type="dxa"/>
            </w:tcMar>
          </w:tcPr>
          <w:p w14:paraId="60D1342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4CAE64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08389887" w14:textId="77777777">
        <w:trPr>
          <w:trHeight w:val="440"/>
        </w:trPr>
        <w:tc>
          <w:tcPr>
            <w:tcW w:w="2340" w:type="dxa"/>
            <w:shd w:val="clear" w:color="auto" w:fill="auto"/>
            <w:tcMar>
              <w:top w:w="100" w:type="dxa"/>
              <w:left w:w="100" w:type="dxa"/>
              <w:bottom w:w="100" w:type="dxa"/>
              <w:right w:w="100" w:type="dxa"/>
            </w:tcMar>
          </w:tcPr>
          <w:p w14:paraId="47B6CF5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4B3D42C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2C6D8A37" w14:textId="77777777">
        <w:trPr>
          <w:trHeight w:val="440"/>
        </w:trPr>
        <w:tc>
          <w:tcPr>
            <w:tcW w:w="2340" w:type="dxa"/>
            <w:shd w:val="clear" w:color="auto" w:fill="auto"/>
            <w:tcMar>
              <w:top w:w="100" w:type="dxa"/>
              <w:left w:w="100" w:type="dxa"/>
              <w:bottom w:w="100" w:type="dxa"/>
              <w:right w:w="100" w:type="dxa"/>
            </w:tcMar>
          </w:tcPr>
          <w:p w14:paraId="7E4035A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005733DE"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pay the fee through online banking</w:t>
            </w:r>
          </w:p>
        </w:tc>
      </w:tr>
    </w:tbl>
    <w:p w14:paraId="015C2D2A" w14:textId="77777777" w:rsidR="0098447B" w:rsidRDefault="0098447B">
      <w:pPr>
        <w:widowControl w:val="0"/>
        <w:spacing w:line="240" w:lineRule="auto"/>
        <w:rPr>
          <w:rFonts w:ascii="Times New Roman" w:eastAsia="Times New Roman" w:hAnsi="Times New Roman" w:cs="Times New Roman"/>
          <w:sz w:val="24"/>
          <w:szCs w:val="24"/>
        </w:rPr>
      </w:pPr>
    </w:p>
    <w:p w14:paraId="483D4334" w14:textId="77777777" w:rsidR="0098447B" w:rsidRDefault="0098447B">
      <w:pPr>
        <w:rPr>
          <w:rFonts w:ascii="Times New Roman" w:eastAsia="Times New Roman" w:hAnsi="Times New Roman" w:cs="Times New Roman"/>
          <w:sz w:val="24"/>
          <w:szCs w:val="24"/>
        </w:rPr>
      </w:pPr>
    </w:p>
    <w:p w14:paraId="7147FC67" w14:textId="77777777" w:rsidR="0098447B" w:rsidRDefault="00413241">
      <w:pPr>
        <w:pStyle w:val="Heading4"/>
        <w:rPr>
          <w:color w:val="000000"/>
        </w:rPr>
      </w:pPr>
      <w:bookmarkStart w:id="41" w:name="_w6htn5je00ij" w:colFirst="0" w:colLast="0"/>
      <w:bookmarkEnd w:id="41"/>
      <w:r>
        <w:rPr>
          <w:color w:val="000000"/>
        </w:rPr>
        <w:t>3.1.14 Pay through bank wave</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1DF6D0A2" w14:textId="77777777">
        <w:tc>
          <w:tcPr>
            <w:tcW w:w="2340" w:type="dxa"/>
            <w:shd w:val="clear" w:color="auto" w:fill="auto"/>
            <w:tcMar>
              <w:top w:w="100" w:type="dxa"/>
              <w:left w:w="100" w:type="dxa"/>
              <w:bottom w:w="100" w:type="dxa"/>
              <w:right w:w="100" w:type="dxa"/>
            </w:tcMar>
          </w:tcPr>
          <w:p w14:paraId="71AAF0E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45E8C6E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R-014</w:t>
            </w:r>
          </w:p>
        </w:tc>
        <w:tc>
          <w:tcPr>
            <w:tcW w:w="2340" w:type="dxa"/>
            <w:shd w:val="clear" w:color="auto" w:fill="auto"/>
            <w:tcMar>
              <w:top w:w="100" w:type="dxa"/>
              <w:left w:w="100" w:type="dxa"/>
              <w:bottom w:w="100" w:type="dxa"/>
              <w:right w:w="100" w:type="dxa"/>
            </w:tcMar>
          </w:tcPr>
          <w:p w14:paraId="0E24596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2387709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11C18D5B" w14:textId="77777777">
        <w:trPr>
          <w:trHeight w:val="440"/>
        </w:trPr>
        <w:tc>
          <w:tcPr>
            <w:tcW w:w="2340" w:type="dxa"/>
            <w:shd w:val="clear" w:color="auto" w:fill="auto"/>
            <w:tcMar>
              <w:top w:w="100" w:type="dxa"/>
              <w:left w:w="100" w:type="dxa"/>
              <w:bottom w:w="100" w:type="dxa"/>
              <w:right w:w="100" w:type="dxa"/>
            </w:tcMar>
          </w:tcPr>
          <w:p w14:paraId="20AE9BC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659B4C0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0AB299F9" w14:textId="77777777">
        <w:trPr>
          <w:trHeight w:val="440"/>
        </w:trPr>
        <w:tc>
          <w:tcPr>
            <w:tcW w:w="2340" w:type="dxa"/>
            <w:shd w:val="clear" w:color="auto" w:fill="auto"/>
            <w:tcMar>
              <w:top w:w="100" w:type="dxa"/>
              <w:left w:w="100" w:type="dxa"/>
              <w:bottom w:w="100" w:type="dxa"/>
              <w:right w:w="100" w:type="dxa"/>
            </w:tcMar>
          </w:tcPr>
          <w:p w14:paraId="49588E7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655F0E40"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pay the fee through bank wave</w:t>
            </w:r>
          </w:p>
        </w:tc>
      </w:tr>
    </w:tbl>
    <w:p w14:paraId="00C9AE71" w14:textId="77777777" w:rsidR="0098447B" w:rsidRDefault="0098447B">
      <w:pPr>
        <w:widowControl w:val="0"/>
        <w:spacing w:line="240" w:lineRule="auto"/>
        <w:rPr>
          <w:rFonts w:ascii="Times New Roman" w:eastAsia="Times New Roman" w:hAnsi="Times New Roman" w:cs="Times New Roman"/>
          <w:sz w:val="24"/>
          <w:szCs w:val="24"/>
        </w:rPr>
      </w:pPr>
    </w:p>
    <w:p w14:paraId="5435D561" w14:textId="77777777" w:rsidR="0098447B" w:rsidRDefault="0098447B">
      <w:pPr>
        <w:rPr>
          <w:rFonts w:ascii="Times New Roman" w:eastAsia="Times New Roman" w:hAnsi="Times New Roman" w:cs="Times New Roman"/>
          <w:sz w:val="24"/>
          <w:szCs w:val="24"/>
        </w:rPr>
      </w:pPr>
    </w:p>
    <w:p w14:paraId="3047CA26" w14:textId="77777777" w:rsidR="0098447B" w:rsidRDefault="00413241">
      <w:pPr>
        <w:pStyle w:val="Heading4"/>
        <w:rPr>
          <w:color w:val="000000"/>
        </w:rPr>
      </w:pPr>
      <w:bookmarkStart w:id="42" w:name="_7res0dvpv8pu" w:colFirst="0" w:colLast="0"/>
      <w:bookmarkEnd w:id="42"/>
      <w:r>
        <w:rPr>
          <w:color w:val="000000"/>
        </w:rPr>
        <w:t>3.1.15 Scan bank card</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7BDF0E65" w14:textId="77777777">
        <w:tc>
          <w:tcPr>
            <w:tcW w:w="2340" w:type="dxa"/>
            <w:shd w:val="clear" w:color="auto" w:fill="auto"/>
            <w:tcMar>
              <w:top w:w="100" w:type="dxa"/>
              <w:left w:w="100" w:type="dxa"/>
              <w:bottom w:w="100" w:type="dxa"/>
              <w:right w:w="100" w:type="dxa"/>
            </w:tcMar>
          </w:tcPr>
          <w:p w14:paraId="4D22E5E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4EDB91E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R-015</w:t>
            </w:r>
          </w:p>
        </w:tc>
        <w:tc>
          <w:tcPr>
            <w:tcW w:w="2340" w:type="dxa"/>
            <w:shd w:val="clear" w:color="auto" w:fill="auto"/>
            <w:tcMar>
              <w:top w:w="100" w:type="dxa"/>
              <w:left w:w="100" w:type="dxa"/>
              <w:bottom w:w="100" w:type="dxa"/>
              <w:right w:w="100" w:type="dxa"/>
            </w:tcMar>
          </w:tcPr>
          <w:p w14:paraId="587A59A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68CF82F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0157E3BC" w14:textId="77777777">
        <w:trPr>
          <w:trHeight w:val="440"/>
        </w:trPr>
        <w:tc>
          <w:tcPr>
            <w:tcW w:w="2340" w:type="dxa"/>
            <w:shd w:val="clear" w:color="auto" w:fill="auto"/>
            <w:tcMar>
              <w:top w:w="100" w:type="dxa"/>
              <w:left w:w="100" w:type="dxa"/>
              <w:bottom w:w="100" w:type="dxa"/>
              <w:right w:w="100" w:type="dxa"/>
            </w:tcMar>
          </w:tcPr>
          <w:p w14:paraId="3738376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02B1FD8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78ECA909" w14:textId="77777777">
        <w:trPr>
          <w:trHeight w:val="440"/>
        </w:trPr>
        <w:tc>
          <w:tcPr>
            <w:tcW w:w="2340" w:type="dxa"/>
            <w:shd w:val="clear" w:color="auto" w:fill="auto"/>
            <w:tcMar>
              <w:top w:w="100" w:type="dxa"/>
              <w:left w:w="100" w:type="dxa"/>
              <w:bottom w:w="100" w:type="dxa"/>
              <w:right w:w="100" w:type="dxa"/>
            </w:tcMar>
          </w:tcPr>
          <w:p w14:paraId="23C865E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59FA7879"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scan the bank card to process bank wave by using the scanner.</w:t>
            </w:r>
          </w:p>
        </w:tc>
      </w:tr>
    </w:tbl>
    <w:p w14:paraId="2A1DB628" w14:textId="77777777" w:rsidR="0098447B" w:rsidRDefault="0098447B">
      <w:pPr>
        <w:widowControl w:val="0"/>
        <w:spacing w:line="240" w:lineRule="auto"/>
        <w:rPr>
          <w:rFonts w:ascii="Times New Roman" w:eastAsia="Times New Roman" w:hAnsi="Times New Roman" w:cs="Times New Roman"/>
          <w:sz w:val="24"/>
          <w:szCs w:val="24"/>
        </w:rPr>
      </w:pPr>
    </w:p>
    <w:p w14:paraId="50E1E7FC" w14:textId="77777777" w:rsidR="0098447B" w:rsidRDefault="0098447B">
      <w:pPr>
        <w:rPr>
          <w:rFonts w:ascii="Times New Roman" w:eastAsia="Times New Roman" w:hAnsi="Times New Roman" w:cs="Times New Roman"/>
          <w:sz w:val="24"/>
          <w:szCs w:val="24"/>
        </w:rPr>
      </w:pPr>
    </w:p>
    <w:p w14:paraId="058D8505" w14:textId="77777777" w:rsidR="0098447B" w:rsidRDefault="00413241">
      <w:pPr>
        <w:pStyle w:val="Heading4"/>
        <w:rPr>
          <w:color w:val="000000"/>
        </w:rPr>
      </w:pPr>
      <w:bookmarkStart w:id="43" w:name="_fjk0xhi7f7q1" w:colFirst="0" w:colLast="0"/>
      <w:bookmarkEnd w:id="43"/>
      <w:r>
        <w:rPr>
          <w:color w:val="000000"/>
        </w:rPr>
        <w:t>3.1.16 Select Service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0DDF09D1" w14:textId="77777777">
        <w:tc>
          <w:tcPr>
            <w:tcW w:w="2340" w:type="dxa"/>
            <w:shd w:val="clear" w:color="auto" w:fill="auto"/>
            <w:tcMar>
              <w:top w:w="100" w:type="dxa"/>
              <w:left w:w="100" w:type="dxa"/>
              <w:bottom w:w="100" w:type="dxa"/>
              <w:right w:w="100" w:type="dxa"/>
            </w:tcMar>
          </w:tcPr>
          <w:p w14:paraId="2134B57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7E221C8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R-016</w:t>
            </w:r>
          </w:p>
        </w:tc>
        <w:tc>
          <w:tcPr>
            <w:tcW w:w="2340" w:type="dxa"/>
            <w:shd w:val="clear" w:color="auto" w:fill="auto"/>
            <w:tcMar>
              <w:top w:w="100" w:type="dxa"/>
              <w:left w:w="100" w:type="dxa"/>
              <w:bottom w:w="100" w:type="dxa"/>
              <w:right w:w="100" w:type="dxa"/>
            </w:tcMar>
          </w:tcPr>
          <w:p w14:paraId="7DAD246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765AA0F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6E6B3F3E" w14:textId="77777777">
        <w:trPr>
          <w:trHeight w:val="440"/>
        </w:trPr>
        <w:tc>
          <w:tcPr>
            <w:tcW w:w="2340" w:type="dxa"/>
            <w:shd w:val="clear" w:color="auto" w:fill="auto"/>
            <w:tcMar>
              <w:top w:w="100" w:type="dxa"/>
              <w:left w:w="100" w:type="dxa"/>
              <w:bottom w:w="100" w:type="dxa"/>
              <w:right w:w="100" w:type="dxa"/>
            </w:tcMar>
          </w:tcPr>
          <w:p w14:paraId="40884CC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47F71EF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77F6D75D" w14:textId="77777777">
        <w:trPr>
          <w:trHeight w:val="440"/>
        </w:trPr>
        <w:tc>
          <w:tcPr>
            <w:tcW w:w="2340" w:type="dxa"/>
            <w:shd w:val="clear" w:color="auto" w:fill="auto"/>
            <w:tcMar>
              <w:top w:w="100" w:type="dxa"/>
              <w:left w:w="100" w:type="dxa"/>
              <w:bottom w:w="100" w:type="dxa"/>
              <w:right w:w="100" w:type="dxa"/>
            </w:tcMar>
          </w:tcPr>
          <w:p w14:paraId="23662E1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22036999"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select the service.</w:t>
            </w:r>
          </w:p>
        </w:tc>
      </w:tr>
    </w:tbl>
    <w:p w14:paraId="53B1013F" w14:textId="77777777" w:rsidR="0098447B" w:rsidRDefault="0098447B">
      <w:pPr>
        <w:widowControl w:val="0"/>
        <w:spacing w:line="240" w:lineRule="auto"/>
        <w:rPr>
          <w:rFonts w:ascii="Times New Roman" w:eastAsia="Times New Roman" w:hAnsi="Times New Roman" w:cs="Times New Roman"/>
          <w:sz w:val="24"/>
          <w:szCs w:val="24"/>
        </w:rPr>
      </w:pPr>
    </w:p>
    <w:p w14:paraId="4889AE78" w14:textId="77777777" w:rsidR="0098447B" w:rsidRDefault="0098447B">
      <w:pPr>
        <w:rPr>
          <w:rFonts w:ascii="Times New Roman" w:eastAsia="Times New Roman" w:hAnsi="Times New Roman" w:cs="Times New Roman"/>
          <w:sz w:val="24"/>
          <w:szCs w:val="24"/>
        </w:rPr>
      </w:pPr>
    </w:p>
    <w:p w14:paraId="64F7109A" w14:textId="77777777" w:rsidR="0098447B" w:rsidRDefault="00413241">
      <w:pPr>
        <w:pStyle w:val="Heading4"/>
        <w:rPr>
          <w:color w:val="000000"/>
        </w:rPr>
      </w:pPr>
      <w:bookmarkStart w:id="44" w:name="_67gyx5s6axol" w:colFirst="0" w:colLast="0"/>
      <w:bookmarkEnd w:id="44"/>
      <w:r>
        <w:rPr>
          <w:color w:val="000000"/>
        </w:rPr>
        <w:t>3.1.17 Provide Feedback</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1708CAF7" w14:textId="77777777">
        <w:tc>
          <w:tcPr>
            <w:tcW w:w="2340" w:type="dxa"/>
            <w:shd w:val="clear" w:color="auto" w:fill="auto"/>
            <w:tcMar>
              <w:top w:w="100" w:type="dxa"/>
              <w:left w:w="100" w:type="dxa"/>
              <w:bottom w:w="100" w:type="dxa"/>
              <w:right w:w="100" w:type="dxa"/>
            </w:tcMar>
          </w:tcPr>
          <w:p w14:paraId="7544CA1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B09047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R-017</w:t>
            </w:r>
          </w:p>
        </w:tc>
        <w:tc>
          <w:tcPr>
            <w:tcW w:w="2340" w:type="dxa"/>
            <w:shd w:val="clear" w:color="auto" w:fill="auto"/>
            <w:tcMar>
              <w:top w:w="100" w:type="dxa"/>
              <w:left w:w="100" w:type="dxa"/>
              <w:bottom w:w="100" w:type="dxa"/>
              <w:right w:w="100" w:type="dxa"/>
            </w:tcMar>
          </w:tcPr>
          <w:p w14:paraId="53FDCAE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4A5E199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721CEA76" w14:textId="77777777">
        <w:trPr>
          <w:trHeight w:val="440"/>
        </w:trPr>
        <w:tc>
          <w:tcPr>
            <w:tcW w:w="2340" w:type="dxa"/>
            <w:shd w:val="clear" w:color="auto" w:fill="auto"/>
            <w:tcMar>
              <w:top w:w="100" w:type="dxa"/>
              <w:left w:w="100" w:type="dxa"/>
              <w:bottom w:w="100" w:type="dxa"/>
              <w:right w:w="100" w:type="dxa"/>
            </w:tcMar>
          </w:tcPr>
          <w:p w14:paraId="475F2B0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2902F92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2D072A8C" w14:textId="77777777">
        <w:trPr>
          <w:trHeight w:val="440"/>
        </w:trPr>
        <w:tc>
          <w:tcPr>
            <w:tcW w:w="2340" w:type="dxa"/>
            <w:shd w:val="clear" w:color="auto" w:fill="auto"/>
            <w:tcMar>
              <w:top w:w="100" w:type="dxa"/>
              <w:left w:w="100" w:type="dxa"/>
              <w:bottom w:w="100" w:type="dxa"/>
              <w:right w:w="100" w:type="dxa"/>
            </w:tcMar>
          </w:tcPr>
          <w:p w14:paraId="5A5BB1E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0AC46FF1"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provide feedback on the system to the staff</w:t>
            </w:r>
          </w:p>
        </w:tc>
      </w:tr>
    </w:tbl>
    <w:p w14:paraId="06F806F8" w14:textId="77777777" w:rsidR="0098447B" w:rsidRDefault="0098447B">
      <w:pPr>
        <w:widowControl w:val="0"/>
        <w:spacing w:line="240" w:lineRule="auto"/>
        <w:rPr>
          <w:rFonts w:ascii="Times New Roman" w:eastAsia="Times New Roman" w:hAnsi="Times New Roman" w:cs="Times New Roman"/>
          <w:sz w:val="24"/>
          <w:szCs w:val="24"/>
        </w:rPr>
      </w:pPr>
    </w:p>
    <w:p w14:paraId="742FFDDB" w14:textId="77777777" w:rsidR="0098447B" w:rsidRDefault="0098447B">
      <w:pPr>
        <w:rPr>
          <w:rFonts w:ascii="Times New Roman" w:eastAsia="Times New Roman" w:hAnsi="Times New Roman" w:cs="Times New Roman"/>
          <w:sz w:val="24"/>
          <w:szCs w:val="24"/>
        </w:rPr>
      </w:pPr>
    </w:p>
    <w:p w14:paraId="702AA960" w14:textId="77777777" w:rsidR="0098447B" w:rsidRDefault="00413241">
      <w:pPr>
        <w:pStyle w:val="Heading4"/>
        <w:rPr>
          <w:color w:val="000000"/>
        </w:rPr>
      </w:pPr>
      <w:bookmarkStart w:id="45" w:name="_cq8dre1y5ua4" w:colFirst="0" w:colLast="0"/>
      <w:bookmarkEnd w:id="45"/>
      <w:r>
        <w:rPr>
          <w:color w:val="000000"/>
        </w:rPr>
        <w:t>3.1.18 Provide Complain</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76DC94E2" w14:textId="77777777">
        <w:tc>
          <w:tcPr>
            <w:tcW w:w="2340" w:type="dxa"/>
            <w:shd w:val="clear" w:color="auto" w:fill="auto"/>
            <w:tcMar>
              <w:top w:w="100" w:type="dxa"/>
              <w:left w:w="100" w:type="dxa"/>
              <w:bottom w:w="100" w:type="dxa"/>
              <w:right w:w="100" w:type="dxa"/>
            </w:tcMar>
          </w:tcPr>
          <w:p w14:paraId="2FB0BA9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29F3104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R-018</w:t>
            </w:r>
          </w:p>
        </w:tc>
        <w:tc>
          <w:tcPr>
            <w:tcW w:w="2340" w:type="dxa"/>
            <w:shd w:val="clear" w:color="auto" w:fill="auto"/>
            <w:tcMar>
              <w:top w:w="100" w:type="dxa"/>
              <w:left w:w="100" w:type="dxa"/>
              <w:bottom w:w="100" w:type="dxa"/>
              <w:right w:w="100" w:type="dxa"/>
            </w:tcMar>
          </w:tcPr>
          <w:p w14:paraId="6CC4D42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560AC96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468A3D3F" w14:textId="77777777">
        <w:trPr>
          <w:trHeight w:val="440"/>
        </w:trPr>
        <w:tc>
          <w:tcPr>
            <w:tcW w:w="2340" w:type="dxa"/>
            <w:shd w:val="clear" w:color="auto" w:fill="auto"/>
            <w:tcMar>
              <w:top w:w="100" w:type="dxa"/>
              <w:left w:w="100" w:type="dxa"/>
              <w:bottom w:w="100" w:type="dxa"/>
              <w:right w:w="100" w:type="dxa"/>
            </w:tcMar>
          </w:tcPr>
          <w:p w14:paraId="07488B9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0520633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60C64E90" w14:textId="77777777">
        <w:trPr>
          <w:trHeight w:val="440"/>
        </w:trPr>
        <w:tc>
          <w:tcPr>
            <w:tcW w:w="2340" w:type="dxa"/>
            <w:shd w:val="clear" w:color="auto" w:fill="auto"/>
            <w:tcMar>
              <w:top w:w="100" w:type="dxa"/>
              <w:left w:w="100" w:type="dxa"/>
              <w:bottom w:w="100" w:type="dxa"/>
              <w:right w:w="100" w:type="dxa"/>
            </w:tcMar>
          </w:tcPr>
          <w:p w14:paraId="405C69B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344F4993" w14:textId="77777777"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students with the ability to give the complaint of the system to the staff.</w:t>
            </w:r>
          </w:p>
        </w:tc>
      </w:tr>
    </w:tbl>
    <w:p w14:paraId="32C0D310" w14:textId="77777777" w:rsidR="0098447B" w:rsidRDefault="0098447B">
      <w:pPr>
        <w:widowControl w:val="0"/>
        <w:spacing w:line="240" w:lineRule="auto"/>
        <w:rPr>
          <w:b/>
          <w:sz w:val="24"/>
          <w:szCs w:val="24"/>
        </w:rPr>
      </w:pPr>
    </w:p>
    <w:p w14:paraId="2A6DE41B" w14:textId="77777777" w:rsidR="0098447B" w:rsidRDefault="0098447B">
      <w:pPr>
        <w:rPr>
          <w:b/>
          <w:sz w:val="24"/>
          <w:szCs w:val="24"/>
        </w:rPr>
      </w:pPr>
    </w:p>
    <w:p w14:paraId="54D4AABC" w14:textId="77777777" w:rsidR="0098447B" w:rsidRDefault="0098447B">
      <w:pPr>
        <w:rPr>
          <w:b/>
          <w:sz w:val="24"/>
          <w:szCs w:val="24"/>
        </w:rPr>
      </w:pPr>
    </w:p>
    <w:p w14:paraId="7DA6E0B5" w14:textId="77777777" w:rsidR="0098447B" w:rsidRDefault="0098447B">
      <w:pPr>
        <w:rPr>
          <w:b/>
          <w:sz w:val="24"/>
          <w:szCs w:val="24"/>
        </w:rPr>
      </w:pPr>
    </w:p>
    <w:p w14:paraId="06078DF9" w14:textId="77777777" w:rsidR="0098447B" w:rsidRDefault="0098447B">
      <w:pPr>
        <w:rPr>
          <w:b/>
          <w:sz w:val="24"/>
          <w:szCs w:val="24"/>
        </w:rPr>
      </w:pPr>
    </w:p>
    <w:p w14:paraId="6ADE33A4" w14:textId="77777777" w:rsidR="0098447B" w:rsidRDefault="0098447B">
      <w:pPr>
        <w:rPr>
          <w:b/>
          <w:sz w:val="24"/>
          <w:szCs w:val="24"/>
        </w:rPr>
      </w:pPr>
    </w:p>
    <w:p w14:paraId="696FFE88" w14:textId="77777777" w:rsidR="0098447B" w:rsidRDefault="0098447B">
      <w:pPr>
        <w:rPr>
          <w:b/>
          <w:sz w:val="24"/>
          <w:szCs w:val="24"/>
        </w:rPr>
      </w:pPr>
    </w:p>
    <w:p w14:paraId="08848D3D" w14:textId="77777777" w:rsidR="0098447B" w:rsidRDefault="0098447B">
      <w:pPr>
        <w:rPr>
          <w:b/>
          <w:sz w:val="24"/>
          <w:szCs w:val="24"/>
        </w:rPr>
      </w:pPr>
    </w:p>
    <w:p w14:paraId="602B0ADD" w14:textId="77777777" w:rsidR="0098447B" w:rsidRDefault="0098447B">
      <w:pPr>
        <w:rPr>
          <w:b/>
          <w:sz w:val="24"/>
          <w:szCs w:val="24"/>
        </w:rPr>
      </w:pPr>
    </w:p>
    <w:p w14:paraId="6E4CB8D8" w14:textId="77777777" w:rsidR="0098447B" w:rsidRDefault="0098447B">
      <w:pPr>
        <w:rPr>
          <w:b/>
          <w:sz w:val="24"/>
          <w:szCs w:val="24"/>
        </w:rPr>
      </w:pPr>
    </w:p>
    <w:p w14:paraId="105C1A47" w14:textId="77777777" w:rsidR="0098447B" w:rsidRDefault="0098447B">
      <w:pPr>
        <w:rPr>
          <w:b/>
          <w:sz w:val="24"/>
          <w:szCs w:val="24"/>
        </w:rPr>
      </w:pPr>
    </w:p>
    <w:p w14:paraId="3868C72C" w14:textId="77777777" w:rsidR="0098447B" w:rsidRDefault="0098447B">
      <w:pPr>
        <w:rPr>
          <w:b/>
          <w:sz w:val="24"/>
          <w:szCs w:val="24"/>
        </w:rPr>
      </w:pPr>
    </w:p>
    <w:p w14:paraId="26ADB15C" w14:textId="77777777" w:rsidR="0098447B" w:rsidRDefault="0098447B">
      <w:pPr>
        <w:rPr>
          <w:b/>
          <w:sz w:val="24"/>
          <w:szCs w:val="24"/>
        </w:rPr>
      </w:pPr>
    </w:p>
    <w:p w14:paraId="7079F01C" w14:textId="77777777" w:rsidR="0098447B" w:rsidRDefault="0098447B">
      <w:pPr>
        <w:rPr>
          <w:b/>
          <w:sz w:val="24"/>
          <w:szCs w:val="24"/>
        </w:rPr>
      </w:pPr>
    </w:p>
    <w:p w14:paraId="10FD4C46" w14:textId="77777777" w:rsidR="0098447B" w:rsidRDefault="0098447B">
      <w:pPr>
        <w:rPr>
          <w:b/>
          <w:sz w:val="24"/>
          <w:szCs w:val="24"/>
        </w:rPr>
      </w:pPr>
    </w:p>
    <w:p w14:paraId="6063D4B2" w14:textId="77777777" w:rsidR="0098447B" w:rsidRDefault="00413241">
      <w:pPr>
        <w:pStyle w:val="Heading2"/>
      </w:pPr>
      <w:bookmarkStart w:id="46" w:name="_kky559b7zun2" w:colFirst="0" w:colLast="0"/>
      <w:bookmarkEnd w:id="46"/>
      <w:r>
        <w:br w:type="page"/>
      </w:r>
    </w:p>
    <w:p w14:paraId="70E3A480" w14:textId="77777777" w:rsidR="0098447B" w:rsidRDefault="00413241">
      <w:pPr>
        <w:pStyle w:val="Heading2"/>
      </w:pPr>
      <w:bookmarkStart w:id="47" w:name="_xv2bv5fz7haq" w:colFirst="0" w:colLast="0"/>
      <w:bookmarkEnd w:id="47"/>
      <w:r>
        <w:lastRenderedPageBreak/>
        <w:t>3.2 System modes and states</w:t>
      </w:r>
    </w:p>
    <w:p w14:paraId="682ABBA8" w14:textId="77777777" w:rsidR="0098447B" w:rsidRDefault="0098447B">
      <w:pPr>
        <w:rPr>
          <w:b/>
          <w:sz w:val="24"/>
          <w:szCs w:val="24"/>
        </w:rPr>
      </w:pPr>
    </w:p>
    <w:p w14:paraId="4A6E114B" w14:textId="77777777" w:rsidR="0098447B" w:rsidRDefault="00413241">
      <w:pPr>
        <w:rPr>
          <w:b/>
          <w:sz w:val="24"/>
          <w:szCs w:val="24"/>
        </w:rPr>
      </w:pPr>
      <w:hyperlink r:id="rId6">
        <w:r>
          <w:rPr>
            <w:b/>
            <w:sz w:val="24"/>
            <w:szCs w:val="24"/>
            <w:u w:val="single"/>
          </w:rPr>
          <w:t>https://drive.google.com/file/d/1SZPH0bi5Jkm-B-tCvkW_mWUbCixEqNQf/view?usp=sharing</w:t>
        </w:r>
      </w:hyperlink>
    </w:p>
    <w:p w14:paraId="7B9A4E59" w14:textId="77777777" w:rsidR="0098447B" w:rsidRDefault="00413241">
      <w:pPr>
        <w:rPr>
          <w:b/>
          <w:sz w:val="24"/>
          <w:szCs w:val="24"/>
        </w:rPr>
      </w:pPr>
      <w:r>
        <w:rPr>
          <w:b/>
          <w:noProof/>
          <w:sz w:val="24"/>
          <w:szCs w:val="24"/>
        </w:rPr>
        <w:drawing>
          <wp:inline distT="114300" distB="114300" distL="114300" distR="114300" wp14:anchorId="51DBA241" wp14:editId="71EC7053">
            <wp:extent cx="5943600" cy="353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69BC9FF2" w14:textId="77777777" w:rsidR="0098447B" w:rsidRDefault="00413241">
      <w:pPr>
        <w:rPr>
          <w:b/>
          <w:sz w:val="24"/>
          <w:szCs w:val="24"/>
        </w:rPr>
      </w:pPr>
      <w:r>
        <w:rPr>
          <w:sz w:val="24"/>
          <w:szCs w:val="24"/>
        </w:rPr>
        <w:t>The diagram above shows the state diagram of the Hostel Self-Services Kiosk</w:t>
      </w:r>
    </w:p>
    <w:tbl>
      <w:tblPr>
        <w:tblStyle w:val="af1"/>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10"/>
        <w:gridCol w:w="5625"/>
      </w:tblGrid>
      <w:tr w:rsidR="0098447B" w14:paraId="342743C2" w14:textId="77777777">
        <w:tc>
          <w:tcPr>
            <w:tcW w:w="1755" w:type="dxa"/>
            <w:shd w:val="clear" w:color="auto" w:fill="auto"/>
            <w:tcMar>
              <w:top w:w="100" w:type="dxa"/>
              <w:left w:w="100" w:type="dxa"/>
              <w:bottom w:w="100" w:type="dxa"/>
              <w:right w:w="100" w:type="dxa"/>
            </w:tcMar>
          </w:tcPr>
          <w:p w14:paraId="0450EB3F" w14:textId="77777777" w:rsidR="0098447B" w:rsidRDefault="00413241">
            <w:pPr>
              <w:widowControl w:val="0"/>
              <w:pBdr>
                <w:top w:val="nil"/>
                <w:left w:val="nil"/>
                <w:bottom w:val="nil"/>
                <w:right w:val="nil"/>
                <w:between w:val="nil"/>
              </w:pBdr>
              <w:spacing w:line="240" w:lineRule="auto"/>
              <w:rPr>
                <w:b/>
                <w:sz w:val="24"/>
                <w:szCs w:val="24"/>
              </w:rPr>
            </w:pPr>
            <w:r>
              <w:rPr>
                <w:b/>
                <w:sz w:val="24"/>
                <w:szCs w:val="24"/>
              </w:rPr>
              <w:t>Mode</w:t>
            </w:r>
          </w:p>
        </w:tc>
        <w:tc>
          <w:tcPr>
            <w:tcW w:w="1710" w:type="dxa"/>
            <w:shd w:val="clear" w:color="auto" w:fill="auto"/>
            <w:tcMar>
              <w:top w:w="100" w:type="dxa"/>
              <w:left w:w="100" w:type="dxa"/>
              <w:bottom w:w="100" w:type="dxa"/>
              <w:right w:w="100" w:type="dxa"/>
            </w:tcMar>
          </w:tcPr>
          <w:p w14:paraId="2F5D8BAE" w14:textId="77777777" w:rsidR="0098447B" w:rsidRDefault="00413241">
            <w:pPr>
              <w:widowControl w:val="0"/>
              <w:pBdr>
                <w:top w:val="nil"/>
                <w:left w:val="nil"/>
                <w:bottom w:val="nil"/>
                <w:right w:val="nil"/>
                <w:between w:val="nil"/>
              </w:pBdr>
              <w:spacing w:line="240" w:lineRule="auto"/>
              <w:rPr>
                <w:b/>
                <w:sz w:val="24"/>
                <w:szCs w:val="24"/>
              </w:rPr>
            </w:pPr>
            <w:r>
              <w:rPr>
                <w:b/>
                <w:sz w:val="24"/>
                <w:szCs w:val="24"/>
              </w:rPr>
              <w:t>State</w:t>
            </w:r>
          </w:p>
        </w:tc>
        <w:tc>
          <w:tcPr>
            <w:tcW w:w="5625" w:type="dxa"/>
            <w:shd w:val="clear" w:color="auto" w:fill="auto"/>
            <w:tcMar>
              <w:top w:w="100" w:type="dxa"/>
              <w:left w:w="100" w:type="dxa"/>
              <w:bottom w:w="100" w:type="dxa"/>
              <w:right w:w="100" w:type="dxa"/>
            </w:tcMar>
          </w:tcPr>
          <w:p w14:paraId="32C46A1A" w14:textId="77777777" w:rsidR="0098447B" w:rsidRDefault="00413241">
            <w:pPr>
              <w:widowControl w:val="0"/>
              <w:pBdr>
                <w:top w:val="nil"/>
                <w:left w:val="nil"/>
                <w:bottom w:val="nil"/>
                <w:right w:val="nil"/>
                <w:between w:val="nil"/>
              </w:pBdr>
              <w:spacing w:line="240" w:lineRule="auto"/>
              <w:rPr>
                <w:b/>
                <w:sz w:val="24"/>
                <w:szCs w:val="24"/>
              </w:rPr>
            </w:pPr>
            <w:r>
              <w:rPr>
                <w:b/>
                <w:sz w:val="24"/>
                <w:szCs w:val="24"/>
              </w:rPr>
              <w:t>Description</w:t>
            </w:r>
          </w:p>
        </w:tc>
      </w:tr>
      <w:tr w:rsidR="0098447B" w14:paraId="0000BD7A" w14:textId="77777777">
        <w:trPr>
          <w:trHeight w:val="440"/>
        </w:trPr>
        <w:tc>
          <w:tcPr>
            <w:tcW w:w="1755" w:type="dxa"/>
            <w:vMerge w:val="restart"/>
            <w:shd w:val="clear" w:color="auto" w:fill="auto"/>
            <w:tcMar>
              <w:top w:w="100" w:type="dxa"/>
              <w:left w:w="100" w:type="dxa"/>
              <w:bottom w:w="100" w:type="dxa"/>
              <w:right w:w="100" w:type="dxa"/>
            </w:tcMar>
          </w:tcPr>
          <w:p w14:paraId="615F3AEC"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w:t>
            </w:r>
          </w:p>
        </w:tc>
        <w:tc>
          <w:tcPr>
            <w:tcW w:w="1710" w:type="dxa"/>
            <w:shd w:val="clear" w:color="auto" w:fill="auto"/>
            <w:tcMar>
              <w:top w:w="100" w:type="dxa"/>
              <w:left w:w="100" w:type="dxa"/>
              <w:bottom w:w="100" w:type="dxa"/>
              <w:right w:w="100" w:type="dxa"/>
            </w:tcMar>
          </w:tcPr>
          <w:p w14:paraId="1D645A96"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Main Menu</w:t>
            </w:r>
          </w:p>
        </w:tc>
        <w:tc>
          <w:tcPr>
            <w:tcW w:w="5625" w:type="dxa"/>
            <w:shd w:val="clear" w:color="auto" w:fill="auto"/>
            <w:tcMar>
              <w:top w:w="100" w:type="dxa"/>
              <w:left w:w="100" w:type="dxa"/>
              <w:bottom w:w="100" w:type="dxa"/>
              <w:right w:w="100" w:type="dxa"/>
            </w:tcMar>
          </w:tcPr>
          <w:p w14:paraId="2DF3E0B8"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menu of the  Hostel Self Services kiosk that shows multiple buttons of Check In button, Check Out button, View Room Type button, Map button, Service Desk button.</w:t>
            </w:r>
          </w:p>
        </w:tc>
      </w:tr>
      <w:tr w:rsidR="0098447B" w14:paraId="093BF2DF" w14:textId="77777777">
        <w:trPr>
          <w:trHeight w:val="440"/>
        </w:trPr>
        <w:tc>
          <w:tcPr>
            <w:tcW w:w="1755" w:type="dxa"/>
            <w:vMerge/>
            <w:shd w:val="clear" w:color="auto" w:fill="auto"/>
            <w:tcMar>
              <w:top w:w="100" w:type="dxa"/>
              <w:left w:w="100" w:type="dxa"/>
              <w:bottom w:w="100" w:type="dxa"/>
              <w:right w:w="100" w:type="dxa"/>
            </w:tcMar>
          </w:tcPr>
          <w:p w14:paraId="3771A180"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D4D7D7A"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Student ID</w:t>
            </w:r>
          </w:p>
        </w:tc>
        <w:tc>
          <w:tcPr>
            <w:tcW w:w="5625" w:type="dxa"/>
            <w:shd w:val="clear" w:color="auto" w:fill="auto"/>
            <w:tcMar>
              <w:top w:w="100" w:type="dxa"/>
              <w:left w:w="100" w:type="dxa"/>
              <w:bottom w:w="100" w:type="dxa"/>
              <w:right w:w="100" w:type="dxa"/>
            </w:tcMar>
          </w:tcPr>
          <w:p w14:paraId="40D367A5"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student Id card to get the information of the student</w:t>
            </w:r>
          </w:p>
        </w:tc>
      </w:tr>
      <w:tr w:rsidR="0098447B" w14:paraId="2CEC044F" w14:textId="77777777">
        <w:trPr>
          <w:trHeight w:val="440"/>
        </w:trPr>
        <w:tc>
          <w:tcPr>
            <w:tcW w:w="1755" w:type="dxa"/>
            <w:vMerge/>
            <w:shd w:val="clear" w:color="auto" w:fill="auto"/>
            <w:tcMar>
              <w:top w:w="100" w:type="dxa"/>
              <w:left w:w="100" w:type="dxa"/>
              <w:bottom w:w="100" w:type="dxa"/>
              <w:right w:w="100" w:type="dxa"/>
            </w:tcMar>
          </w:tcPr>
          <w:p w14:paraId="5BE104E4"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62857B4A"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Student</w:t>
            </w:r>
          </w:p>
        </w:tc>
        <w:tc>
          <w:tcPr>
            <w:tcW w:w="5625" w:type="dxa"/>
            <w:shd w:val="clear" w:color="auto" w:fill="auto"/>
            <w:tcMar>
              <w:top w:w="100" w:type="dxa"/>
              <w:left w:w="100" w:type="dxa"/>
              <w:bottom w:w="100" w:type="dxa"/>
              <w:right w:w="100" w:type="dxa"/>
            </w:tcMar>
          </w:tcPr>
          <w:p w14:paraId="35D7A544"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change the login status to student</w:t>
            </w:r>
          </w:p>
        </w:tc>
      </w:tr>
      <w:tr w:rsidR="0098447B" w14:paraId="0599C619" w14:textId="77777777">
        <w:trPr>
          <w:trHeight w:val="440"/>
        </w:trPr>
        <w:tc>
          <w:tcPr>
            <w:tcW w:w="1755" w:type="dxa"/>
            <w:vMerge/>
            <w:shd w:val="clear" w:color="auto" w:fill="auto"/>
            <w:tcMar>
              <w:top w:w="100" w:type="dxa"/>
              <w:left w:w="100" w:type="dxa"/>
              <w:bottom w:w="100" w:type="dxa"/>
              <w:right w:w="100" w:type="dxa"/>
            </w:tcMar>
          </w:tcPr>
          <w:p w14:paraId="756E2609"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DB6113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Resident</w:t>
            </w:r>
          </w:p>
        </w:tc>
        <w:tc>
          <w:tcPr>
            <w:tcW w:w="5625" w:type="dxa"/>
            <w:shd w:val="clear" w:color="auto" w:fill="auto"/>
            <w:tcMar>
              <w:top w:w="100" w:type="dxa"/>
              <w:left w:w="100" w:type="dxa"/>
              <w:bottom w:w="100" w:type="dxa"/>
              <w:right w:w="100" w:type="dxa"/>
            </w:tcMar>
          </w:tcPr>
          <w:p w14:paraId="6CBF6530"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change the login status to resident</w:t>
            </w:r>
          </w:p>
        </w:tc>
      </w:tr>
      <w:tr w:rsidR="0098447B" w14:paraId="4CE42B26" w14:textId="77777777">
        <w:trPr>
          <w:trHeight w:val="440"/>
        </w:trPr>
        <w:tc>
          <w:tcPr>
            <w:tcW w:w="1755" w:type="dxa"/>
            <w:vMerge/>
            <w:shd w:val="clear" w:color="auto" w:fill="auto"/>
            <w:tcMar>
              <w:top w:w="100" w:type="dxa"/>
              <w:left w:w="100" w:type="dxa"/>
              <w:bottom w:w="100" w:type="dxa"/>
              <w:right w:w="100" w:type="dxa"/>
            </w:tcMar>
          </w:tcPr>
          <w:p w14:paraId="775150AC"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590BB0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Login Status</w:t>
            </w:r>
          </w:p>
        </w:tc>
        <w:tc>
          <w:tcPr>
            <w:tcW w:w="5625" w:type="dxa"/>
            <w:shd w:val="clear" w:color="auto" w:fill="auto"/>
            <w:tcMar>
              <w:top w:w="100" w:type="dxa"/>
              <w:left w:w="100" w:type="dxa"/>
              <w:bottom w:w="100" w:type="dxa"/>
              <w:right w:w="100" w:type="dxa"/>
            </w:tcMar>
          </w:tcPr>
          <w:p w14:paraId="1C643F7C"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show the status of the login </w:t>
            </w:r>
          </w:p>
        </w:tc>
      </w:tr>
      <w:tr w:rsidR="0098447B" w14:paraId="56BA8C40" w14:textId="77777777">
        <w:trPr>
          <w:trHeight w:val="440"/>
        </w:trPr>
        <w:tc>
          <w:tcPr>
            <w:tcW w:w="1755" w:type="dxa"/>
            <w:vMerge w:val="restart"/>
            <w:shd w:val="clear" w:color="auto" w:fill="auto"/>
            <w:tcMar>
              <w:top w:w="100" w:type="dxa"/>
              <w:left w:w="100" w:type="dxa"/>
              <w:bottom w:w="100" w:type="dxa"/>
              <w:right w:w="100" w:type="dxa"/>
            </w:tcMar>
          </w:tcPr>
          <w:p w14:paraId="685825FF"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Check-in</w:t>
            </w:r>
          </w:p>
        </w:tc>
        <w:tc>
          <w:tcPr>
            <w:tcW w:w="1710" w:type="dxa"/>
            <w:shd w:val="clear" w:color="auto" w:fill="auto"/>
            <w:tcMar>
              <w:top w:w="100" w:type="dxa"/>
              <w:left w:w="100" w:type="dxa"/>
              <w:bottom w:w="100" w:type="dxa"/>
              <w:right w:w="100" w:type="dxa"/>
            </w:tcMar>
          </w:tcPr>
          <w:p w14:paraId="18B695A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student id need</w:t>
            </w:r>
          </w:p>
        </w:tc>
        <w:tc>
          <w:tcPr>
            <w:tcW w:w="5625" w:type="dxa"/>
            <w:shd w:val="clear" w:color="auto" w:fill="auto"/>
            <w:tcMar>
              <w:top w:w="100" w:type="dxa"/>
              <w:left w:w="100" w:type="dxa"/>
              <w:bottom w:w="100" w:type="dxa"/>
              <w:right w:w="100" w:type="dxa"/>
            </w:tcMar>
          </w:tcPr>
          <w:p w14:paraId="2F97343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inform to do this process student shall take student ID card to login.</w:t>
            </w:r>
          </w:p>
        </w:tc>
      </w:tr>
      <w:tr w:rsidR="0098447B" w14:paraId="3008B6B6" w14:textId="77777777">
        <w:trPr>
          <w:trHeight w:val="440"/>
        </w:trPr>
        <w:tc>
          <w:tcPr>
            <w:tcW w:w="1755" w:type="dxa"/>
            <w:vMerge/>
            <w:shd w:val="clear" w:color="auto" w:fill="auto"/>
            <w:tcMar>
              <w:top w:w="100" w:type="dxa"/>
              <w:left w:w="100" w:type="dxa"/>
              <w:bottom w:w="100" w:type="dxa"/>
              <w:right w:w="100" w:type="dxa"/>
            </w:tcMar>
          </w:tcPr>
          <w:p w14:paraId="4DA35987"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EAE6790"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booking id needed</w:t>
            </w:r>
          </w:p>
        </w:tc>
        <w:tc>
          <w:tcPr>
            <w:tcW w:w="5625" w:type="dxa"/>
            <w:shd w:val="clear" w:color="auto" w:fill="auto"/>
            <w:tcMar>
              <w:top w:w="100" w:type="dxa"/>
              <w:left w:w="100" w:type="dxa"/>
              <w:bottom w:w="100" w:type="dxa"/>
              <w:right w:w="100" w:type="dxa"/>
            </w:tcMar>
          </w:tcPr>
          <w:p w14:paraId="53C7B8C8"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students the text fill to let the student to fill the booking id to it.</w:t>
            </w:r>
          </w:p>
        </w:tc>
      </w:tr>
      <w:tr w:rsidR="0098447B" w14:paraId="03C9BA88" w14:textId="77777777">
        <w:trPr>
          <w:trHeight w:val="440"/>
        </w:trPr>
        <w:tc>
          <w:tcPr>
            <w:tcW w:w="1755" w:type="dxa"/>
            <w:vMerge/>
            <w:shd w:val="clear" w:color="auto" w:fill="auto"/>
            <w:tcMar>
              <w:top w:w="100" w:type="dxa"/>
              <w:left w:w="100" w:type="dxa"/>
              <w:bottom w:w="100" w:type="dxa"/>
              <w:right w:w="100" w:type="dxa"/>
            </w:tcMar>
          </w:tcPr>
          <w:p w14:paraId="595626BA"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591899C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booking id detail</w:t>
            </w:r>
          </w:p>
        </w:tc>
        <w:tc>
          <w:tcPr>
            <w:tcW w:w="5625" w:type="dxa"/>
            <w:shd w:val="clear" w:color="auto" w:fill="auto"/>
            <w:tcMar>
              <w:top w:w="100" w:type="dxa"/>
              <w:left w:w="100" w:type="dxa"/>
              <w:bottom w:w="100" w:type="dxa"/>
              <w:right w:w="100" w:type="dxa"/>
            </w:tcMar>
          </w:tcPr>
          <w:p w14:paraId="1FCFD922"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information of the booking id to the student.</w:t>
            </w:r>
          </w:p>
        </w:tc>
      </w:tr>
      <w:tr w:rsidR="0098447B" w14:paraId="1DA67758" w14:textId="77777777">
        <w:trPr>
          <w:trHeight w:val="440"/>
        </w:trPr>
        <w:tc>
          <w:tcPr>
            <w:tcW w:w="1755" w:type="dxa"/>
            <w:vMerge/>
            <w:shd w:val="clear" w:color="auto" w:fill="auto"/>
            <w:tcMar>
              <w:top w:w="100" w:type="dxa"/>
              <w:left w:w="100" w:type="dxa"/>
              <w:bottom w:w="100" w:type="dxa"/>
              <w:right w:w="100" w:type="dxa"/>
            </w:tcMar>
          </w:tcPr>
          <w:p w14:paraId="6D05AA54"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D6437D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locker number</w:t>
            </w:r>
          </w:p>
        </w:tc>
        <w:tc>
          <w:tcPr>
            <w:tcW w:w="5625" w:type="dxa"/>
            <w:shd w:val="clear" w:color="auto" w:fill="auto"/>
            <w:tcMar>
              <w:top w:w="100" w:type="dxa"/>
              <w:left w:w="100" w:type="dxa"/>
              <w:bottom w:w="100" w:type="dxa"/>
              <w:right w:w="100" w:type="dxa"/>
            </w:tcMar>
          </w:tcPr>
          <w:p w14:paraId="58BE754A"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number of the locker to the student to instruct the student to get the hostel’s </w:t>
            </w:r>
            <w:proofErr w:type="spellStart"/>
            <w:r>
              <w:rPr>
                <w:rFonts w:ascii="Times New Roman" w:eastAsia="Times New Roman" w:hAnsi="Times New Roman" w:cs="Times New Roman"/>
                <w:sz w:val="24"/>
                <w:szCs w:val="24"/>
              </w:rPr>
              <w:t>roomkey</w:t>
            </w:r>
            <w:proofErr w:type="spellEnd"/>
            <w:r>
              <w:rPr>
                <w:rFonts w:ascii="Times New Roman" w:eastAsia="Times New Roman" w:hAnsi="Times New Roman" w:cs="Times New Roman"/>
                <w:sz w:val="24"/>
                <w:szCs w:val="24"/>
              </w:rPr>
              <w:t>.</w:t>
            </w:r>
          </w:p>
        </w:tc>
      </w:tr>
      <w:tr w:rsidR="0098447B" w14:paraId="29B7AE69" w14:textId="77777777">
        <w:trPr>
          <w:trHeight w:val="440"/>
        </w:trPr>
        <w:tc>
          <w:tcPr>
            <w:tcW w:w="1755" w:type="dxa"/>
            <w:vMerge w:val="restart"/>
            <w:shd w:val="clear" w:color="auto" w:fill="auto"/>
            <w:tcMar>
              <w:top w:w="100" w:type="dxa"/>
              <w:left w:w="100" w:type="dxa"/>
              <w:bottom w:w="100" w:type="dxa"/>
              <w:right w:w="100" w:type="dxa"/>
            </w:tcMar>
          </w:tcPr>
          <w:p w14:paraId="163D2E2F"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w:t>
            </w:r>
          </w:p>
        </w:tc>
        <w:tc>
          <w:tcPr>
            <w:tcW w:w="1710" w:type="dxa"/>
            <w:shd w:val="clear" w:color="auto" w:fill="auto"/>
            <w:tcMar>
              <w:top w:w="100" w:type="dxa"/>
              <w:left w:w="100" w:type="dxa"/>
              <w:bottom w:w="100" w:type="dxa"/>
              <w:right w:w="100" w:type="dxa"/>
            </w:tcMar>
          </w:tcPr>
          <w:p w14:paraId="442171E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student id need</w:t>
            </w:r>
          </w:p>
        </w:tc>
        <w:tc>
          <w:tcPr>
            <w:tcW w:w="5625" w:type="dxa"/>
            <w:shd w:val="clear" w:color="auto" w:fill="auto"/>
            <w:tcMar>
              <w:top w:w="100" w:type="dxa"/>
              <w:left w:w="100" w:type="dxa"/>
              <w:bottom w:w="100" w:type="dxa"/>
              <w:right w:w="100" w:type="dxa"/>
            </w:tcMar>
          </w:tcPr>
          <w:p w14:paraId="521C7B6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inform to do this process student shall take student ID card to login.</w:t>
            </w:r>
          </w:p>
        </w:tc>
      </w:tr>
      <w:tr w:rsidR="0098447B" w14:paraId="1734B49D" w14:textId="77777777">
        <w:trPr>
          <w:trHeight w:val="440"/>
        </w:trPr>
        <w:tc>
          <w:tcPr>
            <w:tcW w:w="1755" w:type="dxa"/>
            <w:vMerge/>
            <w:shd w:val="clear" w:color="auto" w:fill="auto"/>
            <w:tcMar>
              <w:top w:w="100" w:type="dxa"/>
              <w:left w:w="100" w:type="dxa"/>
              <w:bottom w:w="100" w:type="dxa"/>
              <w:right w:w="100" w:type="dxa"/>
            </w:tcMar>
          </w:tcPr>
          <w:p w14:paraId="06AAB343"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5DABBEE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check out detail</w:t>
            </w:r>
          </w:p>
        </w:tc>
        <w:tc>
          <w:tcPr>
            <w:tcW w:w="5625" w:type="dxa"/>
            <w:shd w:val="clear" w:color="auto" w:fill="auto"/>
            <w:tcMar>
              <w:top w:w="100" w:type="dxa"/>
              <w:left w:w="100" w:type="dxa"/>
              <w:bottom w:w="100" w:type="dxa"/>
              <w:right w:w="100" w:type="dxa"/>
            </w:tcMar>
          </w:tcPr>
          <w:p w14:paraId="20C741D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information of the check out to the student.</w:t>
            </w:r>
          </w:p>
        </w:tc>
      </w:tr>
      <w:tr w:rsidR="0098447B" w14:paraId="32B0C474" w14:textId="77777777">
        <w:trPr>
          <w:trHeight w:val="440"/>
        </w:trPr>
        <w:tc>
          <w:tcPr>
            <w:tcW w:w="1755" w:type="dxa"/>
            <w:vMerge/>
            <w:shd w:val="clear" w:color="auto" w:fill="auto"/>
            <w:tcMar>
              <w:top w:w="100" w:type="dxa"/>
              <w:left w:w="100" w:type="dxa"/>
              <w:bottom w:w="100" w:type="dxa"/>
              <w:right w:w="100" w:type="dxa"/>
            </w:tcMar>
          </w:tcPr>
          <w:p w14:paraId="5C019BAA"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44BD9E2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key</w:t>
            </w:r>
          </w:p>
        </w:tc>
        <w:tc>
          <w:tcPr>
            <w:tcW w:w="5625" w:type="dxa"/>
            <w:shd w:val="clear" w:color="auto" w:fill="auto"/>
            <w:tcMar>
              <w:top w:w="100" w:type="dxa"/>
              <w:left w:w="100" w:type="dxa"/>
              <w:bottom w:w="100" w:type="dxa"/>
              <w:right w:w="100" w:type="dxa"/>
            </w:tcMar>
          </w:tcPr>
          <w:p w14:paraId="396A00E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locker to instruct student to return key to the locker.</w:t>
            </w:r>
          </w:p>
        </w:tc>
      </w:tr>
      <w:tr w:rsidR="0098447B" w14:paraId="7E28F025" w14:textId="77777777">
        <w:trPr>
          <w:trHeight w:val="440"/>
        </w:trPr>
        <w:tc>
          <w:tcPr>
            <w:tcW w:w="1755" w:type="dxa"/>
            <w:vMerge/>
            <w:shd w:val="clear" w:color="auto" w:fill="auto"/>
            <w:tcMar>
              <w:top w:w="100" w:type="dxa"/>
              <w:left w:w="100" w:type="dxa"/>
              <w:bottom w:w="100" w:type="dxa"/>
              <w:right w:w="100" w:type="dxa"/>
            </w:tcMar>
          </w:tcPr>
          <w:p w14:paraId="426D74A0"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C1FF9D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Receipt</w:t>
            </w:r>
          </w:p>
        </w:tc>
        <w:tc>
          <w:tcPr>
            <w:tcW w:w="5625" w:type="dxa"/>
            <w:shd w:val="clear" w:color="auto" w:fill="auto"/>
            <w:tcMar>
              <w:top w:w="100" w:type="dxa"/>
              <w:left w:w="100" w:type="dxa"/>
              <w:bottom w:w="100" w:type="dxa"/>
              <w:right w:w="100" w:type="dxa"/>
            </w:tcMar>
          </w:tcPr>
          <w:p w14:paraId="71C06D2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student with the ability to print the receipt.</w:t>
            </w:r>
          </w:p>
        </w:tc>
      </w:tr>
      <w:tr w:rsidR="0098447B" w14:paraId="68F844B0" w14:textId="77777777">
        <w:trPr>
          <w:trHeight w:val="440"/>
        </w:trPr>
        <w:tc>
          <w:tcPr>
            <w:tcW w:w="1755" w:type="dxa"/>
            <w:vMerge w:val="restart"/>
            <w:shd w:val="clear" w:color="auto" w:fill="auto"/>
            <w:tcMar>
              <w:top w:w="100" w:type="dxa"/>
              <w:left w:w="100" w:type="dxa"/>
              <w:bottom w:w="100" w:type="dxa"/>
              <w:right w:w="100" w:type="dxa"/>
            </w:tcMar>
          </w:tcPr>
          <w:p w14:paraId="0391C071"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 Type</w:t>
            </w:r>
          </w:p>
        </w:tc>
        <w:tc>
          <w:tcPr>
            <w:tcW w:w="1710" w:type="dxa"/>
            <w:shd w:val="clear" w:color="auto" w:fill="auto"/>
            <w:tcMar>
              <w:top w:w="100" w:type="dxa"/>
              <w:left w:w="100" w:type="dxa"/>
              <w:bottom w:w="100" w:type="dxa"/>
              <w:right w:w="100" w:type="dxa"/>
            </w:tcMar>
          </w:tcPr>
          <w:p w14:paraId="0990726A"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selection of the room type</w:t>
            </w:r>
          </w:p>
        </w:tc>
        <w:tc>
          <w:tcPr>
            <w:tcW w:w="5625" w:type="dxa"/>
            <w:shd w:val="clear" w:color="auto" w:fill="auto"/>
            <w:tcMar>
              <w:top w:w="100" w:type="dxa"/>
              <w:left w:w="100" w:type="dxa"/>
              <w:bottom w:w="100" w:type="dxa"/>
              <w:right w:w="100" w:type="dxa"/>
            </w:tcMar>
          </w:tcPr>
          <w:p w14:paraId="05820B4D"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selection of the room type to let the student select to view the detail.</w:t>
            </w:r>
          </w:p>
        </w:tc>
      </w:tr>
      <w:tr w:rsidR="0098447B" w14:paraId="1C4C782D" w14:textId="77777777">
        <w:trPr>
          <w:trHeight w:val="440"/>
        </w:trPr>
        <w:tc>
          <w:tcPr>
            <w:tcW w:w="1755" w:type="dxa"/>
            <w:vMerge/>
            <w:shd w:val="clear" w:color="auto" w:fill="auto"/>
            <w:tcMar>
              <w:top w:w="100" w:type="dxa"/>
              <w:left w:w="100" w:type="dxa"/>
              <w:bottom w:w="100" w:type="dxa"/>
              <w:right w:w="100" w:type="dxa"/>
            </w:tcMar>
          </w:tcPr>
          <w:p w14:paraId="17700B3A"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406B6A24"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detail of room</w:t>
            </w:r>
          </w:p>
        </w:tc>
        <w:tc>
          <w:tcPr>
            <w:tcW w:w="5625" w:type="dxa"/>
            <w:shd w:val="clear" w:color="auto" w:fill="auto"/>
            <w:tcMar>
              <w:top w:w="100" w:type="dxa"/>
              <w:left w:w="100" w:type="dxa"/>
              <w:bottom w:w="100" w:type="dxa"/>
              <w:right w:w="100" w:type="dxa"/>
            </w:tcMar>
          </w:tcPr>
          <w:p w14:paraId="73D3B82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room type and details to the student.</w:t>
            </w:r>
          </w:p>
        </w:tc>
      </w:tr>
      <w:tr w:rsidR="0098447B" w14:paraId="515BDEB6" w14:textId="77777777">
        <w:trPr>
          <w:trHeight w:val="440"/>
        </w:trPr>
        <w:tc>
          <w:tcPr>
            <w:tcW w:w="1755" w:type="dxa"/>
            <w:vMerge w:val="restart"/>
            <w:shd w:val="clear" w:color="auto" w:fill="auto"/>
            <w:tcMar>
              <w:top w:w="100" w:type="dxa"/>
              <w:left w:w="100" w:type="dxa"/>
              <w:bottom w:w="100" w:type="dxa"/>
              <w:right w:w="100" w:type="dxa"/>
            </w:tcMar>
          </w:tcPr>
          <w:p w14:paraId="3CAB1F41"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w:t>
            </w:r>
          </w:p>
        </w:tc>
        <w:tc>
          <w:tcPr>
            <w:tcW w:w="1710" w:type="dxa"/>
            <w:shd w:val="clear" w:color="auto" w:fill="auto"/>
            <w:tcMar>
              <w:top w:w="100" w:type="dxa"/>
              <w:left w:w="100" w:type="dxa"/>
              <w:bottom w:w="100" w:type="dxa"/>
              <w:right w:w="100" w:type="dxa"/>
            </w:tcMar>
          </w:tcPr>
          <w:p w14:paraId="0BDAD057"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hostel’s map</w:t>
            </w:r>
          </w:p>
        </w:tc>
        <w:tc>
          <w:tcPr>
            <w:tcW w:w="5625" w:type="dxa"/>
            <w:shd w:val="clear" w:color="auto" w:fill="auto"/>
            <w:tcMar>
              <w:top w:w="100" w:type="dxa"/>
              <w:left w:w="100" w:type="dxa"/>
              <w:bottom w:w="100" w:type="dxa"/>
              <w:right w:w="100" w:type="dxa"/>
            </w:tcMar>
          </w:tcPr>
          <w:p w14:paraId="64775745"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layout of the hostel.</w:t>
            </w:r>
          </w:p>
        </w:tc>
      </w:tr>
      <w:tr w:rsidR="0098447B" w14:paraId="2C0348B9" w14:textId="77777777">
        <w:trPr>
          <w:trHeight w:val="440"/>
        </w:trPr>
        <w:tc>
          <w:tcPr>
            <w:tcW w:w="1755" w:type="dxa"/>
            <w:vMerge/>
            <w:shd w:val="clear" w:color="auto" w:fill="auto"/>
            <w:tcMar>
              <w:top w:w="100" w:type="dxa"/>
              <w:left w:w="100" w:type="dxa"/>
              <w:bottom w:w="100" w:type="dxa"/>
              <w:right w:w="100" w:type="dxa"/>
            </w:tcMar>
          </w:tcPr>
          <w:p w14:paraId="4C7BD47E"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4593C096"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room location</w:t>
            </w:r>
          </w:p>
        </w:tc>
        <w:tc>
          <w:tcPr>
            <w:tcW w:w="5625" w:type="dxa"/>
            <w:shd w:val="clear" w:color="auto" w:fill="auto"/>
            <w:tcMar>
              <w:top w:w="100" w:type="dxa"/>
              <w:left w:w="100" w:type="dxa"/>
              <w:bottom w:w="100" w:type="dxa"/>
              <w:right w:w="100" w:type="dxa"/>
            </w:tcMar>
          </w:tcPr>
          <w:p w14:paraId="50501A0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student room location.</w:t>
            </w:r>
          </w:p>
        </w:tc>
      </w:tr>
      <w:tr w:rsidR="0098447B" w14:paraId="6B8F1095" w14:textId="77777777">
        <w:trPr>
          <w:trHeight w:val="795"/>
        </w:trPr>
        <w:tc>
          <w:tcPr>
            <w:tcW w:w="1755" w:type="dxa"/>
            <w:vMerge w:val="restart"/>
            <w:shd w:val="clear" w:color="auto" w:fill="auto"/>
            <w:tcMar>
              <w:top w:w="100" w:type="dxa"/>
              <w:left w:w="100" w:type="dxa"/>
              <w:bottom w:w="100" w:type="dxa"/>
              <w:right w:w="100" w:type="dxa"/>
            </w:tcMar>
          </w:tcPr>
          <w:p w14:paraId="1509B44E"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tc>
        <w:tc>
          <w:tcPr>
            <w:tcW w:w="1710" w:type="dxa"/>
            <w:shd w:val="clear" w:color="auto" w:fill="auto"/>
            <w:tcMar>
              <w:top w:w="100" w:type="dxa"/>
              <w:left w:w="100" w:type="dxa"/>
              <w:bottom w:w="100" w:type="dxa"/>
              <w:right w:w="100" w:type="dxa"/>
            </w:tcMar>
          </w:tcPr>
          <w:p w14:paraId="3056D8AC"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student id need</w:t>
            </w:r>
          </w:p>
        </w:tc>
        <w:tc>
          <w:tcPr>
            <w:tcW w:w="5625" w:type="dxa"/>
            <w:shd w:val="clear" w:color="auto" w:fill="auto"/>
            <w:tcMar>
              <w:top w:w="100" w:type="dxa"/>
              <w:left w:w="100" w:type="dxa"/>
              <w:bottom w:w="100" w:type="dxa"/>
              <w:right w:w="100" w:type="dxa"/>
            </w:tcMar>
          </w:tcPr>
          <w:p w14:paraId="0EC30B2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inform to do this process student shall take student ID card to login.</w:t>
            </w:r>
          </w:p>
        </w:tc>
      </w:tr>
      <w:tr w:rsidR="0098447B" w14:paraId="4CCB0D5E" w14:textId="77777777">
        <w:trPr>
          <w:trHeight w:val="975"/>
        </w:trPr>
        <w:tc>
          <w:tcPr>
            <w:tcW w:w="1755" w:type="dxa"/>
            <w:vMerge/>
            <w:shd w:val="clear" w:color="auto" w:fill="auto"/>
            <w:tcMar>
              <w:top w:w="100" w:type="dxa"/>
              <w:left w:w="100" w:type="dxa"/>
              <w:bottom w:w="100" w:type="dxa"/>
              <w:right w:w="100" w:type="dxa"/>
            </w:tcMar>
          </w:tcPr>
          <w:p w14:paraId="6A7C2048"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36EF699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payment detail</w:t>
            </w:r>
          </w:p>
          <w:p w14:paraId="19B35E64" w14:textId="77777777" w:rsidR="0098447B" w:rsidRDefault="0098447B">
            <w:pPr>
              <w:widowControl w:val="0"/>
              <w:spacing w:line="240" w:lineRule="auto"/>
              <w:rPr>
                <w:rFonts w:ascii="Times New Roman" w:eastAsia="Times New Roman" w:hAnsi="Times New Roman" w:cs="Times New Roman"/>
                <w:sz w:val="24"/>
                <w:szCs w:val="24"/>
              </w:rPr>
            </w:pPr>
          </w:p>
        </w:tc>
        <w:tc>
          <w:tcPr>
            <w:tcW w:w="5625" w:type="dxa"/>
            <w:shd w:val="clear" w:color="auto" w:fill="auto"/>
            <w:tcMar>
              <w:top w:w="100" w:type="dxa"/>
              <w:left w:w="100" w:type="dxa"/>
              <w:bottom w:w="100" w:type="dxa"/>
              <w:right w:w="100" w:type="dxa"/>
            </w:tcMar>
          </w:tcPr>
          <w:p w14:paraId="1138D83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overall of the student’s hostel fee.</w:t>
            </w:r>
          </w:p>
        </w:tc>
      </w:tr>
      <w:tr w:rsidR="0098447B" w14:paraId="38C989B9" w14:textId="77777777">
        <w:trPr>
          <w:trHeight w:val="975"/>
        </w:trPr>
        <w:tc>
          <w:tcPr>
            <w:tcW w:w="1755" w:type="dxa"/>
            <w:vMerge/>
            <w:shd w:val="clear" w:color="auto" w:fill="auto"/>
            <w:tcMar>
              <w:top w:w="100" w:type="dxa"/>
              <w:left w:w="100" w:type="dxa"/>
              <w:bottom w:w="100" w:type="dxa"/>
              <w:right w:w="100" w:type="dxa"/>
            </w:tcMar>
          </w:tcPr>
          <w:p w14:paraId="24CCBE1F"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5DA65F1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Payment method</w:t>
            </w:r>
          </w:p>
        </w:tc>
        <w:tc>
          <w:tcPr>
            <w:tcW w:w="5625" w:type="dxa"/>
            <w:shd w:val="clear" w:color="auto" w:fill="auto"/>
            <w:tcMar>
              <w:top w:w="100" w:type="dxa"/>
              <w:left w:w="100" w:type="dxa"/>
              <w:bottom w:w="100" w:type="dxa"/>
              <w:right w:w="100" w:type="dxa"/>
            </w:tcMar>
          </w:tcPr>
          <w:p w14:paraId="529BA9A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options for payment gateway; which is the </w:t>
            </w:r>
            <w:proofErr w:type="spellStart"/>
            <w:r>
              <w:rPr>
                <w:rFonts w:ascii="Times New Roman" w:eastAsia="Times New Roman" w:hAnsi="Times New Roman" w:cs="Times New Roman"/>
                <w:sz w:val="24"/>
                <w:szCs w:val="24"/>
              </w:rPr>
              <w:t>paywave</w:t>
            </w:r>
            <w:proofErr w:type="spellEnd"/>
            <w:r>
              <w:rPr>
                <w:rFonts w:ascii="Times New Roman" w:eastAsia="Times New Roman" w:hAnsi="Times New Roman" w:cs="Times New Roman"/>
                <w:sz w:val="24"/>
                <w:szCs w:val="24"/>
              </w:rPr>
              <w:t xml:space="preserve"> and online banking</w:t>
            </w:r>
          </w:p>
        </w:tc>
      </w:tr>
      <w:tr w:rsidR="0098447B" w14:paraId="39A4997A" w14:textId="77777777">
        <w:trPr>
          <w:trHeight w:val="975"/>
        </w:trPr>
        <w:tc>
          <w:tcPr>
            <w:tcW w:w="1755" w:type="dxa"/>
            <w:vMerge/>
            <w:shd w:val="clear" w:color="auto" w:fill="auto"/>
            <w:tcMar>
              <w:top w:w="100" w:type="dxa"/>
              <w:left w:w="100" w:type="dxa"/>
              <w:bottom w:w="100" w:type="dxa"/>
              <w:right w:w="100" w:type="dxa"/>
            </w:tcMar>
          </w:tcPr>
          <w:p w14:paraId="26B54E4F"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489E6D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payment through online</w:t>
            </w:r>
          </w:p>
        </w:tc>
        <w:tc>
          <w:tcPr>
            <w:tcW w:w="5625" w:type="dxa"/>
            <w:shd w:val="clear" w:color="auto" w:fill="auto"/>
            <w:tcMar>
              <w:top w:w="100" w:type="dxa"/>
              <w:left w:w="100" w:type="dxa"/>
              <w:bottom w:w="100" w:type="dxa"/>
              <w:right w:w="100" w:type="dxa"/>
            </w:tcMar>
          </w:tcPr>
          <w:p w14:paraId="0969C48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student to make payment through online</w:t>
            </w:r>
          </w:p>
        </w:tc>
      </w:tr>
      <w:tr w:rsidR="0098447B" w14:paraId="51064A63" w14:textId="77777777">
        <w:trPr>
          <w:trHeight w:val="975"/>
        </w:trPr>
        <w:tc>
          <w:tcPr>
            <w:tcW w:w="1755" w:type="dxa"/>
            <w:vMerge/>
            <w:shd w:val="clear" w:color="auto" w:fill="auto"/>
            <w:tcMar>
              <w:top w:w="100" w:type="dxa"/>
              <w:left w:w="100" w:type="dxa"/>
              <w:bottom w:w="100" w:type="dxa"/>
              <w:right w:w="100" w:type="dxa"/>
            </w:tcMar>
          </w:tcPr>
          <w:p w14:paraId="7AA0A686"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214E4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bank card</w:t>
            </w:r>
          </w:p>
        </w:tc>
        <w:tc>
          <w:tcPr>
            <w:tcW w:w="5625" w:type="dxa"/>
            <w:shd w:val="clear" w:color="auto" w:fill="auto"/>
            <w:tcMar>
              <w:top w:w="100" w:type="dxa"/>
              <w:left w:w="100" w:type="dxa"/>
              <w:bottom w:w="100" w:type="dxa"/>
              <w:right w:w="100" w:type="dxa"/>
            </w:tcMar>
          </w:tcPr>
          <w:p w14:paraId="18C4CD5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scanner to scan the student’s bank card to pay the fee.</w:t>
            </w:r>
          </w:p>
        </w:tc>
      </w:tr>
      <w:tr w:rsidR="0098447B" w14:paraId="038A7311" w14:textId="77777777">
        <w:trPr>
          <w:trHeight w:val="975"/>
        </w:trPr>
        <w:tc>
          <w:tcPr>
            <w:tcW w:w="1755" w:type="dxa"/>
            <w:vMerge/>
            <w:shd w:val="clear" w:color="auto" w:fill="auto"/>
            <w:tcMar>
              <w:top w:w="100" w:type="dxa"/>
              <w:left w:w="100" w:type="dxa"/>
              <w:bottom w:w="100" w:type="dxa"/>
              <w:right w:w="100" w:type="dxa"/>
            </w:tcMar>
          </w:tcPr>
          <w:p w14:paraId="7960A09E"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AFECBF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payment status</w:t>
            </w:r>
          </w:p>
        </w:tc>
        <w:tc>
          <w:tcPr>
            <w:tcW w:w="5625" w:type="dxa"/>
            <w:shd w:val="clear" w:color="auto" w:fill="auto"/>
            <w:tcMar>
              <w:top w:w="100" w:type="dxa"/>
              <w:left w:w="100" w:type="dxa"/>
              <w:bottom w:w="100" w:type="dxa"/>
              <w:right w:w="100" w:type="dxa"/>
            </w:tcMar>
          </w:tcPr>
          <w:p w14:paraId="6BE3218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payment status which </w:t>
            </w:r>
            <w:proofErr w:type="spellStart"/>
            <w:r>
              <w:rPr>
                <w:rFonts w:ascii="Times New Roman" w:eastAsia="Times New Roman" w:hAnsi="Times New Roman" w:cs="Times New Roman"/>
                <w:sz w:val="24"/>
                <w:szCs w:val="24"/>
              </w:rPr>
              <w:t>iis</w:t>
            </w:r>
            <w:proofErr w:type="spellEnd"/>
            <w:r>
              <w:rPr>
                <w:rFonts w:ascii="Times New Roman" w:eastAsia="Times New Roman" w:hAnsi="Times New Roman" w:cs="Times New Roman"/>
                <w:sz w:val="24"/>
                <w:szCs w:val="24"/>
              </w:rPr>
              <w:t xml:space="preserve"> success or failed to the student.</w:t>
            </w:r>
          </w:p>
        </w:tc>
      </w:tr>
      <w:tr w:rsidR="0098447B" w14:paraId="0367BB8A" w14:textId="77777777">
        <w:trPr>
          <w:trHeight w:val="440"/>
        </w:trPr>
        <w:tc>
          <w:tcPr>
            <w:tcW w:w="1755" w:type="dxa"/>
            <w:vMerge w:val="restart"/>
            <w:shd w:val="clear" w:color="auto" w:fill="auto"/>
            <w:tcMar>
              <w:top w:w="100" w:type="dxa"/>
              <w:left w:w="100" w:type="dxa"/>
              <w:bottom w:w="100" w:type="dxa"/>
              <w:right w:w="100" w:type="dxa"/>
            </w:tcMar>
          </w:tcPr>
          <w:p w14:paraId="716D1509"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desk</w:t>
            </w:r>
          </w:p>
        </w:tc>
        <w:tc>
          <w:tcPr>
            <w:tcW w:w="1710" w:type="dxa"/>
            <w:shd w:val="clear" w:color="auto" w:fill="auto"/>
            <w:tcMar>
              <w:top w:w="100" w:type="dxa"/>
              <w:left w:w="100" w:type="dxa"/>
              <w:bottom w:w="100" w:type="dxa"/>
              <w:right w:w="100" w:type="dxa"/>
            </w:tcMar>
          </w:tcPr>
          <w:p w14:paraId="00CCED83"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selection complaint or feedback</w:t>
            </w:r>
          </w:p>
        </w:tc>
        <w:tc>
          <w:tcPr>
            <w:tcW w:w="5625" w:type="dxa"/>
            <w:shd w:val="clear" w:color="auto" w:fill="auto"/>
            <w:tcMar>
              <w:top w:w="100" w:type="dxa"/>
              <w:left w:w="100" w:type="dxa"/>
              <w:bottom w:w="100" w:type="dxa"/>
              <w:right w:w="100" w:type="dxa"/>
            </w:tcMar>
          </w:tcPr>
          <w:p w14:paraId="50C07C27"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student/resident to file a com</w:t>
            </w:r>
            <w:r>
              <w:rPr>
                <w:rFonts w:ascii="Times New Roman" w:eastAsia="Times New Roman" w:hAnsi="Times New Roman" w:cs="Times New Roman"/>
                <w:sz w:val="24"/>
                <w:szCs w:val="24"/>
              </w:rPr>
              <w:t>plaint or give feedback</w:t>
            </w:r>
          </w:p>
        </w:tc>
      </w:tr>
      <w:tr w:rsidR="0098447B" w14:paraId="3499682E" w14:textId="77777777">
        <w:trPr>
          <w:trHeight w:val="440"/>
        </w:trPr>
        <w:tc>
          <w:tcPr>
            <w:tcW w:w="1755" w:type="dxa"/>
            <w:vMerge/>
            <w:shd w:val="clear" w:color="auto" w:fill="auto"/>
            <w:tcMar>
              <w:top w:w="100" w:type="dxa"/>
              <w:left w:w="100" w:type="dxa"/>
              <w:bottom w:w="100" w:type="dxa"/>
              <w:right w:w="100" w:type="dxa"/>
            </w:tcMar>
          </w:tcPr>
          <w:p w14:paraId="3D925421"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31B25C44"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text insertion and keyboard</w:t>
            </w:r>
          </w:p>
        </w:tc>
        <w:tc>
          <w:tcPr>
            <w:tcW w:w="5625" w:type="dxa"/>
            <w:shd w:val="clear" w:color="auto" w:fill="auto"/>
            <w:tcMar>
              <w:top w:w="100" w:type="dxa"/>
              <w:left w:w="100" w:type="dxa"/>
              <w:bottom w:w="100" w:type="dxa"/>
              <w:right w:w="100" w:type="dxa"/>
            </w:tcMar>
          </w:tcPr>
          <w:p w14:paraId="228A7439"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text filled to allow the student to write the feedback or complaint.</w:t>
            </w:r>
          </w:p>
        </w:tc>
      </w:tr>
      <w:tr w:rsidR="0098447B" w14:paraId="1FB48D77" w14:textId="77777777">
        <w:trPr>
          <w:trHeight w:val="440"/>
        </w:trPr>
        <w:tc>
          <w:tcPr>
            <w:tcW w:w="1755" w:type="dxa"/>
            <w:vMerge/>
            <w:shd w:val="clear" w:color="auto" w:fill="auto"/>
            <w:tcMar>
              <w:top w:w="100" w:type="dxa"/>
              <w:left w:w="100" w:type="dxa"/>
              <w:bottom w:w="100" w:type="dxa"/>
              <w:right w:w="100" w:type="dxa"/>
            </w:tcMar>
          </w:tcPr>
          <w:p w14:paraId="7C3E6C66" w14:textId="77777777" w:rsidR="0098447B" w:rsidRDefault="009844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1D16E09"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text</w:t>
            </w:r>
          </w:p>
        </w:tc>
        <w:tc>
          <w:tcPr>
            <w:tcW w:w="5625" w:type="dxa"/>
            <w:shd w:val="clear" w:color="auto" w:fill="auto"/>
            <w:tcMar>
              <w:top w:w="100" w:type="dxa"/>
              <w:left w:w="100" w:type="dxa"/>
              <w:bottom w:w="100" w:type="dxa"/>
              <w:right w:w="100" w:type="dxa"/>
            </w:tcMar>
          </w:tcPr>
          <w:p w14:paraId="5A76EED0" w14:textId="77777777" w:rsidR="0098447B" w:rsidRDefault="0041324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student with the ability to send the complaint or feedback to the staff of the hostel.</w:t>
            </w:r>
          </w:p>
        </w:tc>
      </w:tr>
    </w:tbl>
    <w:p w14:paraId="6CA3C7EC" w14:textId="77777777" w:rsidR="0098447B" w:rsidRDefault="0098447B">
      <w:pPr>
        <w:rPr>
          <w:b/>
          <w:sz w:val="24"/>
          <w:szCs w:val="24"/>
        </w:rPr>
      </w:pPr>
    </w:p>
    <w:p w14:paraId="6239A3B1" w14:textId="77777777" w:rsidR="0098447B" w:rsidRDefault="0098447B">
      <w:pPr>
        <w:rPr>
          <w:rFonts w:ascii="Times New Roman" w:eastAsia="Times New Roman" w:hAnsi="Times New Roman" w:cs="Times New Roman"/>
          <w:sz w:val="24"/>
          <w:szCs w:val="24"/>
        </w:rPr>
      </w:pPr>
    </w:p>
    <w:p w14:paraId="584999FC" w14:textId="77777777" w:rsidR="0098447B" w:rsidRDefault="0098447B">
      <w:pPr>
        <w:pStyle w:val="Heading2"/>
      </w:pPr>
      <w:bookmarkStart w:id="48" w:name="_6a940runx5i" w:colFirst="0" w:colLast="0"/>
      <w:bookmarkEnd w:id="48"/>
    </w:p>
    <w:p w14:paraId="1AA54CD7" w14:textId="77777777" w:rsidR="0098447B" w:rsidRDefault="0098447B">
      <w:pPr>
        <w:pStyle w:val="Heading2"/>
      </w:pPr>
      <w:bookmarkStart w:id="49" w:name="_vpcfgss6p3to" w:colFirst="0" w:colLast="0"/>
      <w:bookmarkEnd w:id="49"/>
    </w:p>
    <w:p w14:paraId="528183FC" w14:textId="77777777" w:rsidR="0098447B" w:rsidRDefault="0098447B">
      <w:pPr>
        <w:pStyle w:val="Heading2"/>
      </w:pPr>
      <w:bookmarkStart w:id="50" w:name="_9npllwdduwk6" w:colFirst="0" w:colLast="0"/>
      <w:bookmarkEnd w:id="50"/>
    </w:p>
    <w:p w14:paraId="4DB13702" w14:textId="77777777" w:rsidR="0098447B" w:rsidRDefault="0098447B">
      <w:pPr>
        <w:pStyle w:val="Heading2"/>
      </w:pPr>
      <w:bookmarkStart w:id="51" w:name="_gtk4e8d3hn8t" w:colFirst="0" w:colLast="0"/>
      <w:bookmarkEnd w:id="51"/>
    </w:p>
    <w:p w14:paraId="2298271D" w14:textId="77777777" w:rsidR="0098447B" w:rsidRDefault="00413241">
      <w:pPr>
        <w:pStyle w:val="Heading2"/>
      </w:pPr>
      <w:bookmarkStart w:id="52" w:name="_6e06q2xo4y3n" w:colFirst="0" w:colLast="0"/>
      <w:bookmarkEnd w:id="52"/>
      <w:r>
        <w:br w:type="page"/>
      </w:r>
    </w:p>
    <w:p w14:paraId="42213FC7" w14:textId="77777777" w:rsidR="0098447B" w:rsidRDefault="00413241">
      <w:pPr>
        <w:pStyle w:val="Heading2"/>
      </w:pPr>
      <w:bookmarkStart w:id="53" w:name="_trz7rm595smb" w:colFirst="0" w:colLast="0"/>
      <w:bookmarkEnd w:id="53"/>
      <w:r>
        <w:lastRenderedPageBreak/>
        <w:t>3.3 logical database requirements</w:t>
      </w:r>
    </w:p>
    <w:p w14:paraId="109890A2" w14:textId="77777777" w:rsidR="0098447B" w:rsidRDefault="0098447B"/>
    <w:p w14:paraId="47F15A70" w14:textId="77777777" w:rsidR="0098447B" w:rsidRDefault="0098447B"/>
    <w:p w14:paraId="11274E63" w14:textId="77777777" w:rsidR="0098447B" w:rsidRDefault="00413241">
      <w:r>
        <w:rPr>
          <w:noProof/>
        </w:rPr>
        <w:drawing>
          <wp:inline distT="114300" distB="114300" distL="114300" distR="114300" wp14:anchorId="169E22C1" wp14:editId="4BA810AB">
            <wp:extent cx="3286125" cy="4029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86125" cy="4029075"/>
                    </a:xfrm>
                    <a:prstGeom prst="rect">
                      <a:avLst/>
                    </a:prstGeom>
                    <a:ln/>
                  </pic:spPr>
                </pic:pic>
              </a:graphicData>
            </a:graphic>
          </wp:inline>
        </w:drawing>
      </w:r>
    </w:p>
    <w:p w14:paraId="2BF6DB52" w14:textId="77777777" w:rsidR="0098447B" w:rsidRDefault="0098447B">
      <w:pPr>
        <w:rPr>
          <w:rFonts w:ascii="Times New Roman" w:eastAsia="Times New Roman" w:hAnsi="Times New Roman" w:cs="Times New Roman"/>
          <w:sz w:val="24"/>
          <w:szCs w:val="24"/>
        </w:rPr>
      </w:pPr>
    </w:p>
    <w:p w14:paraId="3848AAD6" w14:textId="77777777" w:rsidR="0098447B" w:rsidRDefault="0098447B">
      <w:pPr>
        <w:rPr>
          <w:b/>
          <w:sz w:val="24"/>
          <w:szCs w:val="24"/>
        </w:rPr>
      </w:pPr>
    </w:p>
    <w:p w14:paraId="56CEA99C" w14:textId="77777777" w:rsidR="0098447B" w:rsidRDefault="0098447B"/>
    <w:p w14:paraId="514DA5A7" w14:textId="77777777" w:rsidR="0098447B" w:rsidRDefault="00413241">
      <w:pPr>
        <w:pStyle w:val="Heading2"/>
      </w:pPr>
      <w:bookmarkStart w:id="54" w:name="_82gonjf6r70o" w:colFirst="0" w:colLast="0"/>
      <w:bookmarkEnd w:id="54"/>
      <w:r>
        <w:t>3.4 Quality requirements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rsidDel="00413241" w14:paraId="0228439D" w14:textId="44741BFC">
        <w:trPr>
          <w:del w:id="55" w:author="Christopher Lim" w:date="2020-02-19T18:17:00Z"/>
        </w:trPr>
        <w:tc>
          <w:tcPr>
            <w:tcW w:w="2340" w:type="dxa"/>
            <w:shd w:val="clear" w:color="auto" w:fill="auto"/>
            <w:tcMar>
              <w:top w:w="100" w:type="dxa"/>
              <w:left w:w="100" w:type="dxa"/>
              <w:bottom w:w="100" w:type="dxa"/>
              <w:right w:w="100" w:type="dxa"/>
            </w:tcMar>
          </w:tcPr>
          <w:p w14:paraId="2AD8EBA9" w14:textId="5BA1885C" w:rsidR="0098447B" w:rsidDel="00413241" w:rsidRDefault="00413241">
            <w:pPr>
              <w:widowControl w:val="0"/>
              <w:spacing w:line="240" w:lineRule="auto"/>
              <w:rPr>
                <w:del w:id="56" w:author="Christopher Lim" w:date="2020-02-19T18:17:00Z"/>
                <w:rFonts w:ascii="Times New Roman" w:eastAsia="Times New Roman" w:hAnsi="Times New Roman" w:cs="Times New Roman"/>
                <w:sz w:val="24"/>
                <w:szCs w:val="24"/>
              </w:rPr>
            </w:pPr>
            <w:del w:id="57" w:author="Christopher Lim" w:date="2020-02-19T18:17:00Z">
              <w:r w:rsidDel="00413241">
                <w:rPr>
                  <w:rFonts w:ascii="Times New Roman" w:eastAsia="Times New Roman" w:hAnsi="Times New Roman" w:cs="Times New Roman"/>
                  <w:sz w:val="24"/>
                  <w:szCs w:val="24"/>
                </w:rPr>
                <w:delText>Requirement ID</w:delText>
              </w:r>
            </w:del>
          </w:p>
        </w:tc>
        <w:tc>
          <w:tcPr>
            <w:tcW w:w="2340" w:type="dxa"/>
            <w:shd w:val="clear" w:color="auto" w:fill="auto"/>
            <w:tcMar>
              <w:top w:w="100" w:type="dxa"/>
              <w:left w:w="100" w:type="dxa"/>
              <w:bottom w:w="100" w:type="dxa"/>
              <w:right w:w="100" w:type="dxa"/>
            </w:tcMar>
          </w:tcPr>
          <w:p w14:paraId="5ED56CC3" w14:textId="13EF927B" w:rsidR="0098447B" w:rsidDel="00413241" w:rsidRDefault="00413241">
            <w:pPr>
              <w:widowControl w:val="0"/>
              <w:spacing w:line="240" w:lineRule="auto"/>
              <w:rPr>
                <w:del w:id="58" w:author="Christopher Lim" w:date="2020-02-19T18:17:00Z"/>
                <w:rFonts w:ascii="Times New Roman" w:eastAsia="Times New Roman" w:hAnsi="Times New Roman" w:cs="Times New Roman"/>
                <w:sz w:val="24"/>
                <w:szCs w:val="24"/>
              </w:rPr>
            </w:pPr>
            <w:del w:id="59" w:author="Christopher Lim" w:date="2020-02-19T18:17:00Z">
              <w:r w:rsidDel="00413241">
                <w:rPr>
                  <w:rFonts w:ascii="Times New Roman" w:eastAsia="Times New Roman" w:hAnsi="Times New Roman" w:cs="Times New Roman"/>
                  <w:sz w:val="24"/>
                  <w:szCs w:val="24"/>
                </w:rPr>
                <w:delText>R-019</w:delText>
              </w:r>
            </w:del>
          </w:p>
        </w:tc>
        <w:tc>
          <w:tcPr>
            <w:tcW w:w="2340" w:type="dxa"/>
            <w:shd w:val="clear" w:color="auto" w:fill="auto"/>
            <w:tcMar>
              <w:top w:w="100" w:type="dxa"/>
              <w:left w:w="100" w:type="dxa"/>
              <w:bottom w:w="100" w:type="dxa"/>
              <w:right w:w="100" w:type="dxa"/>
            </w:tcMar>
          </w:tcPr>
          <w:p w14:paraId="3CBA61C9" w14:textId="07BC794C" w:rsidR="0098447B" w:rsidDel="00413241" w:rsidRDefault="00413241">
            <w:pPr>
              <w:widowControl w:val="0"/>
              <w:spacing w:line="240" w:lineRule="auto"/>
              <w:rPr>
                <w:del w:id="60" w:author="Christopher Lim" w:date="2020-02-19T18:17:00Z"/>
                <w:rFonts w:ascii="Times New Roman" w:eastAsia="Times New Roman" w:hAnsi="Times New Roman" w:cs="Times New Roman"/>
                <w:sz w:val="24"/>
                <w:szCs w:val="24"/>
              </w:rPr>
            </w:pPr>
            <w:del w:id="61" w:author="Christopher Lim" w:date="2020-02-19T18:17:00Z">
              <w:r w:rsidDel="00413241">
                <w:rPr>
                  <w:rFonts w:ascii="Times New Roman" w:eastAsia="Times New Roman" w:hAnsi="Times New Roman" w:cs="Times New Roman"/>
                  <w:sz w:val="24"/>
                  <w:szCs w:val="24"/>
                </w:rPr>
                <w:delText>Version</w:delText>
              </w:r>
            </w:del>
          </w:p>
        </w:tc>
        <w:tc>
          <w:tcPr>
            <w:tcW w:w="2340" w:type="dxa"/>
            <w:shd w:val="clear" w:color="auto" w:fill="auto"/>
            <w:tcMar>
              <w:top w:w="100" w:type="dxa"/>
              <w:left w:w="100" w:type="dxa"/>
              <w:bottom w:w="100" w:type="dxa"/>
              <w:right w:w="100" w:type="dxa"/>
            </w:tcMar>
          </w:tcPr>
          <w:p w14:paraId="554639E7" w14:textId="0317D5DC" w:rsidR="0098447B" w:rsidDel="00413241" w:rsidRDefault="00413241">
            <w:pPr>
              <w:widowControl w:val="0"/>
              <w:spacing w:line="240" w:lineRule="auto"/>
              <w:rPr>
                <w:del w:id="62" w:author="Christopher Lim" w:date="2020-02-19T18:17:00Z"/>
                <w:rFonts w:ascii="Times New Roman" w:eastAsia="Times New Roman" w:hAnsi="Times New Roman" w:cs="Times New Roman"/>
                <w:sz w:val="24"/>
                <w:szCs w:val="24"/>
              </w:rPr>
            </w:pPr>
            <w:del w:id="63" w:author="Christopher Lim" w:date="2020-02-19T18:17:00Z">
              <w:r w:rsidDel="00413241">
                <w:rPr>
                  <w:rFonts w:ascii="Times New Roman" w:eastAsia="Times New Roman" w:hAnsi="Times New Roman" w:cs="Times New Roman"/>
                  <w:sz w:val="24"/>
                  <w:szCs w:val="24"/>
                </w:rPr>
                <w:delText>1.0</w:delText>
              </w:r>
            </w:del>
          </w:p>
        </w:tc>
      </w:tr>
      <w:tr w:rsidR="0098447B" w:rsidDel="00413241" w14:paraId="2DBF503D" w14:textId="10D4E23A">
        <w:trPr>
          <w:trHeight w:val="440"/>
          <w:del w:id="64" w:author="Christopher Lim" w:date="2020-02-19T18:17:00Z"/>
        </w:trPr>
        <w:tc>
          <w:tcPr>
            <w:tcW w:w="2340" w:type="dxa"/>
            <w:shd w:val="clear" w:color="auto" w:fill="auto"/>
            <w:tcMar>
              <w:top w:w="100" w:type="dxa"/>
              <w:left w:w="100" w:type="dxa"/>
              <w:bottom w:w="100" w:type="dxa"/>
              <w:right w:w="100" w:type="dxa"/>
            </w:tcMar>
          </w:tcPr>
          <w:p w14:paraId="5DB698B4" w14:textId="1969B739" w:rsidR="0098447B" w:rsidDel="00413241" w:rsidRDefault="00413241">
            <w:pPr>
              <w:widowControl w:val="0"/>
              <w:spacing w:line="240" w:lineRule="auto"/>
              <w:rPr>
                <w:del w:id="65" w:author="Christopher Lim" w:date="2020-02-19T18:17:00Z"/>
                <w:rFonts w:ascii="Times New Roman" w:eastAsia="Times New Roman" w:hAnsi="Times New Roman" w:cs="Times New Roman"/>
                <w:sz w:val="24"/>
                <w:szCs w:val="24"/>
              </w:rPr>
            </w:pPr>
            <w:del w:id="66" w:author="Christopher Lim" w:date="2020-02-19T18:17:00Z">
              <w:r w:rsidDel="00413241">
                <w:rPr>
                  <w:rFonts w:ascii="Times New Roman" w:eastAsia="Times New Roman" w:hAnsi="Times New Roman" w:cs="Times New Roman"/>
                  <w:sz w:val="24"/>
                  <w:szCs w:val="24"/>
                </w:rPr>
                <w:delText>Author</w:delText>
              </w:r>
            </w:del>
          </w:p>
        </w:tc>
        <w:tc>
          <w:tcPr>
            <w:tcW w:w="7020" w:type="dxa"/>
            <w:gridSpan w:val="3"/>
            <w:shd w:val="clear" w:color="auto" w:fill="auto"/>
            <w:tcMar>
              <w:top w:w="100" w:type="dxa"/>
              <w:left w:w="100" w:type="dxa"/>
              <w:bottom w:w="100" w:type="dxa"/>
              <w:right w:w="100" w:type="dxa"/>
            </w:tcMar>
          </w:tcPr>
          <w:p w14:paraId="410D13D9" w14:textId="24EF7128" w:rsidR="0098447B" w:rsidDel="00413241" w:rsidRDefault="00413241">
            <w:pPr>
              <w:widowControl w:val="0"/>
              <w:spacing w:line="240" w:lineRule="auto"/>
              <w:rPr>
                <w:del w:id="67" w:author="Christopher Lim" w:date="2020-02-19T18:17:00Z"/>
                <w:rFonts w:ascii="Times New Roman" w:eastAsia="Times New Roman" w:hAnsi="Times New Roman" w:cs="Times New Roman"/>
                <w:sz w:val="24"/>
                <w:szCs w:val="24"/>
              </w:rPr>
            </w:pPr>
            <w:del w:id="68" w:author="Christopher Lim" w:date="2020-02-19T18:17:00Z">
              <w:r w:rsidDel="00413241">
                <w:rPr>
                  <w:rFonts w:ascii="Times New Roman" w:eastAsia="Times New Roman" w:hAnsi="Times New Roman" w:cs="Times New Roman"/>
                  <w:sz w:val="24"/>
                  <w:szCs w:val="24"/>
                </w:rPr>
                <w:delText>Low Sheng Rong</w:delText>
              </w:r>
            </w:del>
          </w:p>
        </w:tc>
      </w:tr>
      <w:tr w:rsidR="0098447B" w:rsidDel="00413241" w14:paraId="7724248C" w14:textId="6FB117F5">
        <w:trPr>
          <w:trHeight w:val="440"/>
          <w:del w:id="69" w:author="Christopher Lim" w:date="2020-02-19T18:17:00Z"/>
        </w:trPr>
        <w:tc>
          <w:tcPr>
            <w:tcW w:w="2340" w:type="dxa"/>
            <w:shd w:val="clear" w:color="auto" w:fill="auto"/>
            <w:tcMar>
              <w:top w:w="100" w:type="dxa"/>
              <w:left w:w="100" w:type="dxa"/>
              <w:bottom w:w="100" w:type="dxa"/>
              <w:right w:w="100" w:type="dxa"/>
            </w:tcMar>
          </w:tcPr>
          <w:p w14:paraId="1F75F6EC" w14:textId="1FA7680F" w:rsidR="0098447B" w:rsidDel="00413241" w:rsidRDefault="00413241">
            <w:pPr>
              <w:widowControl w:val="0"/>
              <w:spacing w:line="240" w:lineRule="auto"/>
              <w:rPr>
                <w:del w:id="70" w:author="Christopher Lim" w:date="2020-02-19T18:17:00Z"/>
                <w:rFonts w:ascii="Times New Roman" w:eastAsia="Times New Roman" w:hAnsi="Times New Roman" w:cs="Times New Roman"/>
                <w:sz w:val="24"/>
                <w:szCs w:val="24"/>
              </w:rPr>
            </w:pPr>
            <w:del w:id="71" w:author="Christopher Lim" w:date="2020-02-19T18:17:00Z">
              <w:r w:rsidDel="00413241">
                <w:rPr>
                  <w:rFonts w:ascii="Times New Roman" w:eastAsia="Times New Roman" w:hAnsi="Times New Roman" w:cs="Times New Roman"/>
                  <w:sz w:val="24"/>
                  <w:szCs w:val="24"/>
                </w:rPr>
                <w:delText>Description</w:delText>
              </w:r>
            </w:del>
          </w:p>
        </w:tc>
        <w:tc>
          <w:tcPr>
            <w:tcW w:w="7020" w:type="dxa"/>
            <w:gridSpan w:val="3"/>
            <w:shd w:val="clear" w:color="auto" w:fill="auto"/>
            <w:tcMar>
              <w:top w:w="100" w:type="dxa"/>
              <w:left w:w="100" w:type="dxa"/>
              <w:bottom w:w="100" w:type="dxa"/>
              <w:right w:w="100" w:type="dxa"/>
            </w:tcMar>
          </w:tcPr>
          <w:p w14:paraId="0B8E8F82" w14:textId="336974C2" w:rsidR="0098447B" w:rsidDel="00413241" w:rsidRDefault="00413241">
            <w:pPr>
              <w:widowControl w:val="0"/>
              <w:spacing w:line="240" w:lineRule="auto"/>
              <w:rPr>
                <w:del w:id="72" w:author="Christopher Lim" w:date="2020-02-19T18:17:00Z"/>
                <w:rFonts w:ascii="Times New Roman" w:eastAsia="Times New Roman" w:hAnsi="Times New Roman" w:cs="Times New Roman"/>
                <w:sz w:val="24"/>
                <w:szCs w:val="24"/>
              </w:rPr>
            </w:pPr>
            <w:del w:id="73" w:author="Christopher Lim" w:date="2020-02-19T18:17:00Z">
              <w:r w:rsidDel="00413241">
                <w:rPr>
                  <w:rFonts w:ascii="Times New Roman" w:eastAsia="Times New Roman" w:hAnsi="Times New Roman" w:cs="Times New Roman"/>
                  <w:sz w:val="24"/>
                  <w:szCs w:val="24"/>
                </w:rPr>
                <w:delText>The user interface shall be easy to use for the student.</w:delText>
              </w:r>
            </w:del>
          </w:p>
        </w:tc>
      </w:tr>
      <w:tr w:rsidR="0098447B" w:rsidDel="00413241" w14:paraId="18E66BD3" w14:textId="3B597E36">
        <w:trPr>
          <w:trHeight w:val="440"/>
          <w:del w:id="74" w:author="Christopher Lim" w:date="2020-02-19T18:17:00Z"/>
        </w:trPr>
        <w:tc>
          <w:tcPr>
            <w:tcW w:w="2340" w:type="dxa"/>
            <w:shd w:val="clear" w:color="auto" w:fill="auto"/>
            <w:tcMar>
              <w:top w:w="100" w:type="dxa"/>
              <w:left w:w="100" w:type="dxa"/>
              <w:bottom w:w="100" w:type="dxa"/>
              <w:right w:w="100" w:type="dxa"/>
            </w:tcMar>
          </w:tcPr>
          <w:p w14:paraId="409B0326" w14:textId="72635A51" w:rsidR="0098447B" w:rsidDel="00413241" w:rsidRDefault="00413241">
            <w:pPr>
              <w:widowControl w:val="0"/>
              <w:spacing w:line="240" w:lineRule="auto"/>
              <w:rPr>
                <w:del w:id="75" w:author="Christopher Lim" w:date="2020-02-19T18:17:00Z"/>
                <w:rFonts w:ascii="Times New Roman" w:eastAsia="Times New Roman" w:hAnsi="Times New Roman" w:cs="Times New Roman"/>
                <w:sz w:val="24"/>
                <w:szCs w:val="24"/>
              </w:rPr>
            </w:pPr>
            <w:del w:id="76" w:author="Christopher Lim" w:date="2020-02-19T18:17:00Z">
              <w:r w:rsidDel="00413241">
                <w:rPr>
                  <w:rFonts w:ascii="Times New Roman" w:eastAsia="Times New Roman" w:hAnsi="Times New Roman" w:cs="Times New Roman"/>
                  <w:sz w:val="24"/>
                  <w:szCs w:val="24"/>
                </w:rPr>
                <w:delText>Type of Quality</w:delText>
              </w:r>
            </w:del>
          </w:p>
        </w:tc>
        <w:tc>
          <w:tcPr>
            <w:tcW w:w="7020" w:type="dxa"/>
            <w:gridSpan w:val="3"/>
            <w:shd w:val="clear" w:color="auto" w:fill="auto"/>
            <w:tcMar>
              <w:top w:w="100" w:type="dxa"/>
              <w:left w:w="100" w:type="dxa"/>
              <w:bottom w:w="100" w:type="dxa"/>
              <w:right w:w="100" w:type="dxa"/>
            </w:tcMar>
          </w:tcPr>
          <w:p w14:paraId="15D49F0D" w14:textId="7C2BE768" w:rsidR="0098447B" w:rsidDel="00413241" w:rsidRDefault="00413241">
            <w:pPr>
              <w:widowControl w:val="0"/>
              <w:spacing w:line="240" w:lineRule="auto"/>
              <w:rPr>
                <w:del w:id="77" w:author="Christopher Lim" w:date="2020-02-19T18:17:00Z"/>
                <w:rFonts w:ascii="Times New Roman" w:eastAsia="Times New Roman" w:hAnsi="Times New Roman" w:cs="Times New Roman"/>
                <w:sz w:val="24"/>
                <w:szCs w:val="24"/>
              </w:rPr>
            </w:pPr>
            <w:del w:id="78" w:author="Christopher Lim" w:date="2020-02-19T18:17:00Z">
              <w:r w:rsidDel="00413241">
                <w:rPr>
                  <w:rFonts w:ascii="Times New Roman" w:eastAsia="Times New Roman" w:hAnsi="Times New Roman" w:cs="Times New Roman"/>
                  <w:sz w:val="24"/>
                  <w:szCs w:val="24"/>
                </w:rPr>
                <w:delText>Satisfaction</w:delText>
              </w:r>
            </w:del>
          </w:p>
        </w:tc>
      </w:tr>
    </w:tbl>
    <w:p w14:paraId="5AC336AC" w14:textId="77777777" w:rsidR="0098447B" w:rsidRDefault="0098447B">
      <w:pPr>
        <w:pStyle w:val="Heading2"/>
      </w:pPr>
      <w:bookmarkStart w:id="79" w:name="_k4xvo4uws3kb" w:colFirst="0" w:colLast="0"/>
      <w:bookmarkEnd w:id="79"/>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6F2203A1" w14:textId="77777777">
        <w:tc>
          <w:tcPr>
            <w:tcW w:w="2340" w:type="dxa"/>
            <w:shd w:val="clear" w:color="auto" w:fill="auto"/>
            <w:tcMar>
              <w:top w:w="100" w:type="dxa"/>
              <w:left w:w="100" w:type="dxa"/>
              <w:bottom w:w="100" w:type="dxa"/>
              <w:right w:w="100" w:type="dxa"/>
            </w:tcMar>
          </w:tcPr>
          <w:p w14:paraId="0E15471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15518B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R-020</w:t>
            </w:r>
          </w:p>
        </w:tc>
        <w:tc>
          <w:tcPr>
            <w:tcW w:w="2340" w:type="dxa"/>
            <w:shd w:val="clear" w:color="auto" w:fill="auto"/>
            <w:tcMar>
              <w:top w:w="100" w:type="dxa"/>
              <w:left w:w="100" w:type="dxa"/>
              <w:bottom w:w="100" w:type="dxa"/>
              <w:right w:w="100" w:type="dxa"/>
            </w:tcMar>
          </w:tcPr>
          <w:p w14:paraId="18A1284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7991F2F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5296CF16" w14:textId="77777777">
        <w:trPr>
          <w:trHeight w:val="440"/>
        </w:trPr>
        <w:tc>
          <w:tcPr>
            <w:tcW w:w="2340" w:type="dxa"/>
            <w:shd w:val="clear" w:color="auto" w:fill="auto"/>
            <w:tcMar>
              <w:top w:w="100" w:type="dxa"/>
              <w:left w:w="100" w:type="dxa"/>
              <w:bottom w:w="100" w:type="dxa"/>
              <w:right w:w="100" w:type="dxa"/>
            </w:tcMar>
          </w:tcPr>
          <w:p w14:paraId="06F22FE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1424608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14E328F8" w14:textId="77777777">
        <w:trPr>
          <w:trHeight w:val="440"/>
        </w:trPr>
        <w:tc>
          <w:tcPr>
            <w:tcW w:w="2340" w:type="dxa"/>
            <w:shd w:val="clear" w:color="auto" w:fill="auto"/>
            <w:tcMar>
              <w:top w:w="100" w:type="dxa"/>
              <w:left w:w="100" w:type="dxa"/>
              <w:bottom w:w="100" w:type="dxa"/>
              <w:right w:w="100" w:type="dxa"/>
            </w:tcMar>
          </w:tcPr>
          <w:p w14:paraId="7E936EDB"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7910CF0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 as a student shall be done by using student ID card shall take 2 seconds at most.</w:t>
            </w:r>
          </w:p>
        </w:tc>
      </w:tr>
      <w:tr w:rsidR="0098447B" w14:paraId="4A7EDE94" w14:textId="77777777">
        <w:trPr>
          <w:trHeight w:val="440"/>
        </w:trPr>
        <w:tc>
          <w:tcPr>
            <w:tcW w:w="2340" w:type="dxa"/>
            <w:shd w:val="clear" w:color="auto" w:fill="auto"/>
            <w:tcMar>
              <w:top w:w="100" w:type="dxa"/>
              <w:left w:w="100" w:type="dxa"/>
              <w:bottom w:w="100" w:type="dxa"/>
              <w:right w:w="100" w:type="dxa"/>
            </w:tcMar>
          </w:tcPr>
          <w:p w14:paraId="69A77B7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Quality</w:t>
            </w:r>
          </w:p>
        </w:tc>
        <w:tc>
          <w:tcPr>
            <w:tcW w:w="7020" w:type="dxa"/>
            <w:gridSpan w:val="3"/>
            <w:shd w:val="clear" w:color="auto" w:fill="auto"/>
            <w:tcMar>
              <w:top w:w="100" w:type="dxa"/>
              <w:left w:w="100" w:type="dxa"/>
              <w:bottom w:w="100" w:type="dxa"/>
              <w:right w:w="100" w:type="dxa"/>
            </w:tcMar>
          </w:tcPr>
          <w:p w14:paraId="5937BDF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002DC2AA" w14:textId="77777777" w:rsidR="0098447B" w:rsidRDefault="0098447B">
      <w:pPr>
        <w:pStyle w:val="Heading2"/>
      </w:pPr>
      <w:bookmarkStart w:id="80" w:name="_nhgoqdkepdpw" w:colFirst="0" w:colLast="0"/>
      <w:bookmarkEnd w:id="80"/>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1A8C5D39" w14:textId="77777777">
        <w:tc>
          <w:tcPr>
            <w:tcW w:w="2340" w:type="dxa"/>
            <w:shd w:val="clear" w:color="auto" w:fill="auto"/>
            <w:tcMar>
              <w:top w:w="100" w:type="dxa"/>
              <w:left w:w="100" w:type="dxa"/>
              <w:bottom w:w="100" w:type="dxa"/>
              <w:right w:w="100" w:type="dxa"/>
            </w:tcMar>
          </w:tcPr>
          <w:p w14:paraId="7691A0A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4BCC85D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R-021</w:t>
            </w:r>
          </w:p>
        </w:tc>
        <w:tc>
          <w:tcPr>
            <w:tcW w:w="2340" w:type="dxa"/>
            <w:shd w:val="clear" w:color="auto" w:fill="auto"/>
            <w:tcMar>
              <w:top w:w="100" w:type="dxa"/>
              <w:left w:w="100" w:type="dxa"/>
              <w:bottom w:w="100" w:type="dxa"/>
              <w:right w:w="100" w:type="dxa"/>
            </w:tcMar>
          </w:tcPr>
          <w:p w14:paraId="0037CEF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780CB51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62E2FB07" w14:textId="77777777">
        <w:trPr>
          <w:trHeight w:val="440"/>
        </w:trPr>
        <w:tc>
          <w:tcPr>
            <w:tcW w:w="2340" w:type="dxa"/>
            <w:shd w:val="clear" w:color="auto" w:fill="auto"/>
            <w:tcMar>
              <w:top w:w="100" w:type="dxa"/>
              <w:left w:w="100" w:type="dxa"/>
              <w:bottom w:w="100" w:type="dxa"/>
              <w:right w:w="100" w:type="dxa"/>
            </w:tcMar>
          </w:tcPr>
          <w:p w14:paraId="15E10D2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75C35D6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3F2371EC" w14:textId="77777777">
        <w:trPr>
          <w:trHeight w:val="440"/>
        </w:trPr>
        <w:tc>
          <w:tcPr>
            <w:tcW w:w="2340" w:type="dxa"/>
            <w:shd w:val="clear" w:color="auto" w:fill="auto"/>
            <w:tcMar>
              <w:top w:w="100" w:type="dxa"/>
              <w:left w:w="100" w:type="dxa"/>
              <w:bottom w:w="100" w:type="dxa"/>
              <w:right w:w="100" w:type="dxa"/>
            </w:tcMar>
          </w:tcPr>
          <w:p w14:paraId="38C527D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7E95427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the location of the room shall take 1.5 seconds at most.</w:t>
            </w:r>
          </w:p>
        </w:tc>
      </w:tr>
      <w:tr w:rsidR="0098447B" w14:paraId="12AB6D9C" w14:textId="77777777">
        <w:trPr>
          <w:trHeight w:val="440"/>
        </w:trPr>
        <w:tc>
          <w:tcPr>
            <w:tcW w:w="2340" w:type="dxa"/>
            <w:shd w:val="clear" w:color="auto" w:fill="auto"/>
            <w:tcMar>
              <w:top w:w="100" w:type="dxa"/>
              <w:left w:w="100" w:type="dxa"/>
              <w:bottom w:w="100" w:type="dxa"/>
              <w:right w:w="100" w:type="dxa"/>
            </w:tcMar>
          </w:tcPr>
          <w:p w14:paraId="4DD64878"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Quality</w:t>
            </w:r>
          </w:p>
        </w:tc>
        <w:tc>
          <w:tcPr>
            <w:tcW w:w="7020" w:type="dxa"/>
            <w:gridSpan w:val="3"/>
            <w:shd w:val="clear" w:color="auto" w:fill="auto"/>
            <w:tcMar>
              <w:top w:w="100" w:type="dxa"/>
              <w:left w:w="100" w:type="dxa"/>
              <w:bottom w:w="100" w:type="dxa"/>
              <w:right w:w="100" w:type="dxa"/>
            </w:tcMar>
          </w:tcPr>
          <w:p w14:paraId="30A7065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5598B504" w14:textId="77777777" w:rsidR="0098447B" w:rsidRDefault="0098447B">
      <w:pPr>
        <w:pStyle w:val="Heading2"/>
      </w:pPr>
      <w:bookmarkStart w:id="81" w:name="_oz4l2lp4ssjm" w:colFirst="0" w:colLast="0"/>
      <w:bookmarkEnd w:id="81"/>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42A47A3B" w14:textId="77777777">
        <w:tc>
          <w:tcPr>
            <w:tcW w:w="2340" w:type="dxa"/>
            <w:shd w:val="clear" w:color="auto" w:fill="auto"/>
            <w:tcMar>
              <w:top w:w="100" w:type="dxa"/>
              <w:left w:w="100" w:type="dxa"/>
              <w:bottom w:w="100" w:type="dxa"/>
              <w:right w:w="100" w:type="dxa"/>
            </w:tcMar>
          </w:tcPr>
          <w:p w14:paraId="5E652EE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6AC4FC3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R-022</w:t>
            </w:r>
          </w:p>
        </w:tc>
        <w:tc>
          <w:tcPr>
            <w:tcW w:w="2340" w:type="dxa"/>
            <w:shd w:val="clear" w:color="auto" w:fill="auto"/>
            <w:tcMar>
              <w:top w:w="100" w:type="dxa"/>
              <w:left w:w="100" w:type="dxa"/>
              <w:bottom w:w="100" w:type="dxa"/>
              <w:right w:w="100" w:type="dxa"/>
            </w:tcMar>
          </w:tcPr>
          <w:p w14:paraId="220D32A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6F5C4A8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6618D176" w14:textId="77777777">
        <w:trPr>
          <w:trHeight w:val="440"/>
        </w:trPr>
        <w:tc>
          <w:tcPr>
            <w:tcW w:w="2340" w:type="dxa"/>
            <w:shd w:val="clear" w:color="auto" w:fill="auto"/>
            <w:tcMar>
              <w:top w:w="100" w:type="dxa"/>
              <w:left w:w="100" w:type="dxa"/>
              <w:bottom w:w="100" w:type="dxa"/>
              <w:right w:w="100" w:type="dxa"/>
            </w:tcMar>
          </w:tcPr>
          <w:p w14:paraId="3AF20B1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729F58A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0135FCF9" w14:textId="77777777">
        <w:trPr>
          <w:trHeight w:val="440"/>
        </w:trPr>
        <w:tc>
          <w:tcPr>
            <w:tcW w:w="2340" w:type="dxa"/>
            <w:shd w:val="clear" w:color="auto" w:fill="auto"/>
            <w:tcMar>
              <w:top w:w="100" w:type="dxa"/>
              <w:left w:w="100" w:type="dxa"/>
              <w:bottom w:w="100" w:type="dxa"/>
              <w:right w:w="100" w:type="dxa"/>
            </w:tcMar>
          </w:tcPr>
          <w:p w14:paraId="6128912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6C54831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the check in for the room shall take within 5 seconds.</w:t>
            </w:r>
          </w:p>
        </w:tc>
      </w:tr>
      <w:tr w:rsidR="0098447B" w14:paraId="6CC1F6B8" w14:textId="77777777">
        <w:trPr>
          <w:trHeight w:val="440"/>
        </w:trPr>
        <w:tc>
          <w:tcPr>
            <w:tcW w:w="2340" w:type="dxa"/>
            <w:shd w:val="clear" w:color="auto" w:fill="auto"/>
            <w:tcMar>
              <w:top w:w="100" w:type="dxa"/>
              <w:left w:w="100" w:type="dxa"/>
              <w:bottom w:w="100" w:type="dxa"/>
              <w:right w:w="100" w:type="dxa"/>
            </w:tcMar>
          </w:tcPr>
          <w:p w14:paraId="0F369A6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Quality</w:t>
            </w:r>
          </w:p>
        </w:tc>
        <w:tc>
          <w:tcPr>
            <w:tcW w:w="7020" w:type="dxa"/>
            <w:gridSpan w:val="3"/>
            <w:shd w:val="clear" w:color="auto" w:fill="auto"/>
            <w:tcMar>
              <w:top w:w="100" w:type="dxa"/>
              <w:left w:w="100" w:type="dxa"/>
              <w:bottom w:w="100" w:type="dxa"/>
              <w:right w:w="100" w:type="dxa"/>
            </w:tcMar>
          </w:tcPr>
          <w:p w14:paraId="3CCF036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6822DBD7" w14:textId="77777777" w:rsidR="0098447B" w:rsidRDefault="0098447B">
      <w:pPr>
        <w:pStyle w:val="Heading2"/>
      </w:pPr>
      <w:bookmarkStart w:id="82" w:name="_1txb5sgtaze2" w:colFirst="0" w:colLast="0"/>
      <w:bookmarkEnd w:id="82"/>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47D5F697" w14:textId="77777777">
        <w:tc>
          <w:tcPr>
            <w:tcW w:w="2340" w:type="dxa"/>
            <w:shd w:val="clear" w:color="auto" w:fill="auto"/>
            <w:tcMar>
              <w:top w:w="100" w:type="dxa"/>
              <w:left w:w="100" w:type="dxa"/>
              <w:bottom w:w="100" w:type="dxa"/>
              <w:right w:w="100" w:type="dxa"/>
            </w:tcMar>
          </w:tcPr>
          <w:p w14:paraId="1C58AFA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11569C3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R-023</w:t>
            </w:r>
          </w:p>
        </w:tc>
        <w:tc>
          <w:tcPr>
            <w:tcW w:w="2340" w:type="dxa"/>
            <w:shd w:val="clear" w:color="auto" w:fill="auto"/>
            <w:tcMar>
              <w:top w:w="100" w:type="dxa"/>
              <w:left w:w="100" w:type="dxa"/>
              <w:bottom w:w="100" w:type="dxa"/>
              <w:right w:w="100" w:type="dxa"/>
            </w:tcMar>
          </w:tcPr>
          <w:p w14:paraId="42B4A77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2788D81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39E07443" w14:textId="77777777">
        <w:trPr>
          <w:trHeight w:val="440"/>
        </w:trPr>
        <w:tc>
          <w:tcPr>
            <w:tcW w:w="2340" w:type="dxa"/>
            <w:shd w:val="clear" w:color="auto" w:fill="auto"/>
            <w:tcMar>
              <w:top w:w="100" w:type="dxa"/>
              <w:left w:w="100" w:type="dxa"/>
              <w:bottom w:w="100" w:type="dxa"/>
              <w:right w:w="100" w:type="dxa"/>
            </w:tcMar>
          </w:tcPr>
          <w:p w14:paraId="7661E6B4"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24DC7E27"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320F7994" w14:textId="77777777">
        <w:trPr>
          <w:trHeight w:val="440"/>
        </w:trPr>
        <w:tc>
          <w:tcPr>
            <w:tcW w:w="2340" w:type="dxa"/>
            <w:shd w:val="clear" w:color="auto" w:fill="auto"/>
            <w:tcMar>
              <w:top w:w="100" w:type="dxa"/>
              <w:left w:w="100" w:type="dxa"/>
              <w:bottom w:w="100" w:type="dxa"/>
              <w:right w:w="100" w:type="dxa"/>
            </w:tcMar>
          </w:tcPr>
          <w:p w14:paraId="72D8FCD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096991E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the check out for the room shall take within 5 seconds.</w:t>
            </w:r>
          </w:p>
        </w:tc>
      </w:tr>
      <w:tr w:rsidR="0098447B" w14:paraId="1E8928EC" w14:textId="77777777">
        <w:trPr>
          <w:trHeight w:val="440"/>
        </w:trPr>
        <w:tc>
          <w:tcPr>
            <w:tcW w:w="2340" w:type="dxa"/>
            <w:shd w:val="clear" w:color="auto" w:fill="auto"/>
            <w:tcMar>
              <w:top w:w="100" w:type="dxa"/>
              <w:left w:w="100" w:type="dxa"/>
              <w:bottom w:w="100" w:type="dxa"/>
              <w:right w:w="100" w:type="dxa"/>
            </w:tcMar>
          </w:tcPr>
          <w:p w14:paraId="16B7E5C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 of Quality</w:t>
            </w:r>
          </w:p>
        </w:tc>
        <w:tc>
          <w:tcPr>
            <w:tcW w:w="7020" w:type="dxa"/>
            <w:gridSpan w:val="3"/>
            <w:shd w:val="clear" w:color="auto" w:fill="auto"/>
            <w:tcMar>
              <w:top w:w="100" w:type="dxa"/>
              <w:left w:w="100" w:type="dxa"/>
              <w:bottom w:w="100" w:type="dxa"/>
              <w:right w:w="100" w:type="dxa"/>
            </w:tcMar>
          </w:tcPr>
          <w:p w14:paraId="27F5DF6D"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0EF3B4C9" w14:textId="77777777" w:rsidR="0098447B" w:rsidRDefault="0098447B">
      <w:pPr>
        <w:pStyle w:val="Heading2"/>
      </w:pPr>
      <w:bookmarkStart w:id="83" w:name="_7ycbj82jikhv" w:colFirst="0" w:colLast="0"/>
      <w:bookmarkEnd w:id="83"/>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rsidDel="00413241" w14:paraId="0518A1A5" w14:textId="369C5CC7">
        <w:trPr>
          <w:del w:id="84" w:author="Christopher Lim" w:date="2020-02-19T18:17:00Z"/>
        </w:trPr>
        <w:tc>
          <w:tcPr>
            <w:tcW w:w="2340" w:type="dxa"/>
            <w:shd w:val="clear" w:color="auto" w:fill="auto"/>
            <w:tcMar>
              <w:top w:w="100" w:type="dxa"/>
              <w:left w:w="100" w:type="dxa"/>
              <w:bottom w:w="100" w:type="dxa"/>
              <w:right w:w="100" w:type="dxa"/>
            </w:tcMar>
          </w:tcPr>
          <w:p w14:paraId="366B4EB3" w14:textId="3B315085" w:rsidR="0098447B" w:rsidDel="00413241" w:rsidRDefault="00413241">
            <w:pPr>
              <w:widowControl w:val="0"/>
              <w:spacing w:line="240" w:lineRule="auto"/>
              <w:rPr>
                <w:del w:id="85" w:author="Christopher Lim" w:date="2020-02-19T18:17:00Z"/>
                <w:rFonts w:ascii="Times New Roman" w:eastAsia="Times New Roman" w:hAnsi="Times New Roman" w:cs="Times New Roman"/>
                <w:sz w:val="24"/>
                <w:szCs w:val="24"/>
              </w:rPr>
            </w:pPr>
            <w:del w:id="86" w:author="Christopher Lim" w:date="2020-02-19T18:17:00Z">
              <w:r w:rsidDel="00413241">
                <w:rPr>
                  <w:rFonts w:ascii="Times New Roman" w:eastAsia="Times New Roman" w:hAnsi="Times New Roman" w:cs="Times New Roman"/>
                  <w:sz w:val="24"/>
                  <w:szCs w:val="24"/>
                </w:rPr>
                <w:delText>Requirement ID</w:delText>
              </w:r>
            </w:del>
          </w:p>
        </w:tc>
        <w:tc>
          <w:tcPr>
            <w:tcW w:w="2340" w:type="dxa"/>
            <w:shd w:val="clear" w:color="auto" w:fill="auto"/>
            <w:tcMar>
              <w:top w:w="100" w:type="dxa"/>
              <w:left w:w="100" w:type="dxa"/>
              <w:bottom w:w="100" w:type="dxa"/>
              <w:right w:w="100" w:type="dxa"/>
            </w:tcMar>
          </w:tcPr>
          <w:p w14:paraId="4DB6EE09" w14:textId="662B3FED" w:rsidR="0098447B" w:rsidDel="00413241" w:rsidRDefault="00413241">
            <w:pPr>
              <w:widowControl w:val="0"/>
              <w:spacing w:line="240" w:lineRule="auto"/>
              <w:rPr>
                <w:del w:id="87" w:author="Christopher Lim" w:date="2020-02-19T18:17:00Z"/>
                <w:rFonts w:ascii="Times New Roman" w:eastAsia="Times New Roman" w:hAnsi="Times New Roman" w:cs="Times New Roman"/>
                <w:sz w:val="24"/>
                <w:szCs w:val="24"/>
              </w:rPr>
            </w:pPr>
            <w:del w:id="88" w:author="Christopher Lim" w:date="2020-02-19T18:17:00Z">
              <w:r w:rsidDel="00413241">
                <w:rPr>
                  <w:rFonts w:ascii="Times New Roman" w:eastAsia="Times New Roman" w:hAnsi="Times New Roman" w:cs="Times New Roman"/>
                  <w:sz w:val="24"/>
                  <w:szCs w:val="24"/>
                </w:rPr>
                <w:delText>R-024</w:delText>
              </w:r>
            </w:del>
          </w:p>
        </w:tc>
        <w:tc>
          <w:tcPr>
            <w:tcW w:w="2340" w:type="dxa"/>
            <w:shd w:val="clear" w:color="auto" w:fill="auto"/>
            <w:tcMar>
              <w:top w:w="100" w:type="dxa"/>
              <w:left w:w="100" w:type="dxa"/>
              <w:bottom w:w="100" w:type="dxa"/>
              <w:right w:w="100" w:type="dxa"/>
            </w:tcMar>
          </w:tcPr>
          <w:p w14:paraId="7DD6B445" w14:textId="50B48119" w:rsidR="0098447B" w:rsidDel="00413241" w:rsidRDefault="00413241">
            <w:pPr>
              <w:widowControl w:val="0"/>
              <w:spacing w:line="240" w:lineRule="auto"/>
              <w:rPr>
                <w:del w:id="89" w:author="Christopher Lim" w:date="2020-02-19T18:17:00Z"/>
                <w:rFonts w:ascii="Times New Roman" w:eastAsia="Times New Roman" w:hAnsi="Times New Roman" w:cs="Times New Roman"/>
                <w:sz w:val="24"/>
                <w:szCs w:val="24"/>
              </w:rPr>
            </w:pPr>
            <w:del w:id="90" w:author="Christopher Lim" w:date="2020-02-19T18:17:00Z">
              <w:r w:rsidDel="00413241">
                <w:rPr>
                  <w:rFonts w:ascii="Times New Roman" w:eastAsia="Times New Roman" w:hAnsi="Times New Roman" w:cs="Times New Roman"/>
                  <w:sz w:val="24"/>
                  <w:szCs w:val="24"/>
                </w:rPr>
                <w:delText>Version</w:delText>
              </w:r>
            </w:del>
          </w:p>
        </w:tc>
        <w:tc>
          <w:tcPr>
            <w:tcW w:w="2340" w:type="dxa"/>
            <w:shd w:val="clear" w:color="auto" w:fill="auto"/>
            <w:tcMar>
              <w:top w:w="100" w:type="dxa"/>
              <w:left w:w="100" w:type="dxa"/>
              <w:bottom w:w="100" w:type="dxa"/>
              <w:right w:w="100" w:type="dxa"/>
            </w:tcMar>
          </w:tcPr>
          <w:p w14:paraId="30CEB593" w14:textId="49DCCC74" w:rsidR="0098447B" w:rsidDel="00413241" w:rsidRDefault="00413241">
            <w:pPr>
              <w:widowControl w:val="0"/>
              <w:spacing w:line="240" w:lineRule="auto"/>
              <w:rPr>
                <w:del w:id="91" w:author="Christopher Lim" w:date="2020-02-19T18:17:00Z"/>
                <w:rFonts w:ascii="Times New Roman" w:eastAsia="Times New Roman" w:hAnsi="Times New Roman" w:cs="Times New Roman"/>
                <w:sz w:val="24"/>
                <w:szCs w:val="24"/>
              </w:rPr>
            </w:pPr>
            <w:del w:id="92" w:author="Christopher Lim" w:date="2020-02-19T18:17:00Z">
              <w:r w:rsidDel="00413241">
                <w:rPr>
                  <w:rFonts w:ascii="Times New Roman" w:eastAsia="Times New Roman" w:hAnsi="Times New Roman" w:cs="Times New Roman"/>
                  <w:sz w:val="24"/>
                  <w:szCs w:val="24"/>
                </w:rPr>
                <w:delText>1.0</w:delText>
              </w:r>
            </w:del>
          </w:p>
        </w:tc>
      </w:tr>
      <w:tr w:rsidR="0098447B" w:rsidDel="00413241" w14:paraId="35205531" w14:textId="5DE07663">
        <w:trPr>
          <w:trHeight w:val="440"/>
          <w:del w:id="93" w:author="Christopher Lim" w:date="2020-02-19T18:17:00Z"/>
        </w:trPr>
        <w:tc>
          <w:tcPr>
            <w:tcW w:w="2340" w:type="dxa"/>
            <w:shd w:val="clear" w:color="auto" w:fill="auto"/>
            <w:tcMar>
              <w:top w:w="100" w:type="dxa"/>
              <w:left w:w="100" w:type="dxa"/>
              <w:bottom w:w="100" w:type="dxa"/>
              <w:right w:w="100" w:type="dxa"/>
            </w:tcMar>
          </w:tcPr>
          <w:p w14:paraId="1CFDF73B" w14:textId="406968F3" w:rsidR="0098447B" w:rsidDel="00413241" w:rsidRDefault="00413241">
            <w:pPr>
              <w:widowControl w:val="0"/>
              <w:spacing w:line="240" w:lineRule="auto"/>
              <w:rPr>
                <w:del w:id="94" w:author="Christopher Lim" w:date="2020-02-19T18:17:00Z"/>
                <w:rFonts w:ascii="Times New Roman" w:eastAsia="Times New Roman" w:hAnsi="Times New Roman" w:cs="Times New Roman"/>
                <w:sz w:val="24"/>
                <w:szCs w:val="24"/>
              </w:rPr>
            </w:pPr>
            <w:del w:id="95" w:author="Christopher Lim" w:date="2020-02-19T18:17:00Z">
              <w:r w:rsidDel="00413241">
                <w:rPr>
                  <w:rFonts w:ascii="Times New Roman" w:eastAsia="Times New Roman" w:hAnsi="Times New Roman" w:cs="Times New Roman"/>
                  <w:sz w:val="24"/>
                  <w:szCs w:val="24"/>
                </w:rPr>
                <w:delText>Author</w:delText>
              </w:r>
            </w:del>
          </w:p>
        </w:tc>
        <w:tc>
          <w:tcPr>
            <w:tcW w:w="7020" w:type="dxa"/>
            <w:gridSpan w:val="3"/>
            <w:shd w:val="clear" w:color="auto" w:fill="auto"/>
            <w:tcMar>
              <w:top w:w="100" w:type="dxa"/>
              <w:left w:w="100" w:type="dxa"/>
              <w:bottom w:w="100" w:type="dxa"/>
              <w:right w:w="100" w:type="dxa"/>
            </w:tcMar>
          </w:tcPr>
          <w:p w14:paraId="5602666D" w14:textId="4A73F73B" w:rsidR="0098447B" w:rsidDel="00413241" w:rsidRDefault="00413241">
            <w:pPr>
              <w:widowControl w:val="0"/>
              <w:spacing w:line="240" w:lineRule="auto"/>
              <w:rPr>
                <w:del w:id="96" w:author="Christopher Lim" w:date="2020-02-19T18:17:00Z"/>
                <w:rFonts w:ascii="Times New Roman" w:eastAsia="Times New Roman" w:hAnsi="Times New Roman" w:cs="Times New Roman"/>
                <w:sz w:val="24"/>
                <w:szCs w:val="24"/>
              </w:rPr>
            </w:pPr>
            <w:del w:id="97" w:author="Christopher Lim" w:date="2020-02-19T18:17:00Z">
              <w:r w:rsidDel="00413241">
                <w:rPr>
                  <w:rFonts w:ascii="Times New Roman" w:eastAsia="Times New Roman" w:hAnsi="Times New Roman" w:cs="Times New Roman"/>
                  <w:sz w:val="24"/>
                  <w:szCs w:val="24"/>
                </w:rPr>
                <w:delText>Low Sheng Rong</w:delText>
              </w:r>
            </w:del>
          </w:p>
        </w:tc>
      </w:tr>
      <w:tr w:rsidR="0098447B" w:rsidDel="00413241" w14:paraId="089D3F11" w14:textId="2124E22E">
        <w:trPr>
          <w:trHeight w:val="440"/>
          <w:del w:id="98" w:author="Christopher Lim" w:date="2020-02-19T18:17:00Z"/>
        </w:trPr>
        <w:tc>
          <w:tcPr>
            <w:tcW w:w="2340" w:type="dxa"/>
            <w:shd w:val="clear" w:color="auto" w:fill="auto"/>
            <w:tcMar>
              <w:top w:w="100" w:type="dxa"/>
              <w:left w:w="100" w:type="dxa"/>
              <w:bottom w:w="100" w:type="dxa"/>
              <w:right w:w="100" w:type="dxa"/>
            </w:tcMar>
          </w:tcPr>
          <w:p w14:paraId="3470FA5D" w14:textId="08551514" w:rsidR="0098447B" w:rsidDel="00413241" w:rsidRDefault="00413241">
            <w:pPr>
              <w:widowControl w:val="0"/>
              <w:spacing w:line="240" w:lineRule="auto"/>
              <w:rPr>
                <w:del w:id="99" w:author="Christopher Lim" w:date="2020-02-19T18:17:00Z"/>
                <w:rFonts w:ascii="Times New Roman" w:eastAsia="Times New Roman" w:hAnsi="Times New Roman" w:cs="Times New Roman"/>
                <w:sz w:val="24"/>
                <w:szCs w:val="24"/>
              </w:rPr>
            </w:pPr>
            <w:del w:id="100" w:author="Christopher Lim" w:date="2020-02-19T18:17:00Z">
              <w:r w:rsidDel="00413241">
                <w:rPr>
                  <w:rFonts w:ascii="Times New Roman" w:eastAsia="Times New Roman" w:hAnsi="Times New Roman" w:cs="Times New Roman"/>
                  <w:sz w:val="24"/>
                  <w:szCs w:val="24"/>
                </w:rPr>
                <w:delText>Description</w:delText>
              </w:r>
            </w:del>
          </w:p>
        </w:tc>
        <w:tc>
          <w:tcPr>
            <w:tcW w:w="7020" w:type="dxa"/>
            <w:gridSpan w:val="3"/>
            <w:shd w:val="clear" w:color="auto" w:fill="auto"/>
            <w:tcMar>
              <w:top w:w="100" w:type="dxa"/>
              <w:left w:w="100" w:type="dxa"/>
              <w:bottom w:w="100" w:type="dxa"/>
              <w:right w:w="100" w:type="dxa"/>
            </w:tcMar>
          </w:tcPr>
          <w:p w14:paraId="6D419926" w14:textId="4AAE70A9" w:rsidR="0098447B" w:rsidDel="00413241" w:rsidRDefault="00413241">
            <w:pPr>
              <w:widowControl w:val="0"/>
              <w:spacing w:line="240" w:lineRule="auto"/>
              <w:rPr>
                <w:del w:id="101" w:author="Christopher Lim" w:date="2020-02-19T18:17:00Z"/>
                <w:rFonts w:ascii="Times New Roman" w:eastAsia="Times New Roman" w:hAnsi="Times New Roman" w:cs="Times New Roman"/>
                <w:sz w:val="24"/>
                <w:szCs w:val="24"/>
              </w:rPr>
            </w:pPr>
            <w:del w:id="102" w:author="Christopher Lim" w:date="2020-02-19T18:17:00Z">
              <w:r w:rsidDel="00413241">
                <w:rPr>
                  <w:rFonts w:ascii="Times New Roman" w:eastAsia="Times New Roman" w:hAnsi="Times New Roman" w:cs="Times New Roman"/>
                  <w:sz w:val="24"/>
                  <w:szCs w:val="24"/>
                </w:rPr>
                <w:delText>The map should be detailed and easy to understand.</w:delText>
              </w:r>
            </w:del>
          </w:p>
        </w:tc>
      </w:tr>
      <w:tr w:rsidR="0098447B" w:rsidDel="00413241" w14:paraId="100C630A" w14:textId="641A1560">
        <w:trPr>
          <w:trHeight w:val="440"/>
          <w:del w:id="103" w:author="Christopher Lim" w:date="2020-02-19T18:17:00Z"/>
        </w:trPr>
        <w:tc>
          <w:tcPr>
            <w:tcW w:w="2340" w:type="dxa"/>
            <w:shd w:val="clear" w:color="auto" w:fill="auto"/>
            <w:tcMar>
              <w:top w:w="100" w:type="dxa"/>
              <w:left w:w="100" w:type="dxa"/>
              <w:bottom w:w="100" w:type="dxa"/>
              <w:right w:w="100" w:type="dxa"/>
            </w:tcMar>
          </w:tcPr>
          <w:p w14:paraId="1389372F" w14:textId="3D06D9C4" w:rsidR="0098447B" w:rsidDel="00413241" w:rsidRDefault="00413241">
            <w:pPr>
              <w:widowControl w:val="0"/>
              <w:spacing w:line="240" w:lineRule="auto"/>
              <w:rPr>
                <w:del w:id="104" w:author="Christopher Lim" w:date="2020-02-19T18:17:00Z"/>
                <w:rFonts w:ascii="Times New Roman" w:eastAsia="Times New Roman" w:hAnsi="Times New Roman" w:cs="Times New Roman"/>
                <w:sz w:val="24"/>
                <w:szCs w:val="24"/>
              </w:rPr>
            </w:pPr>
            <w:del w:id="105" w:author="Christopher Lim" w:date="2020-02-19T18:17:00Z">
              <w:r w:rsidDel="00413241">
                <w:rPr>
                  <w:rFonts w:ascii="Times New Roman" w:eastAsia="Times New Roman" w:hAnsi="Times New Roman" w:cs="Times New Roman"/>
                  <w:sz w:val="24"/>
                  <w:szCs w:val="24"/>
                </w:rPr>
                <w:delText>Type of Quality</w:delText>
              </w:r>
            </w:del>
          </w:p>
        </w:tc>
        <w:tc>
          <w:tcPr>
            <w:tcW w:w="7020" w:type="dxa"/>
            <w:gridSpan w:val="3"/>
            <w:shd w:val="clear" w:color="auto" w:fill="auto"/>
            <w:tcMar>
              <w:top w:w="100" w:type="dxa"/>
              <w:left w:w="100" w:type="dxa"/>
              <w:bottom w:w="100" w:type="dxa"/>
              <w:right w:w="100" w:type="dxa"/>
            </w:tcMar>
          </w:tcPr>
          <w:p w14:paraId="1216CEE8" w14:textId="1F67970A" w:rsidR="0098447B" w:rsidDel="00413241" w:rsidRDefault="00413241">
            <w:pPr>
              <w:widowControl w:val="0"/>
              <w:spacing w:line="240" w:lineRule="auto"/>
              <w:rPr>
                <w:del w:id="106" w:author="Christopher Lim" w:date="2020-02-19T18:17:00Z"/>
                <w:rFonts w:ascii="Times New Roman" w:eastAsia="Times New Roman" w:hAnsi="Times New Roman" w:cs="Times New Roman"/>
                <w:sz w:val="24"/>
                <w:szCs w:val="24"/>
              </w:rPr>
            </w:pPr>
            <w:del w:id="107" w:author="Christopher Lim" w:date="2020-02-19T18:17:00Z">
              <w:r w:rsidDel="00413241">
                <w:rPr>
                  <w:rFonts w:ascii="Times New Roman" w:eastAsia="Times New Roman" w:hAnsi="Times New Roman" w:cs="Times New Roman"/>
                  <w:sz w:val="24"/>
                  <w:szCs w:val="24"/>
                </w:rPr>
                <w:delText>Satisfaction</w:delText>
              </w:r>
            </w:del>
          </w:p>
        </w:tc>
      </w:tr>
    </w:tbl>
    <w:p w14:paraId="4640386B" w14:textId="77777777" w:rsidR="0098447B" w:rsidRDefault="0098447B">
      <w:pPr>
        <w:pStyle w:val="Heading2"/>
      </w:pPr>
      <w:bookmarkStart w:id="108" w:name="_41jlnh3559vw" w:colFirst="0" w:colLast="0"/>
      <w:bookmarkEnd w:id="108"/>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45036C0F" w14:textId="77777777">
        <w:tc>
          <w:tcPr>
            <w:tcW w:w="2340" w:type="dxa"/>
            <w:shd w:val="clear" w:color="auto" w:fill="auto"/>
            <w:tcMar>
              <w:top w:w="100" w:type="dxa"/>
              <w:left w:w="100" w:type="dxa"/>
              <w:bottom w:w="100" w:type="dxa"/>
              <w:right w:w="100" w:type="dxa"/>
            </w:tcMar>
          </w:tcPr>
          <w:p w14:paraId="28C14D2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1AB949F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R-025</w:t>
            </w:r>
          </w:p>
        </w:tc>
        <w:tc>
          <w:tcPr>
            <w:tcW w:w="2340" w:type="dxa"/>
            <w:shd w:val="clear" w:color="auto" w:fill="auto"/>
            <w:tcMar>
              <w:top w:w="100" w:type="dxa"/>
              <w:left w:w="100" w:type="dxa"/>
              <w:bottom w:w="100" w:type="dxa"/>
              <w:right w:w="100" w:type="dxa"/>
            </w:tcMar>
          </w:tcPr>
          <w:p w14:paraId="5157C4E0"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2F28A309"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74F8536B" w14:textId="77777777">
        <w:trPr>
          <w:trHeight w:val="440"/>
        </w:trPr>
        <w:tc>
          <w:tcPr>
            <w:tcW w:w="2340" w:type="dxa"/>
            <w:shd w:val="clear" w:color="auto" w:fill="auto"/>
            <w:tcMar>
              <w:top w:w="100" w:type="dxa"/>
              <w:left w:w="100" w:type="dxa"/>
              <w:bottom w:w="100" w:type="dxa"/>
              <w:right w:w="100" w:type="dxa"/>
            </w:tcMar>
          </w:tcPr>
          <w:p w14:paraId="2F55427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74E44A0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7C965CB8" w14:textId="77777777">
        <w:trPr>
          <w:trHeight w:val="440"/>
        </w:trPr>
        <w:tc>
          <w:tcPr>
            <w:tcW w:w="2340" w:type="dxa"/>
            <w:shd w:val="clear" w:color="auto" w:fill="auto"/>
            <w:tcMar>
              <w:top w:w="100" w:type="dxa"/>
              <w:left w:w="100" w:type="dxa"/>
              <w:bottom w:w="100" w:type="dxa"/>
              <w:right w:w="100" w:type="dxa"/>
            </w:tcMar>
          </w:tcPr>
          <w:p w14:paraId="75A5134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58E24C4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 shall take 5 seconds at most.</w:t>
            </w:r>
          </w:p>
        </w:tc>
      </w:tr>
      <w:tr w:rsidR="0098447B" w14:paraId="070FF5D7" w14:textId="77777777">
        <w:trPr>
          <w:trHeight w:val="440"/>
        </w:trPr>
        <w:tc>
          <w:tcPr>
            <w:tcW w:w="2340" w:type="dxa"/>
            <w:shd w:val="clear" w:color="auto" w:fill="auto"/>
            <w:tcMar>
              <w:top w:w="100" w:type="dxa"/>
              <w:left w:w="100" w:type="dxa"/>
              <w:bottom w:w="100" w:type="dxa"/>
              <w:right w:w="100" w:type="dxa"/>
            </w:tcMar>
          </w:tcPr>
          <w:p w14:paraId="2F6FFFDF"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Quality</w:t>
            </w:r>
          </w:p>
        </w:tc>
        <w:tc>
          <w:tcPr>
            <w:tcW w:w="7020" w:type="dxa"/>
            <w:gridSpan w:val="3"/>
            <w:shd w:val="clear" w:color="auto" w:fill="auto"/>
            <w:tcMar>
              <w:top w:w="100" w:type="dxa"/>
              <w:left w:w="100" w:type="dxa"/>
              <w:bottom w:w="100" w:type="dxa"/>
              <w:right w:w="100" w:type="dxa"/>
            </w:tcMar>
          </w:tcPr>
          <w:p w14:paraId="76B7DFC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0A56DD00" w14:textId="77777777" w:rsidR="0098447B" w:rsidRDefault="0098447B">
      <w:pPr>
        <w:pStyle w:val="Heading2"/>
      </w:pPr>
      <w:bookmarkStart w:id="109" w:name="_yegrmutv7hnf" w:colFirst="0" w:colLast="0"/>
      <w:bookmarkEnd w:id="109"/>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447B" w14:paraId="14C20A69" w14:textId="77777777">
        <w:tc>
          <w:tcPr>
            <w:tcW w:w="2340" w:type="dxa"/>
            <w:shd w:val="clear" w:color="auto" w:fill="auto"/>
            <w:tcMar>
              <w:top w:w="100" w:type="dxa"/>
              <w:left w:w="100" w:type="dxa"/>
              <w:bottom w:w="100" w:type="dxa"/>
              <w:right w:w="100" w:type="dxa"/>
            </w:tcMar>
          </w:tcPr>
          <w:p w14:paraId="4168FCB3"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340" w:type="dxa"/>
            <w:shd w:val="clear" w:color="auto" w:fill="auto"/>
            <w:tcMar>
              <w:top w:w="100" w:type="dxa"/>
              <w:left w:w="100" w:type="dxa"/>
              <w:bottom w:w="100" w:type="dxa"/>
              <w:right w:w="100" w:type="dxa"/>
            </w:tcMar>
          </w:tcPr>
          <w:p w14:paraId="73B3459A"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R-026</w:t>
            </w:r>
          </w:p>
        </w:tc>
        <w:tc>
          <w:tcPr>
            <w:tcW w:w="2340" w:type="dxa"/>
            <w:shd w:val="clear" w:color="auto" w:fill="auto"/>
            <w:tcMar>
              <w:top w:w="100" w:type="dxa"/>
              <w:left w:w="100" w:type="dxa"/>
              <w:bottom w:w="100" w:type="dxa"/>
              <w:right w:w="100" w:type="dxa"/>
            </w:tcMar>
          </w:tcPr>
          <w:p w14:paraId="3F82185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7CEC6A96"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8447B" w14:paraId="2232641E" w14:textId="77777777">
        <w:trPr>
          <w:trHeight w:val="440"/>
        </w:trPr>
        <w:tc>
          <w:tcPr>
            <w:tcW w:w="2340" w:type="dxa"/>
            <w:shd w:val="clear" w:color="auto" w:fill="auto"/>
            <w:tcMar>
              <w:top w:w="100" w:type="dxa"/>
              <w:left w:w="100" w:type="dxa"/>
              <w:bottom w:w="100" w:type="dxa"/>
              <w:right w:w="100" w:type="dxa"/>
            </w:tcMar>
          </w:tcPr>
          <w:p w14:paraId="731612D1"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7020" w:type="dxa"/>
            <w:gridSpan w:val="3"/>
            <w:shd w:val="clear" w:color="auto" w:fill="auto"/>
            <w:tcMar>
              <w:top w:w="100" w:type="dxa"/>
              <w:left w:w="100" w:type="dxa"/>
              <w:bottom w:w="100" w:type="dxa"/>
              <w:right w:w="100" w:type="dxa"/>
            </w:tcMar>
          </w:tcPr>
          <w:p w14:paraId="30DCD05E"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Sheng Rong</w:t>
            </w:r>
          </w:p>
        </w:tc>
      </w:tr>
      <w:tr w:rsidR="0098447B" w14:paraId="03C9D81E" w14:textId="77777777">
        <w:trPr>
          <w:trHeight w:val="440"/>
        </w:trPr>
        <w:tc>
          <w:tcPr>
            <w:tcW w:w="2340" w:type="dxa"/>
            <w:shd w:val="clear" w:color="auto" w:fill="auto"/>
            <w:tcMar>
              <w:top w:w="100" w:type="dxa"/>
              <w:left w:w="100" w:type="dxa"/>
              <w:bottom w:w="100" w:type="dxa"/>
              <w:right w:w="100" w:type="dxa"/>
            </w:tcMar>
          </w:tcPr>
          <w:p w14:paraId="02378EB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20" w:type="dxa"/>
            <w:gridSpan w:val="3"/>
            <w:shd w:val="clear" w:color="auto" w:fill="auto"/>
            <w:tcMar>
              <w:top w:w="100" w:type="dxa"/>
              <w:left w:w="100" w:type="dxa"/>
              <w:bottom w:w="100" w:type="dxa"/>
              <w:right w:w="100" w:type="dxa"/>
            </w:tcMar>
          </w:tcPr>
          <w:p w14:paraId="2869F432"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student takes away the student id card from the scanner, the system shall login as a resident within 1 seconds.</w:t>
            </w:r>
          </w:p>
        </w:tc>
      </w:tr>
      <w:tr w:rsidR="0098447B" w14:paraId="0979DB02" w14:textId="77777777">
        <w:trPr>
          <w:trHeight w:val="440"/>
        </w:trPr>
        <w:tc>
          <w:tcPr>
            <w:tcW w:w="2340" w:type="dxa"/>
            <w:shd w:val="clear" w:color="auto" w:fill="auto"/>
            <w:tcMar>
              <w:top w:w="100" w:type="dxa"/>
              <w:left w:w="100" w:type="dxa"/>
              <w:bottom w:w="100" w:type="dxa"/>
              <w:right w:w="100" w:type="dxa"/>
            </w:tcMar>
          </w:tcPr>
          <w:p w14:paraId="7174B8FC"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Quality</w:t>
            </w:r>
          </w:p>
        </w:tc>
        <w:tc>
          <w:tcPr>
            <w:tcW w:w="7020" w:type="dxa"/>
            <w:gridSpan w:val="3"/>
            <w:shd w:val="clear" w:color="auto" w:fill="auto"/>
            <w:tcMar>
              <w:top w:w="100" w:type="dxa"/>
              <w:left w:w="100" w:type="dxa"/>
              <w:bottom w:w="100" w:type="dxa"/>
              <w:right w:w="100" w:type="dxa"/>
            </w:tcMar>
          </w:tcPr>
          <w:p w14:paraId="25E97D55" w14:textId="77777777" w:rsidR="0098447B" w:rsidRDefault="0041324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efficiency</w:t>
            </w:r>
          </w:p>
        </w:tc>
      </w:tr>
    </w:tbl>
    <w:p w14:paraId="17881D4D" w14:textId="77777777" w:rsidR="00026760" w:rsidRDefault="00026760">
      <w:pPr>
        <w:pStyle w:val="Heading1"/>
      </w:pPr>
      <w:bookmarkStart w:id="110" w:name="_6jhay0ypqnjc" w:colFirst="0" w:colLast="0"/>
      <w:bookmarkEnd w:id="110"/>
    </w:p>
    <w:p w14:paraId="280B06E3" w14:textId="77777777" w:rsidR="00026760" w:rsidRDefault="00026760">
      <w:pPr>
        <w:rPr>
          <w:rFonts w:ascii="Times New Roman" w:eastAsia="Times New Roman" w:hAnsi="Times New Roman" w:cs="Times New Roman"/>
          <w:b/>
          <w:sz w:val="32"/>
          <w:szCs w:val="32"/>
        </w:rPr>
      </w:pPr>
      <w:r>
        <w:br w:type="page"/>
      </w:r>
    </w:p>
    <w:p w14:paraId="22D386E3" w14:textId="5BD8D25C" w:rsidR="0098447B" w:rsidRDefault="00413241">
      <w:pPr>
        <w:pStyle w:val="Heading1"/>
      </w:pPr>
      <w:r>
        <w:lastRenderedPageBreak/>
        <w:t>4. Design Constraints</w:t>
      </w:r>
    </w:p>
    <w:p w14:paraId="27EA7DEB" w14:textId="77777777" w:rsidR="0098447B" w:rsidRDefault="0098447B">
      <w:pPr>
        <w:rPr>
          <w:rFonts w:ascii="Times New Roman" w:eastAsia="Times New Roman" w:hAnsi="Times New Roman" w:cs="Times New Roman"/>
          <w:sz w:val="24"/>
          <w:szCs w:val="24"/>
        </w:rPr>
      </w:pPr>
    </w:p>
    <w:p w14:paraId="69ED76D6" w14:textId="77777777" w:rsidR="0098447B" w:rsidRDefault="0041324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w:t>
      </w:r>
    </w:p>
    <w:p w14:paraId="55F4E11C"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work on the kiosk</w:t>
      </w:r>
    </w:p>
    <w:p w14:paraId="2E6CC232" w14:textId="77777777" w:rsidR="0098447B" w:rsidRDefault="0098447B">
      <w:pPr>
        <w:ind w:left="1440"/>
        <w:rPr>
          <w:rFonts w:ascii="Times New Roman" w:eastAsia="Times New Roman" w:hAnsi="Times New Roman" w:cs="Times New Roman"/>
          <w:sz w:val="24"/>
          <w:szCs w:val="24"/>
        </w:rPr>
      </w:pPr>
    </w:p>
    <w:p w14:paraId="1D62B588" w14:textId="77777777" w:rsidR="0098447B" w:rsidRDefault="0041324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p w14:paraId="6EDAF32D"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at least Windows 98 or above</w:t>
      </w:r>
    </w:p>
    <w:p w14:paraId="60AFFE35" w14:textId="77777777" w:rsidR="0098447B" w:rsidRDefault="0098447B">
      <w:pPr>
        <w:ind w:left="1440"/>
        <w:rPr>
          <w:rFonts w:ascii="Times New Roman" w:eastAsia="Times New Roman" w:hAnsi="Times New Roman" w:cs="Times New Roman"/>
          <w:sz w:val="24"/>
          <w:szCs w:val="24"/>
        </w:rPr>
      </w:pPr>
    </w:p>
    <w:p w14:paraId="5AB810A4" w14:textId="77777777" w:rsidR="0098447B" w:rsidRDefault="0041324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6263582A"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128 MB of RAM</w:t>
      </w:r>
    </w:p>
    <w:p w14:paraId="183A3560"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1920 x 1080 screen resolution with 256 colors</w:t>
      </w:r>
    </w:p>
    <w:p w14:paraId="0C1E6FDB"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time is 6ms </w:t>
      </w:r>
    </w:p>
    <w:p w14:paraId="06B5DF15"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Touch screen is optional </w:t>
      </w:r>
      <w:proofErr w:type="spellStart"/>
      <w:r>
        <w:rPr>
          <w:rFonts w:ascii="Times New Roman" w:eastAsia="Times New Roman" w:hAnsi="Times New Roman" w:cs="Times New Roman"/>
          <w:sz w:val="24"/>
          <w:szCs w:val="24"/>
        </w:rPr>
        <w:t>TouchFoil</w:t>
      </w:r>
      <w:proofErr w:type="spellEnd"/>
      <w:r>
        <w:rPr>
          <w:rFonts w:ascii="Times New Roman" w:eastAsia="Times New Roman" w:hAnsi="Times New Roman" w:cs="Times New Roman"/>
          <w:sz w:val="24"/>
          <w:szCs w:val="24"/>
        </w:rPr>
        <w:t xml:space="preserve"> or PROS or infrared</w:t>
      </w:r>
    </w:p>
    <w:p w14:paraId="0A3BD6CA"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network card/3G supports for remote control</w:t>
      </w:r>
    </w:p>
    <w:p w14:paraId="34ABB2AA"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 65 to 265V, 50/60Hz AC, power less than 100W</w:t>
      </w:r>
    </w:p>
    <w:p w14:paraId="39F1EED6" w14:textId="77777777" w:rsidR="0098447B" w:rsidRDefault="0041324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14:paraId="116461BC"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process magnetic stripe data </w:t>
      </w:r>
    </w:p>
    <w:p w14:paraId="5306228B"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Local logs transferred to CSM for error monitoring</w:t>
      </w:r>
    </w:p>
    <w:p w14:paraId="2D67FFA5" w14:textId="77777777" w:rsidR="0098447B" w:rsidRDefault="0041324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Online reporting suite in real-time</w:t>
      </w:r>
    </w:p>
    <w:p w14:paraId="09C72BEB" w14:textId="2C16F516" w:rsidR="0098447B" w:rsidRDefault="00413241">
      <w:pPr>
        <w:numPr>
          <w:ilvl w:val="1"/>
          <w:numId w:val="1"/>
        </w:numPr>
        <w:rPr>
          <w:ins w:id="111" w:author="Christopher Lim" w:date="2020-02-19T18:12:00Z"/>
          <w:rFonts w:ascii="Times New Roman" w:eastAsia="Times New Roman" w:hAnsi="Times New Roman" w:cs="Times New Roman"/>
          <w:sz w:val="24"/>
          <w:szCs w:val="24"/>
        </w:rPr>
      </w:pPr>
      <w:r>
        <w:rPr>
          <w:rFonts w:ascii="Times New Roman" w:eastAsia="Times New Roman" w:hAnsi="Times New Roman" w:cs="Times New Roman"/>
          <w:sz w:val="24"/>
          <w:szCs w:val="24"/>
        </w:rPr>
        <w:t>Font formatting for printed receipts</w:t>
      </w:r>
    </w:p>
    <w:p w14:paraId="07C51108" w14:textId="791711C7" w:rsidR="00026760" w:rsidRDefault="00026760" w:rsidP="00026760">
      <w:pPr>
        <w:numPr>
          <w:ilvl w:val="0"/>
          <w:numId w:val="1"/>
        </w:numPr>
        <w:rPr>
          <w:ins w:id="112" w:author="Christopher Lim" w:date="2020-02-19T18:12:00Z"/>
          <w:rFonts w:ascii="Times New Roman" w:eastAsia="Times New Roman" w:hAnsi="Times New Roman" w:cs="Times New Roman"/>
          <w:sz w:val="24"/>
          <w:szCs w:val="24"/>
        </w:rPr>
      </w:pPr>
      <w:ins w:id="113" w:author="Christopher Lim" w:date="2020-02-19T18:12:00Z">
        <w:r>
          <w:rPr>
            <w:rFonts w:ascii="Times New Roman" w:eastAsia="Times New Roman" w:hAnsi="Times New Roman" w:cs="Times New Roman"/>
            <w:sz w:val="24"/>
            <w:szCs w:val="24"/>
          </w:rPr>
          <w:t>Legal:</w:t>
        </w:r>
      </w:ins>
    </w:p>
    <w:p w14:paraId="051202B9" w14:textId="57B46F93" w:rsidR="00026760" w:rsidRDefault="00026760" w:rsidP="00026760">
      <w:pPr>
        <w:numPr>
          <w:ilvl w:val="1"/>
          <w:numId w:val="1"/>
        </w:numPr>
        <w:rPr>
          <w:ins w:id="114" w:author="Christopher Lim" w:date="2020-02-19T18:13:00Z"/>
          <w:rFonts w:ascii="Times New Roman" w:eastAsia="Times New Roman" w:hAnsi="Times New Roman" w:cs="Times New Roman"/>
          <w:sz w:val="24"/>
          <w:szCs w:val="24"/>
        </w:rPr>
      </w:pPr>
      <w:ins w:id="115" w:author="Christopher Lim" w:date="2020-02-19T18:12:00Z">
        <w:r>
          <w:rPr>
            <w:rFonts w:ascii="Times New Roman" w:eastAsia="Times New Roman" w:hAnsi="Times New Roman" w:cs="Times New Roman"/>
            <w:sz w:val="24"/>
            <w:szCs w:val="24"/>
          </w:rPr>
          <w:t>The system shall co</w:t>
        </w:r>
      </w:ins>
      <w:ins w:id="116" w:author="Christopher Lim" w:date="2020-02-19T18:13:00Z">
        <w:r>
          <w:rPr>
            <w:rFonts w:ascii="Times New Roman" w:eastAsia="Times New Roman" w:hAnsi="Times New Roman" w:cs="Times New Roman"/>
            <w:sz w:val="24"/>
            <w:szCs w:val="24"/>
          </w:rPr>
          <w:t>mply to the law such as:</w:t>
        </w:r>
      </w:ins>
    </w:p>
    <w:p w14:paraId="402938F6" w14:textId="4C085021" w:rsidR="00026760" w:rsidRDefault="00026760" w:rsidP="00026760">
      <w:pPr>
        <w:numPr>
          <w:ilvl w:val="2"/>
          <w:numId w:val="1"/>
        </w:numPr>
        <w:rPr>
          <w:ins w:id="117" w:author="Christopher Lim" w:date="2020-02-19T18:13:00Z"/>
          <w:rFonts w:ascii="Times New Roman" w:eastAsia="Times New Roman" w:hAnsi="Times New Roman" w:cs="Times New Roman"/>
          <w:sz w:val="24"/>
          <w:szCs w:val="24"/>
        </w:rPr>
      </w:pPr>
      <w:ins w:id="118" w:author="Christopher Lim" w:date="2020-02-19T18:13:00Z">
        <w:r>
          <w:rPr>
            <w:rFonts w:ascii="Times New Roman" w:eastAsia="Times New Roman" w:hAnsi="Times New Roman" w:cs="Times New Roman"/>
            <w:sz w:val="24"/>
            <w:szCs w:val="24"/>
          </w:rPr>
          <w:t>Financial Service Act 2013 (FSA)</w:t>
        </w:r>
      </w:ins>
      <w:ins w:id="119" w:author="Christopher Lim" w:date="2020-02-19T18:14:00Z">
        <w:r>
          <w:rPr>
            <w:rFonts w:ascii="Times New Roman" w:eastAsia="Times New Roman" w:hAnsi="Times New Roman" w:cs="Times New Roman"/>
            <w:sz w:val="24"/>
            <w:szCs w:val="24"/>
          </w:rPr>
          <w:t xml:space="preserve"> – Section 33 – Power of Bank to specify standards for payment system</w:t>
        </w:r>
      </w:ins>
    </w:p>
    <w:p w14:paraId="7DAC5D46" w14:textId="2C41C929" w:rsidR="00026760" w:rsidRDefault="00026760" w:rsidP="00026760">
      <w:pPr>
        <w:numPr>
          <w:ilvl w:val="2"/>
          <w:numId w:val="1"/>
        </w:numPr>
        <w:rPr>
          <w:ins w:id="120" w:author="Christopher Lim" w:date="2020-02-19T18:15:00Z"/>
          <w:rFonts w:ascii="Times New Roman" w:eastAsia="Times New Roman" w:hAnsi="Times New Roman" w:cs="Times New Roman"/>
          <w:sz w:val="24"/>
          <w:szCs w:val="24"/>
        </w:rPr>
      </w:pPr>
      <w:ins w:id="121" w:author="Christopher Lim" w:date="2020-02-19T18:13:00Z">
        <w:r>
          <w:rPr>
            <w:rFonts w:ascii="Times New Roman" w:eastAsia="Times New Roman" w:hAnsi="Times New Roman" w:cs="Times New Roman"/>
            <w:sz w:val="24"/>
            <w:szCs w:val="24"/>
          </w:rPr>
          <w:t>Credit Card Accountability Responsibility and Disclosure Act 2009 (Credit CARD Act)</w:t>
        </w:r>
      </w:ins>
      <w:ins w:id="122" w:author="Christopher Lim" w:date="2020-02-19T18:14:00Z">
        <w:r>
          <w:rPr>
            <w:rFonts w:ascii="Times New Roman" w:eastAsia="Times New Roman" w:hAnsi="Times New Roman" w:cs="Times New Roman"/>
            <w:sz w:val="24"/>
            <w:szCs w:val="24"/>
          </w:rPr>
          <w:t xml:space="preserve"> – Section 119 – Secrecy</w:t>
        </w:r>
      </w:ins>
    </w:p>
    <w:p w14:paraId="72CEFEA3" w14:textId="77777777" w:rsidR="00026760" w:rsidRPr="00026760" w:rsidRDefault="00026760" w:rsidP="00026760">
      <w:pPr>
        <w:ind w:left="1080"/>
        <w:rPr>
          <w:rFonts w:ascii="Times New Roman" w:eastAsia="Times New Roman" w:hAnsi="Times New Roman" w:cs="Times New Roman"/>
          <w:sz w:val="24"/>
          <w:szCs w:val="24"/>
        </w:rPr>
      </w:pPr>
    </w:p>
    <w:p w14:paraId="38EC9B15" w14:textId="2B9A5974" w:rsidR="0098447B" w:rsidRDefault="0098447B">
      <w:pPr>
        <w:rPr>
          <w:rFonts w:ascii="Times New Roman" w:eastAsia="Times New Roman" w:hAnsi="Times New Roman" w:cs="Times New Roman"/>
          <w:sz w:val="24"/>
          <w:szCs w:val="24"/>
        </w:rPr>
      </w:pPr>
    </w:p>
    <w:p w14:paraId="68063DC2" w14:textId="77777777" w:rsidR="0098447B" w:rsidRDefault="0098447B">
      <w:pPr>
        <w:rPr>
          <w:rFonts w:ascii="Times New Roman" w:eastAsia="Times New Roman" w:hAnsi="Times New Roman" w:cs="Times New Roman"/>
          <w:sz w:val="24"/>
          <w:szCs w:val="24"/>
        </w:rPr>
      </w:pPr>
    </w:p>
    <w:p w14:paraId="527C201B" w14:textId="77777777" w:rsidR="0098447B" w:rsidRDefault="0098447B">
      <w:pPr>
        <w:rPr>
          <w:rFonts w:ascii="Times New Roman" w:eastAsia="Times New Roman" w:hAnsi="Times New Roman" w:cs="Times New Roman"/>
          <w:sz w:val="24"/>
          <w:szCs w:val="24"/>
        </w:rPr>
      </w:pPr>
    </w:p>
    <w:p w14:paraId="7EE88379" w14:textId="77777777" w:rsidR="0098447B" w:rsidRDefault="0098447B">
      <w:pPr>
        <w:rPr>
          <w:rFonts w:ascii="Times New Roman" w:eastAsia="Times New Roman" w:hAnsi="Times New Roman" w:cs="Times New Roman"/>
          <w:sz w:val="24"/>
          <w:szCs w:val="24"/>
        </w:rPr>
      </w:pPr>
    </w:p>
    <w:p w14:paraId="3908A6BA" w14:textId="77777777" w:rsidR="0098447B" w:rsidRDefault="0098447B">
      <w:pPr>
        <w:rPr>
          <w:rFonts w:ascii="Times New Roman" w:eastAsia="Times New Roman" w:hAnsi="Times New Roman" w:cs="Times New Roman"/>
          <w:sz w:val="24"/>
          <w:szCs w:val="24"/>
        </w:rPr>
      </w:pPr>
    </w:p>
    <w:p w14:paraId="1BF10B75" w14:textId="77777777" w:rsidR="0098447B" w:rsidRDefault="0098447B">
      <w:pPr>
        <w:rPr>
          <w:rFonts w:ascii="Times New Roman" w:eastAsia="Times New Roman" w:hAnsi="Times New Roman" w:cs="Times New Roman"/>
          <w:sz w:val="24"/>
          <w:szCs w:val="24"/>
        </w:rPr>
      </w:pPr>
    </w:p>
    <w:p w14:paraId="095151D6" w14:textId="77777777" w:rsidR="0098447B" w:rsidRDefault="0098447B">
      <w:pPr>
        <w:rPr>
          <w:rFonts w:ascii="Times New Roman" w:eastAsia="Times New Roman" w:hAnsi="Times New Roman" w:cs="Times New Roman"/>
          <w:sz w:val="24"/>
          <w:szCs w:val="24"/>
        </w:rPr>
      </w:pPr>
    </w:p>
    <w:p w14:paraId="0FBD396A" w14:textId="77777777" w:rsidR="0098447B" w:rsidRDefault="0098447B">
      <w:pPr>
        <w:rPr>
          <w:rFonts w:ascii="Times New Roman" w:eastAsia="Times New Roman" w:hAnsi="Times New Roman" w:cs="Times New Roman"/>
          <w:sz w:val="24"/>
          <w:szCs w:val="24"/>
        </w:rPr>
      </w:pPr>
    </w:p>
    <w:p w14:paraId="69505399" w14:textId="77777777" w:rsidR="0098447B" w:rsidRDefault="0098447B">
      <w:pPr>
        <w:tabs>
          <w:tab w:val="left" w:pos="720"/>
        </w:tabs>
        <w:spacing w:before="240" w:after="240" w:line="360" w:lineRule="auto"/>
        <w:rPr>
          <w:rFonts w:ascii="Times New Roman" w:eastAsia="Times New Roman" w:hAnsi="Times New Roman" w:cs="Times New Roman"/>
          <w:b/>
          <w:sz w:val="32"/>
          <w:szCs w:val="32"/>
        </w:rPr>
      </w:pPr>
    </w:p>
    <w:p w14:paraId="56B4C63C" w14:textId="77777777" w:rsidR="0098447B" w:rsidRDefault="0098447B">
      <w:pPr>
        <w:tabs>
          <w:tab w:val="left" w:pos="720"/>
        </w:tabs>
        <w:spacing w:before="240" w:after="240" w:line="360" w:lineRule="auto"/>
        <w:rPr>
          <w:rFonts w:ascii="Times New Roman" w:eastAsia="Times New Roman" w:hAnsi="Times New Roman" w:cs="Times New Roman"/>
          <w:b/>
          <w:sz w:val="32"/>
          <w:szCs w:val="32"/>
        </w:rPr>
      </w:pPr>
    </w:p>
    <w:p w14:paraId="7025C7A8" w14:textId="77777777" w:rsidR="0098447B" w:rsidRDefault="00413241">
      <w:pPr>
        <w:tabs>
          <w:tab w:val="left" w:pos="720"/>
        </w:tabs>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Division of Work</w:t>
      </w:r>
    </w:p>
    <w:p w14:paraId="74696C64" w14:textId="77777777" w:rsidR="0098447B" w:rsidRDefault="00413241">
      <w:pPr>
        <w:spacing w:before="240" w:after="240" w:line="360" w:lineRule="auto"/>
        <w:ind w:left="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1.1 below shows the division of tasks that have been delegated by all the members in this group for this project development on preparing the documentation  and the background study. </w:t>
      </w:r>
    </w:p>
    <w:tbl>
      <w:tblPr>
        <w:tblStyle w:val="afa"/>
        <w:tblW w:w="7871" w:type="dxa"/>
        <w:tblInd w:w="906" w:type="dxa"/>
        <w:tblLayout w:type="fixed"/>
        <w:tblLook w:val="0000" w:firstRow="0" w:lastRow="0" w:firstColumn="0" w:lastColumn="0" w:noHBand="0" w:noVBand="0"/>
      </w:tblPr>
      <w:tblGrid>
        <w:gridCol w:w="3792"/>
        <w:gridCol w:w="1350"/>
        <w:gridCol w:w="1350"/>
        <w:gridCol w:w="1379"/>
      </w:tblGrid>
      <w:tr w:rsidR="0098447B" w14:paraId="50CF3E7F" w14:textId="77777777">
        <w:trPr>
          <w:trHeight w:val="366"/>
        </w:trPr>
        <w:tc>
          <w:tcPr>
            <w:tcW w:w="37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B703BFB"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p>
        </w:tc>
        <w:tc>
          <w:tcPr>
            <w:tcW w:w="4079" w:type="dxa"/>
            <w:gridSpan w:val="3"/>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BB9C534"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w:t>
            </w:r>
          </w:p>
        </w:tc>
      </w:tr>
      <w:tr w:rsidR="0098447B" w14:paraId="6F7C9B2D"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399D697A"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6E430E7"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Shen Rong</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5B3507FA" w14:textId="77777777" w:rsidR="0098447B" w:rsidRDefault="00413241">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Azif</w:t>
            </w:r>
            <w:proofErr w:type="spellEnd"/>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C7FD78A" w14:textId="77777777" w:rsidR="0098447B" w:rsidRDefault="00413241">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r>
      <w:tr w:rsidR="0098447B" w14:paraId="36B923A9"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A5A0995"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Purpose</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B2E52E7"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B2F1D1F"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297CE064"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48B6F4B4"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799E13C"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Scope</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562A8A4"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4EC8082"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500AC867"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4721CCCD"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DD67CB3"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Context</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87ABAAB"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3757EB38"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42E7868E"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2BA796D8" w14:textId="77777777">
        <w:trPr>
          <w:trHeight w:val="366"/>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6BABECB"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5366848"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34B79C8"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418BCF96"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6A4CC454" w14:textId="77777777">
        <w:trPr>
          <w:trHeight w:val="366"/>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7529EC7"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7A22EFB"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3F1223C"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4BB237A"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19CC73F9"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E14AF85"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A9E5577"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7416908"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33673797"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15E27FD2"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389E24F"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Modes and States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BBBDC25"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0F9636A"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A67A99C"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1A5F47DC"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D4E4CF8"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Database Requirements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FEB89FB"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A192B63"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32A26090"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8447B" w14:paraId="08EFFF0C"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4548AB4"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Requirements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A59F5AE"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832E954"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542E228B"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46E4D61D"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A182CF2"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C814BF5"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574BBC36"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0F804507"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1A40E846" w14:textId="77777777">
        <w:trPr>
          <w:trHeight w:val="366"/>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3F6F5B1" w14:textId="77777777" w:rsidR="0098447B" w:rsidRDefault="004132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Minutes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43C7B5D"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5F55867C" w14:textId="77777777" w:rsidR="0098447B" w:rsidRDefault="004132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6F152BDE"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47C2180B"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71B8C63"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6E58C55"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F454E9B"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0E54CDB"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17CC3375"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C213775"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1597F10"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16C5086"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3359D1A3"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0166E9CB"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FDEDB4C"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38FAEE3"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A352C77"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4F7CC57"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0B6DEAEF"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6423CF76"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CDABCFB"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E90C9B0"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3966358"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41D867F6"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12DA7CA3"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2EC3A53"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B867C70"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16098F3"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34DC9719"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6191F5C"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CD4E1D7"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DE8D1A3"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67BF66EE"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5FE6AC4D"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D9D5D5F"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913BD55"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35534C15"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579A922D" w14:textId="77777777" w:rsidR="0098447B" w:rsidRDefault="0098447B">
            <w:pPr>
              <w:spacing w:line="360" w:lineRule="auto"/>
              <w:jc w:val="center"/>
              <w:rPr>
                <w:rFonts w:ascii="Times New Roman" w:eastAsia="Times New Roman" w:hAnsi="Times New Roman" w:cs="Times New Roman"/>
                <w:sz w:val="24"/>
                <w:szCs w:val="24"/>
              </w:rPr>
            </w:pPr>
          </w:p>
        </w:tc>
      </w:tr>
      <w:tr w:rsidR="0098447B" w14:paraId="1F88AF51"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F6CEBA7" w14:textId="77777777" w:rsidR="0098447B" w:rsidRDefault="0098447B">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0992BCE" w14:textId="77777777" w:rsidR="0098447B" w:rsidRDefault="0098447B">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F3231EA" w14:textId="77777777" w:rsidR="0098447B" w:rsidRDefault="0098447B">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3B19AB4" w14:textId="77777777" w:rsidR="0098447B" w:rsidRDefault="0098447B">
            <w:pPr>
              <w:spacing w:line="360" w:lineRule="auto"/>
              <w:jc w:val="center"/>
              <w:rPr>
                <w:rFonts w:ascii="Times New Roman" w:eastAsia="Times New Roman" w:hAnsi="Times New Roman" w:cs="Times New Roman"/>
                <w:sz w:val="24"/>
                <w:szCs w:val="24"/>
              </w:rPr>
            </w:pPr>
          </w:p>
        </w:tc>
      </w:tr>
    </w:tbl>
    <w:p w14:paraId="59BA6FEF" w14:textId="77777777" w:rsidR="0098447B" w:rsidRDefault="0098447B">
      <w:pPr>
        <w:tabs>
          <w:tab w:val="left" w:pos="285"/>
          <w:tab w:val="right" w:pos="8094"/>
          <w:tab w:val="right" w:pos="8640"/>
        </w:tabs>
        <w:spacing w:line="360" w:lineRule="auto"/>
        <w:ind w:left="720"/>
        <w:jc w:val="center"/>
        <w:rPr>
          <w:rFonts w:ascii="Times New Roman" w:eastAsia="Times New Roman" w:hAnsi="Times New Roman" w:cs="Times New Roman"/>
          <w:sz w:val="24"/>
          <w:szCs w:val="24"/>
        </w:rPr>
      </w:pPr>
    </w:p>
    <w:p w14:paraId="1CDE8A7C" w14:textId="49B8B259" w:rsidR="0098447B" w:rsidRDefault="004132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123" w:name="_GoBack"/>
      <w:bookmarkEnd w:id="123"/>
    </w:p>
    <w:p w14:paraId="20736D5F" w14:textId="77777777" w:rsidR="0098447B" w:rsidRDefault="00413241">
      <w:pPr>
        <w:spacing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Appendix A: Meeting minutes</w:t>
      </w:r>
    </w:p>
    <w:p w14:paraId="0737A371" w14:textId="77777777" w:rsidR="0098447B" w:rsidRDefault="00413241">
      <w:pPr>
        <w:spacing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Meeting 1:</w:t>
      </w:r>
    </w:p>
    <w:tbl>
      <w:tblPr>
        <w:tblStyle w:val="afb"/>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8447B" w14:paraId="356CE7EC" w14:textId="77777777">
        <w:tc>
          <w:tcPr>
            <w:tcW w:w="8525" w:type="dxa"/>
            <w:shd w:val="clear" w:color="auto" w:fill="000000"/>
          </w:tcPr>
          <w:p w14:paraId="7C85D5ED" w14:textId="77777777" w:rsidR="0098447B" w:rsidRDefault="00413241">
            <w:pPr>
              <w:numPr>
                <w:ilvl w:val="0"/>
                <w:numId w:val="8"/>
              </w:numPr>
              <w:spacing w:line="240" w:lineRule="auto"/>
              <w:rPr>
                <w:rFonts w:ascii="Calibri" w:eastAsia="Calibri" w:hAnsi="Calibri" w:cs="Calibri"/>
              </w:rPr>
            </w:pPr>
            <w:r>
              <w:rPr>
                <w:rFonts w:ascii="Calibri" w:eastAsia="Calibri" w:hAnsi="Calibri" w:cs="Calibri"/>
                <w:b/>
              </w:rPr>
              <w:t>Purpose of Meeting</w:t>
            </w:r>
          </w:p>
        </w:tc>
      </w:tr>
      <w:tr w:rsidR="0098447B" w14:paraId="56B7A93F" w14:textId="77777777">
        <w:tc>
          <w:tcPr>
            <w:tcW w:w="8525" w:type="dxa"/>
            <w:shd w:val="clear" w:color="auto" w:fill="FFFFFF"/>
          </w:tcPr>
          <w:p w14:paraId="2E0A2845"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Meet of </w:t>
            </w:r>
            <w:proofErr w:type="spellStart"/>
            <w:r>
              <w:rPr>
                <w:rFonts w:ascii="Times New Roman" w:eastAsia="Times New Roman" w:hAnsi="Times New Roman" w:cs="Times New Roman"/>
                <w:sz w:val="24"/>
                <w:szCs w:val="24"/>
              </w:rPr>
              <w:t>SyRS</w:t>
            </w:r>
            <w:proofErr w:type="spellEnd"/>
            <w:r>
              <w:rPr>
                <w:rFonts w:ascii="Times New Roman" w:eastAsia="Times New Roman" w:hAnsi="Times New Roman" w:cs="Times New Roman"/>
                <w:sz w:val="24"/>
                <w:szCs w:val="24"/>
              </w:rPr>
              <w:t xml:space="preserve"> team meeting</w:t>
            </w:r>
          </w:p>
        </w:tc>
      </w:tr>
    </w:tbl>
    <w:p w14:paraId="5EE4A8FB" w14:textId="77777777" w:rsidR="0098447B" w:rsidRDefault="0098447B">
      <w:pPr>
        <w:spacing w:line="240" w:lineRule="auto"/>
        <w:rPr>
          <w:rFonts w:ascii="Times New Roman" w:eastAsia="Times New Roman" w:hAnsi="Times New Roman" w:cs="Times New Roman"/>
          <w:sz w:val="24"/>
          <w:szCs w:val="24"/>
        </w:rPr>
      </w:pPr>
    </w:p>
    <w:tbl>
      <w:tblPr>
        <w:tblStyle w:val="afc"/>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8447B" w14:paraId="0B6FE458" w14:textId="77777777">
        <w:tc>
          <w:tcPr>
            <w:tcW w:w="2780" w:type="dxa"/>
            <w:shd w:val="clear" w:color="auto" w:fill="000000"/>
          </w:tcPr>
          <w:p w14:paraId="05338FE3" w14:textId="77777777" w:rsidR="0098447B" w:rsidRDefault="00413241">
            <w:pPr>
              <w:numPr>
                <w:ilvl w:val="0"/>
                <w:numId w:val="8"/>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26239DC1" w14:textId="77777777" w:rsidR="0098447B" w:rsidRDefault="00413241">
            <w:pPr>
              <w:numPr>
                <w:ilvl w:val="0"/>
                <w:numId w:val="8"/>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3F67C7FC" w14:textId="77777777" w:rsidR="0098447B" w:rsidRDefault="00413241">
            <w:pPr>
              <w:numPr>
                <w:ilvl w:val="0"/>
                <w:numId w:val="8"/>
              </w:numPr>
              <w:spacing w:line="240" w:lineRule="auto"/>
              <w:rPr>
                <w:rFonts w:ascii="Calibri" w:eastAsia="Calibri" w:hAnsi="Calibri" w:cs="Calibri"/>
              </w:rPr>
            </w:pPr>
            <w:r>
              <w:rPr>
                <w:rFonts w:ascii="Calibri" w:eastAsia="Calibri" w:hAnsi="Calibri" w:cs="Calibri"/>
              </w:rPr>
              <w:t>Location</w:t>
            </w:r>
          </w:p>
        </w:tc>
      </w:tr>
      <w:tr w:rsidR="0098447B" w14:paraId="3C2F553A" w14:textId="77777777">
        <w:tc>
          <w:tcPr>
            <w:tcW w:w="2780" w:type="dxa"/>
            <w:shd w:val="clear" w:color="auto" w:fill="FFFFFF"/>
          </w:tcPr>
          <w:p w14:paraId="5E97B69E"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14th of January  (2 P.M.)</w:t>
            </w:r>
          </w:p>
        </w:tc>
        <w:tc>
          <w:tcPr>
            <w:tcW w:w="2890" w:type="dxa"/>
            <w:shd w:val="clear" w:color="auto" w:fill="FFFFFF"/>
          </w:tcPr>
          <w:p w14:paraId="7D45C381"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Azif</w:t>
            </w:r>
            <w:proofErr w:type="spellEnd"/>
          </w:p>
          <w:p w14:paraId="786A3295"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Shen Rong</w:t>
            </w:r>
          </w:p>
          <w:p w14:paraId="1D236EC0"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735C6F86"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COMPUTING</w:t>
            </w:r>
          </w:p>
        </w:tc>
      </w:tr>
    </w:tbl>
    <w:p w14:paraId="7EE55B1F" w14:textId="77777777" w:rsidR="0098447B" w:rsidRDefault="0098447B">
      <w:pPr>
        <w:spacing w:line="240" w:lineRule="auto"/>
        <w:rPr>
          <w:rFonts w:ascii="Times New Roman" w:eastAsia="Times New Roman" w:hAnsi="Times New Roman" w:cs="Times New Roman"/>
          <w:sz w:val="24"/>
          <w:szCs w:val="24"/>
        </w:rPr>
      </w:pPr>
    </w:p>
    <w:tbl>
      <w:tblPr>
        <w:tblStyle w:val="afd"/>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8447B" w14:paraId="617C8832" w14:textId="77777777">
        <w:tc>
          <w:tcPr>
            <w:tcW w:w="3011" w:type="dxa"/>
            <w:shd w:val="clear" w:color="auto" w:fill="000000"/>
          </w:tcPr>
          <w:p w14:paraId="3FE5B849" w14:textId="77777777" w:rsidR="0098447B" w:rsidRDefault="00413241">
            <w:pPr>
              <w:numPr>
                <w:ilvl w:val="0"/>
                <w:numId w:val="8"/>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6ADBA474" w14:textId="77777777" w:rsidR="0098447B" w:rsidRDefault="0098447B">
            <w:pPr>
              <w:spacing w:line="240" w:lineRule="auto"/>
              <w:rPr>
                <w:rFonts w:ascii="Times New Roman" w:eastAsia="Times New Roman" w:hAnsi="Times New Roman" w:cs="Times New Roman"/>
                <w:sz w:val="24"/>
                <w:szCs w:val="24"/>
              </w:rPr>
            </w:pPr>
          </w:p>
        </w:tc>
        <w:tc>
          <w:tcPr>
            <w:tcW w:w="2686" w:type="dxa"/>
            <w:shd w:val="clear" w:color="auto" w:fill="000000"/>
          </w:tcPr>
          <w:p w14:paraId="0740F17A" w14:textId="77777777" w:rsidR="0098447B" w:rsidRDefault="0098447B">
            <w:pPr>
              <w:spacing w:line="240" w:lineRule="auto"/>
              <w:rPr>
                <w:rFonts w:ascii="Times New Roman" w:eastAsia="Times New Roman" w:hAnsi="Times New Roman" w:cs="Times New Roman"/>
                <w:sz w:val="24"/>
                <w:szCs w:val="24"/>
              </w:rPr>
            </w:pPr>
          </w:p>
        </w:tc>
      </w:tr>
      <w:tr w:rsidR="0098447B" w14:paraId="7FD3D617" w14:textId="77777777">
        <w:tc>
          <w:tcPr>
            <w:tcW w:w="8525" w:type="dxa"/>
            <w:gridSpan w:val="3"/>
            <w:shd w:val="clear" w:color="auto" w:fill="FFFFFF"/>
          </w:tcPr>
          <w:p w14:paraId="0181CCD2" w14:textId="77777777" w:rsidR="0098447B" w:rsidRDefault="0098447B">
            <w:pPr>
              <w:spacing w:line="240" w:lineRule="auto"/>
              <w:rPr>
                <w:rFonts w:ascii="Times New Roman" w:eastAsia="Times New Roman" w:hAnsi="Times New Roman" w:cs="Times New Roman"/>
                <w:sz w:val="24"/>
                <w:szCs w:val="24"/>
              </w:rPr>
            </w:pPr>
          </w:p>
          <w:p w14:paraId="6B9B41EB" w14:textId="77777777" w:rsidR="0098447B" w:rsidRDefault="00413241">
            <w:pPr>
              <w:numPr>
                <w:ilvl w:val="0"/>
                <w:numId w:val="2"/>
              </w:numPr>
              <w:spacing w:line="240" w:lineRule="auto"/>
              <w:rPr>
                <w:rFonts w:ascii="Calibri" w:eastAsia="Calibri" w:hAnsi="Calibri" w:cs="Calibri"/>
              </w:rPr>
            </w:pPr>
            <w:r>
              <w:rPr>
                <w:rFonts w:ascii="Calibri" w:eastAsia="Calibri" w:hAnsi="Calibri" w:cs="Calibri"/>
              </w:rPr>
              <w:t>Delegate task</w:t>
            </w:r>
          </w:p>
          <w:p w14:paraId="3E3CC5F7" w14:textId="77777777" w:rsidR="0098447B" w:rsidRDefault="00413241">
            <w:pPr>
              <w:numPr>
                <w:ilvl w:val="0"/>
                <w:numId w:val="2"/>
              </w:numPr>
              <w:spacing w:line="240" w:lineRule="auto"/>
              <w:rPr>
                <w:rFonts w:ascii="Calibri" w:eastAsia="Calibri" w:hAnsi="Calibri" w:cs="Calibri"/>
              </w:rPr>
            </w:pPr>
            <w:r>
              <w:rPr>
                <w:rFonts w:ascii="Calibri" w:eastAsia="Calibri" w:hAnsi="Calibri" w:cs="Calibri"/>
              </w:rPr>
              <w:t xml:space="preserve">Discuss about possible content in </w:t>
            </w:r>
            <w:proofErr w:type="spellStart"/>
            <w:r>
              <w:rPr>
                <w:rFonts w:ascii="Calibri" w:eastAsia="Calibri" w:hAnsi="Calibri" w:cs="Calibri"/>
              </w:rPr>
              <w:t>SyRS</w:t>
            </w:r>
            <w:proofErr w:type="spellEnd"/>
            <w:r>
              <w:rPr>
                <w:rFonts w:ascii="Calibri" w:eastAsia="Calibri" w:hAnsi="Calibri" w:cs="Calibri"/>
              </w:rPr>
              <w:t xml:space="preserve"> </w:t>
            </w:r>
          </w:p>
          <w:p w14:paraId="3C8361D5" w14:textId="77777777" w:rsidR="0098447B" w:rsidRDefault="00413241">
            <w:pPr>
              <w:numPr>
                <w:ilvl w:val="0"/>
                <w:numId w:val="2"/>
              </w:numPr>
              <w:spacing w:line="240" w:lineRule="auto"/>
              <w:rPr>
                <w:rFonts w:ascii="Calibri" w:eastAsia="Calibri" w:hAnsi="Calibri" w:cs="Calibri"/>
              </w:rPr>
            </w:pPr>
            <w:r>
              <w:rPr>
                <w:rFonts w:ascii="Calibri" w:eastAsia="Calibri" w:hAnsi="Calibri" w:cs="Calibri"/>
              </w:rPr>
              <w:t>Review current system</w:t>
            </w:r>
          </w:p>
          <w:p w14:paraId="174CFEB3" w14:textId="77777777" w:rsidR="0098447B" w:rsidRDefault="0098447B">
            <w:pPr>
              <w:spacing w:line="240" w:lineRule="auto"/>
              <w:rPr>
                <w:rFonts w:ascii="Times New Roman" w:eastAsia="Times New Roman" w:hAnsi="Times New Roman" w:cs="Times New Roman"/>
                <w:sz w:val="24"/>
                <w:szCs w:val="24"/>
              </w:rPr>
            </w:pPr>
          </w:p>
        </w:tc>
      </w:tr>
    </w:tbl>
    <w:p w14:paraId="7CC931FA" w14:textId="77777777" w:rsidR="0098447B" w:rsidRDefault="0098447B">
      <w:pPr>
        <w:spacing w:line="240" w:lineRule="auto"/>
        <w:rPr>
          <w:b/>
          <w:i/>
          <w:sz w:val="24"/>
          <w:szCs w:val="24"/>
        </w:rPr>
      </w:pPr>
    </w:p>
    <w:p w14:paraId="4D8F4D50" w14:textId="77777777" w:rsidR="0098447B" w:rsidRDefault="00413241">
      <w:pPr>
        <w:spacing w:line="360" w:lineRule="auto"/>
        <w:rPr>
          <w:rFonts w:ascii="Times New Roman" w:eastAsia="Times New Roman" w:hAnsi="Times New Roman" w:cs="Times New Roman"/>
          <w:sz w:val="32"/>
          <w:szCs w:val="32"/>
        </w:rPr>
      </w:pPr>
      <w:r>
        <w:rPr>
          <w:b/>
          <w:i/>
          <w:sz w:val="24"/>
          <w:szCs w:val="24"/>
        </w:rPr>
        <w:t>Meeting 2:</w:t>
      </w:r>
    </w:p>
    <w:p w14:paraId="0D95DBE5" w14:textId="77777777" w:rsidR="0098447B" w:rsidRDefault="0098447B">
      <w:pPr>
        <w:spacing w:line="360" w:lineRule="auto"/>
        <w:ind w:firstLine="720"/>
        <w:rPr>
          <w:rFonts w:ascii="Times New Roman" w:eastAsia="Times New Roman" w:hAnsi="Times New Roman" w:cs="Times New Roman"/>
          <w:sz w:val="32"/>
          <w:szCs w:val="32"/>
        </w:rPr>
      </w:pPr>
    </w:p>
    <w:tbl>
      <w:tblPr>
        <w:tblStyle w:val="afe"/>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8447B" w14:paraId="274D82C1" w14:textId="77777777">
        <w:tc>
          <w:tcPr>
            <w:tcW w:w="8525" w:type="dxa"/>
            <w:shd w:val="clear" w:color="auto" w:fill="000000"/>
          </w:tcPr>
          <w:p w14:paraId="49218DE6"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b/>
              </w:rPr>
              <w:t>Purpose of Meeting</w:t>
            </w:r>
          </w:p>
        </w:tc>
      </w:tr>
      <w:tr w:rsidR="0098447B" w14:paraId="3B2F9654" w14:textId="77777777">
        <w:tc>
          <w:tcPr>
            <w:tcW w:w="8525" w:type="dxa"/>
            <w:shd w:val="clear" w:color="auto" w:fill="FFFFFF"/>
          </w:tcPr>
          <w:p w14:paraId="639DE38D"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Meeting of </w:t>
            </w:r>
            <w:proofErr w:type="spellStart"/>
            <w:r>
              <w:rPr>
                <w:rFonts w:ascii="Times New Roman" w:eastAsia="Times New Roman" w:hAnsi="Times New Roman" w:cs="Times New Roman"/>
                <w:sz w:val="24"/>
                <w:szCs w:val="24"/>
              </w:rPr>
              <w:t>SyRS</w:t>
            </w:r>
            <w:proofErr w:type="spellEnd"/>
            <w:r>
              <w:rPr>
                <w:rFonts w:ascii="Times New Roman" w:eastAsia="Times New Roman" w:hAnsi="Times New Roman" w:cs="Times New Roman"/>
                <w:sz w:val="24"/>
                <w:szCs w:val="24"/>
              </w:rPr>
              <w:t xml:space="preserve"> team</w:t>
            </w:r>
          </w:p>
        </w:tc>
      </w:tr>
    </w:tbl>
    <w:p w14:paraId="2BA6E2E4" w14:textId="77777777" w:rsidR="0098447B" w:rsidRDefault="0098447B">
      <w:pPr>
        <w:spacing w:line="240" w:lineRule="auto"/>
        <w:rPr>
          <w:rFonts w:ascii="Times New Roman" w:eastAsia="Times New Roman" w:hAnsi="Times New Roman" w:cs="Times New Roman"/>
          <w:sz w:val="24"/>
          <w:szCs w:val="24"/>
        </w:rPr>
      </w:pPr>
    </w:p>
    <w:tbl>
      <w:tblPr>
        <w:tblStyle w:val="aff"/>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8447B" w14:paraId="7842CC88" w14:textId="77777777">
        <w:tc>
          <w:tcPr>
            <w:tcW w:w="2780" w:type="dxa"/>
            <w:shd w:val="clear" w:color="auto" w:fill="000000"/>
          </w:tcPr>
          <w:p w14:paraId="3C5B1E85"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0EAE980E"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5B0C0C5A"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Location</w:t>
            </w:r>
          </w:p>
        </w:tc>
      </w:tr>
      <w:tr w:rsidR="0098447B" w14:paraId="08AC80B0" w14:textId="77777777">
        <w:tc>
          <w:tcPr>
            <w:tcW w:w="2780" w:type="dxa"/>
            <w:shd w:val="clear" w:color="auto" w:fill="FFFFFF"/>
          </w:tcPr>
          <w:p w14:paraId="35AD7691"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January  (2 P.M.)</w:t>
            </w:r>
          </w:p>
        </w:tc>
        <w:tc>
          <w:tcPr>
            <w:tcW w:w="2890" w:type="dxa"/>
            <w:shd w:val="clear" w:color="auto" w:fill="FFFFFF"/>
          </w:tcPr>
          <w:p w14:paraId="5AAA6793"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Azif</w:t>
            </w:r>
            <w:proofErr w:type="spellEnd"/>
          </w:p>
          <w:p w14:paraId="56545681"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Shen Rong</w:t>
            </w:r>
          </w:p>
          <w:p w14:paraId="7C878679"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763EDA92"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645414BD"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ROOM)</w:t>
            </w:r>
          </w:p>
        </w:tc>
      </w:tr>
    </w:tbl>
    <w:p w14:paraId="5CD1943C" w14:textId="77777777" w:rsidR="0098447B" w:rsidRDefault="0098447B">
      <w:pPr>
        <w:spacing w:line="240" w:lineRule="auto"/>
        <w:rPr>
          <w:rFonts w:ascii="Times New Roman" w:eastAsia="Times New Roman" w:hAnsi="Times New Roman" w:cs="Times New Roman"/>
          <w:sz w:val="24"/>
          <w:szCs w:val="24"/>
        </w:rPr>
      </w:pPr>
    </w:p>
    <w:tbl>
      <w:tblPr>
        <w:tblStyle w:val="aff0"/>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8447B" w14:paraId="14E68F4C" w14:textId="77777777">
        <w:tc>
          <w:tcPr>
            <w:tcW w:w="3011" w:type="dxa"/>
            <w:shd w:val="clear" w:color="auto" w:fill="000000"/>
          </w:tcPr>
          <w:p w14:paraId="6F30B9C1"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3B5319E6" w14:textId="77777777" w:rsidR="0098447B" w:rsidRDefault="0098447B">
            <w:pPr>
              <w:spacing w:line="240" w:lineRule="auto"/>
              <w:rPr>
                <w:rFonts w:ascii="Times New Roman" w:eastAsia="Times New Roman" w:hAnsi="Times New Roman" w:cs="Times New Roman"/>
                <w:sz w:val="24"/>
                <w:szCs w:val="24"/>
              </w:rPr>
            </w:pPr>
          </w:p>
        </w:tc>
        <w:tc>
          <w:tcPr>
            <w:tcW w:w="2686" w:type="dxa"/>
            <w:shd w:val="clear" w:color="auto" w:fill="000000"/>
          </w:tcPr>
          <w:p w14:paraId="7E155EE6" w14:textId="77777777" w:rsidR="0098447B" w:rsidRDefault="0098447B">
            <w:pPr>
              <w:spacing w:line="240" w:lineRule="auto"/>
              <w:rPr>
                <w:rFonts w:ascii="Times New Roman" w:eastAsia="Times New Roman" w:hAnsi="Times New Roman" w:cs="Times New Roman"/>
                <w:sz w:val="24"/>
                <w:szCs w:val="24"/>
              </w:rPr>
            </w:pPr>
          </w:p>
        </w:tc>
      </w:tr>
      <w:tr w:rsidR="0098447B" w14:paraId="71105899" w14:textId="77777777">
        <w:tc>
          <w:tcPr>
            <w:tcW w:w="8525" w:type="dxa"/>
            <w:gridSpan w:val="3"/>
            <w:shd w:val="clear" w:color="auto" w:fill="FFFFFF"/>
          </w:tcPr>
          <w:p w14:paraId="6C142641" w14:textId="77777777" w:rsidR="0098447B" w:rsidRDefault="0098447B">
            <w:pPr>
              <w:spacing w:line="240" w:lineRule="auto"/>
              <w:rPr>
                <w:rFonts w:ascii="Times New Roman" w:eastAsia="Times New Roman" w:hAnsi="Times New Roman" w:cs="Times New Roman"/>
                <w:sz w:val="24"/>
                <w:szCs w:val="24"/>
              </w:rPr>
            </w:pPr>
          </w:p>
          <w:p w14:paraId="5C0C8F09" w14:textId="77777777" w:rsidR="0098447B" w:rsidRDefault="00413241">
            <w:pPr>
              <w:numPr>
                <w:ilvl w:val="0"/>
                <w:numId w:val="6"/>
              </w:numPr>
              <w:spacing w:line="240" w:lineRule="auto"/>
              <w:rPr>
                <w:rFonts w:ascii="Calibri" w:eastAsia="Calibri" w:hAnsi="Calibri" w:cs="Calibri"/>
              </w:rPr>
            </w:pPr>
            <w:r>
              <w:rPr>
                <w:rFonts w:ascii="Calibri" w:eastAsia="Calibri" w:hAnsi="Calibri" w:cs="Calibri"/>
              </w:rPr>
              <w:t>Discuss about the scenario and use case</w:t>
            </w:r>
          </w:p>
          <w:p w14:paraId="68D83D2F" w14:textId="77777777" w:rsidR="0098447B" w:rsidRDefault="00413241">
            <w:pPr>
              <w:numPr>
                <w:ilvl w:val="0"/>
                <w:numId w:val="6"/>
              </w:numPr>
              <w:spacing w:line="240" w:lineRule="auto"/>
              <w:rPr>
                <w:rFonts w:ascii="Calibri" w:eastAsia="Calibri" w:hAnsi="Calibri" w:cs="Calibri"/>
              </w:rPr>
            </w:pPr>
            <w:proofErr w:type="spellStart"/>
            <w:r>
              <w:rPr>
                <w:rFonts w:ascii="Calibri" w:eastAsia="Calibri" w:hAnsi="Calibri" w:cs="Calibri"/>
              </w:rPr>
              <w:t>Analyse</w:t>
            </w:r>
            <w:proofErr w:type="spellEnd"/>
            <w:r>
              <w:rPr>
                <w:rFonts w:ascii="Calibri" w:eastAsia="Calibri" w:hAnsi="Calibri" w:cs="Calibri"/>
              </w:rPr>
              <w:t xml:space="preserve"> other current existing system</w:t>
            </w:r>
          </w:p>
          <w:p w14:paraId="4AB02A03" w14:textId="77777777" w:rsidR="0098447B" w:rsidRDefault="00413241">
            <w:pPr>
              <w:numPr>
                <w:ilvl w:val="0"/>
                <w:numId w:val="6"/>
              </w:numPr>
              <w:spacing w:line="240" w:lineRule="auto"/>
              <w:rPr>
                <w:rFonts w:ascii="Calibri" w:eastAsia="Calibri" w:hAnsi="Calibri" w:cs="Calibri"/>
              </w:rPr>
            </w:pPr>
            <w:r>
              <w:rPr>
                <w:rFonts w:ascii="Calibri" w:eastAsia="Calibri" w:hAnsi="Calibri" w:cs="Calibri"/>
              </w:rPr>
              <w:t>Refer to Standard Operating Procedure</w:t>
            </w:r>
          </w:p>
          <w:p w14:paraId="63488B2E" w14:textId="77777777" w:rsidR="0098447B" w:rsidRDefault="0098447B">
            <w:pPr>
              <w:spacing w:line="240" w:lineRule="auto"/>
              <w:rPr>
                <w:rFonts w:ascii="Times New Roman" w:eastAsia="Times New Roman" w:hAnsi="Times New Roman" w:cs="Times New Roman"/>
                <w:sz w:val="24"/>
                <w:szCs w:val="24"/>
              </w:rPr>
            </w:pPr>
          </w:p>
        </w:tc>
      </w:tr>
    </w:tbl>
    <w:p w14:paraId="1B23CD36" w14:textId="77777777" w:rsidR="0098447B" w:rsidRDefault="0098447B">
      <w:pPr>
        <w:spacing w:line="240" w:lineRule="auto"/>
        <w:rPr>
          <w:b/>
          <w:i/>
          <w:sz w:val="24"/>
          <w:szCs w:val="24"/>
        </w:rPr>
      </w:pPr>
    </w:p>
    <w:p w14:paraId="47844C2F" w14:textId="77777777" w:rsidR="0098447B" w:rsidRDefault="0098447B">
      <w:pPr>
        <w:spacing w:line="360" w:lineRule="auto"/>
        <w:ind w:firstLine="720"/>
        <w:rPr>
          <w:rFonts w:ascii="Times New Roman" w:eastAsia="Times New Roman" w:hAnsi="Times New Roman" w:cs="Times New Roman"/>
          <w:sz w:val="32"/>
          <w:szCs w:val="32"/>
        </w:rPr>
      </w:pPr>
    </w:p>
    <w:p w14:paraId="396B906D" w14:textId="77777777" w:rsidR="0098447B" w:rsidRDefault="0098447B">
      <w:pPr>
        <w:spacing w:line="360" w:lineRule="auto"/>
        <w:ind w:firstLine="720"/>
        <w:rPr>
          <w:rFonts w:ascii="Times New Roman" w:eastAsia="Times New Roman" w:hAnsi="Times New Roman" w:cs="Times New Roman"/>
          <w:sz w:val="32"/>
          <w:szCs w:val="32"/>
        </w:rPr>
      </w:pPr>
    </w:p>
    <w:p w14:paraId="6E9067E8" w14:textId="77777777" w:rsidR="0098447B" w:rsidRDefault="0098447B">
      <w:pPr>
        <w:spacing w:line="360" w:lineRule="auto"/>
        <w:ind w:firstLine="720"/>
        <w:rPr>
          <w:rFonts w:ascii="Times New Roman" w:eastAsia="Times New Roman" w:hAnsi="Times New Roman" w:cs="Times New Roman"/>
          <w:sz w:val="32"/>
          <w:szCs w:val="32"/>
        </w:rPr>
      </w:pPr>
    </w:p>
    <w:p w14:paraId="34EF25F8" w14:textId="77777777" w:rsidR="0098447B" w:rsidRDefault="0098447B">
      <w:pPr>
        <w:spacing w:line="360" w:lineRule="auto"/>
        <w:ind w:firstLine="720"/>
        <w:rPr>
          <w:rFonts w:ascii="Times New Roman" w:eastAsia="Times New Roman" w:hAnsi="Times New Roman" w:cs="Times New Roman"/>
          <w:sz w:val="32"/>
          <w:szCs w:val="32"/>
        </w:rPr>
      </w:pPr>
    </w:p>
    <w:p w14:paraId="55906A24" w14:textId="77777777" w:rsidR="0098447B" w:rsidRDefault="0098447B">
      <w:pPr>
        <w:spacing w:line="360" w:lineRule="auto"/>
        <w:ind w:firstLine="720"/>
        <w:rPr>
          <w:rFonts w:ascii="Times New Roman" w:eastAsia="Times New Roman" w:hAnsi="Times New Roman" w:cs="Times New Roman"/>
          <w:sz w:val="32"/>
          <w:szCs w:val="32"/>
        </w:rPr>
      </w:pPr>
    </w:p>
    <w:p w14:paraId="2044D91F" w14:textId="77777777" w:rsidR="0098447B" w:rsidRDefault="0041324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Meeting 3:</w:t>
      </w:r>
    </w:p>
    <w:tbl>
      <w:tblPr>
        <w:tblStyle w:val="aff1"/>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8447B" w14:paraId="176A1F13" w14:textId="77777777">
        <w:tc>
          <w:tcPr>
            <w:tcW w:w="8525" w:type="dxa"/>
            <w:shd w:val="clear" w:color="auto" w:fill="000000"/>
          </w:tcPr>
          <w:p w14:paraId="0C4A3F46"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b/>
              </w:rPr>
              <w:t>Purpose of Meeting</w:t>
            </w:r>
          </w:p>
        </w:tc>
      </w:tr>
      <w:tr w:rsidR="0098447B" w14:paraId="19E417BE" w14:textId="77777777">
        <w:tc>
          <w:tcPr>
            <w:tcW w:w="8525" w:type="dxa"/>
            <w:shd w:val="clear" w:color="auto" w:fill="FFFFFF"/>
          </w:tcPr>
          <w:p w14:paraId="5D36C9AF"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Meeting of </w:t>
            </w:r>
            <w:proofErr w:type="spellStart"/>
            <w:r>
              <w:rPr>
                <w:rFonts w:ascii="Times New Roman" w:eastAsia="Times New Roman" w:hAnsi="Times New Roman" w:cs="Times New Roman"/>
                <w:sz w:val="24"/>
                <w:szCs w:val="24"/>
              </w:rPr>
              <w:t>SyRS</w:t>
            </w:r>
            <w:proofErr w:type="spellEnd"/>
            <w:r>
              <w:rPr>
                <w:rFonts w:ascii="Times New Roman" w:eastAsia="Times New Roman" w:hAnsi="Times New Roman" w:cs="Times New Roman"/>
                <w:sz w:val="24"/>
                <w:szCs w:val="24"/>
              </w:rPr>
              <w:t xml:space="preserve"> team</w:t>
            </w:r>
          </w:p>
        </w:tc>
      </w:tr>
    </w:tbl>
    <w:p w14:paraId="5E6F8D58" w14:textId="77777777" w:rsidR="0098447B" w:rsidRDefault="0098447B">
      <w:pPr>
        <w:spacing w:line="240" w:lineRule="auto"/>
        <w:rPr>
          <w:rFonts w:ascii="Times New Roman" w:eastAsia="Times New Roman" w:hAnsi="Times New Roman" w:cs="Times New Roman"/>
          <w:sz w:val="24"/>
          <w:szCs w:val="24"/>
        </w:rPr>
      </w:pPr>
    </w:p>
    <w:tbl>
      <w:tblPr>
        <w:tblStyle w:val="aff2"/>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8447B" w14:paraId="4DEAECDA" w14:textId="77777777">
        <w:tc>
          <w:tcPr>
            <w:tcW w:w="2780" w:type="dxa"/>
            <w:shd w:val="clear" w:color="auto" w:fill="000000"/>
          </w:tcPr>
          <w:p w14:paraId="788E4115"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0463B3D9"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7FF750FD"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Location</w:t>
            </w:r>
          </w:p>
        </w:tc>
      </w:tr>
      <w:tr w:rsidR="0098447B" w14:paraId="25C81972" w14:textId="77777777">
        <w:tc>
          <w:tcPr>
            <w:tcW w:w="2780" w:type="dxa"/>
            <w:shd w:val="clear" w:color="auto" w:fill="FFFFFF"/>
          </w:tcPr>
          <w:p w14:paraId="488D333F"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January  (2 P.M.)</w:t>
            </w:r>
          </w:p>
        </w:tc>
        <w:tc>
          <w:tcPr>
            <w:tcW w:w="2890" w:type="dxa"/>
            <w:shd w:val="clear" w:color="auto" w:fill="FFFFFF"/>
          </w:tcPr>
          <w:p w14:paraId="6BF3DFBC"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Azif</w:t>
            </w:r>
            <w:proofErr w:type="spellEnd"/>
          </w:p>
          <w:p w14:paraId="05DB2610"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Shen Rong</w:t>
            </w:r>
          </w:p>
          <w:p w14:paraId="434FE38B" w14:textId="77777777" w:rsidR="0098447B" w:rsidRDefault="0041324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6AD91A05" w14:textId="77777777" w:rsidR="0098447B" w:rsidRDefault="004132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COMPUTING</w:t>
            </w:r>
          </w:p>
        </w:tc>
      </w:tr>
    </w:tbl>
    <w:p w14:paraId="0884E5FC" w14:textId="77777777" w:rsidR="0098447B" w:rsidRDefault="0098447B">
      <w:pPr>
        <w:spacing w:line="240" w:lineRule="auto"/>
        <w:rPr>
          <w:rFonts w:ascii="Times New Roman" w:eastAsia="Times New Roman" w:hAnsi="Times New Roman" w:cs="Times New Roman"/>
          <w:sz w:val="24"/>
          <w:szCs w:val="24"/>
        </w:rPr>
      </w:pPr>
    </w:p>
    <w:tbl>
      <w:tblPr>
        <w:tblStyle w:val="aff3"/>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8447B" w14:paraId="6471ED8F" w14:textId="77777777">
        <w:tc>
          <w:tcPr>
            <w:tcW w:w="3011" w:type="dxa"/>
            <w:shd w:val="clear" w:color="auto" w:fill="000000"/>
          </w:tcPr>
          <w:p w14:paraId="6D77B788" w14:textId="77777777" w:rsidR="0098447B" w:rsidRDefault="00413241">
            <w:pPr>
              <w:numPr>
                <w:ilvl w:val="0"/>
                <w:numId w:val="4"/>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24C8C515" w14:textId="77777777" w:rsidR="0098447B" w:rsidRDefault="0098447B">
            <w:pPr>
              <w:spacing w:line="240" w:lineRule="auto"/>
              <w:rPr>
                <w:rFonts w:ascii="Times New Roman" w:eastAsia="Times New Roman" w:hAnsi="Times New Roman" w:cs="Times New Roman"/>
                <w:sz w:val="24"/>
                <w:szCs w:val="24"/>
              </w:rPr>
            </w:pPr>
          </w:p>
        </w:tc>
        <w:tc>
          <w:tcPr>
            <w:tcW w:w="2686" w:type="dxa"/>
            <w:shd w:val="clear" w:color="auto" w:fill="000000"/>
          </w:tcPr>
          <w:p w14:paraId="453D8707" w14:textId="77777777" w:rsidR="0098447B" w:rsidRDefault="0098447B">
            <w:pPr>
              <w:spacing w:line="240" w:lineRule="auto"/>
              <w:rPr>
                <w:rFonts w:ascii="Times New Roman" w:eastAsia="Times New Roman" w:hAnsi="Times New Roman" w:cs="Times New Roman"/>
                <w:sz w:val="24"/>
                <w:szCs w:val="24"/>
              </w:rPr>
            </w:pPr>
          </w:p>
        </w:tc>
      </w:tr>
      <w:tr w:rsidR="0098447B" w14:paraId="484BEF5F" w14:textId="77777777">
        <w:tc>
          <w:tcPr>
            <w:tcW w:w="8525" w:type="dxa"/>
            <w:gridSpan w:val="3"/>
            <w:shd w:val="clear" w:color="auto" w:fill="FFFFFF"/>
          </w:tcPr>
          <w:p w14:paraId="01B374E0" w14:textId="77777777" w:rsidR="0098447B" w:rsidRDefault="0098447B">
            <w:pPr>
              <w:spacing w:line="240" w:lineRule="auto"/>
              <w:rPr>
                <w:rFonts w:ascii="Times New Roman" w:eastAsia="Times New Roman" w:hAnsi="Times New Roman" w:cs="Times New Roman"/>
                <w:sz w:val="24"/>
                <w:szCs w:val="24"/>
              </w:rPr>
            </w:pPr>
          </w:p>
          <w:p w14:paraId="5C975465" w14:textId="77777777" w:rsidR="0098447B" w:rsidRDefault="00413241">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information that we obtained previously</w:t>
            </w:r>
          </w:p>
          <w:p w14:paraId="348D882D" w14:textId="77777777" w:rsidR="0098447B" w:rsidRDefault="00413241">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for the possible content that we could add up</w:t>
            </w:r>
          </w:p>
          <w:p w14:paraId="34ADFCE4" w14:textId="77777777" w:rsidR="0098447B" w:rsidRDefault="00413241">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Finishing project </w:t>
            </w:r>
          </w:p>
          <w:p w14:paraId="11CB88CE" w14:textId="77777777" w:rsidR="0098447B" w:rsidRDefault="0098447B">
            <w:pPr>
              <w:spacing w:line="240" w:lineRule="auto"/>
              <w:rPr>
                <w:rFonts w:ascii="Times New Roman" w:eastAsia="Times New Roman" w:hAnsi="Times New Roman" w:cs="Times New Roman"/>
                <w:sz w:val="24"/>
                <w:szCs w:val="24"/>
              </w:rPr>
            </w:pPr>
          </w:p>
        </w:tc>
      </w:tr>
    </w:tbl>
    <w:p w14:paraId="242AF39E" w14:textId="77777777" w:rsidR="0098447B" w:rsidRDefault="0098447B">
      <w:pPr>
        <w:spacing w:line="240" w:lineRule="auto"/>
        <w:rPr>
          <w:b/>
          <w:i/>
          <w:sz w:val="24"/>
          <w:szCs w:val="24"/>
        </w:rPr>
      </w:pPr>
    </w:p>
    <w:p w14:paraId="1ED0C1A7" w14:textId="77777777" w:rsidR="0098447B" w:rsidRDefault="0098447B">
      <w:pPr>
        <w:rPr>
          <w:rFonts w:ascii="Times New Roman" w:eastAsia="Times New Roman" w:hAnsi="Times New Roman" w:cs="Times New Roman"/>
          <w:sz w:val="24"/>
          <w:szCs w:val="24"/>
        </w:rPr>
      </w:pPr>
    </w:p>
    <w:p w14:paraId="49A1E18F" w14:textId="77777777" w:rsidR="0098447B" w:rsidRDefault="0098447B">
      <w:pPr>
        <w:rPr>
          <w:rFonts w:ascii="Times New Roman" w:eastAsia="Times New Roman" w:hAnsi="Times New Roman" w:cs="Times New Roman"/>
          <w:sz w:val="24"/>
          <w:szCs w:val="24"/>
        </w:rPr>
      </w:pPr>
    </w:p>
    <w:p w14:paraId="62570623" w14:textId="77777777" w:rsidR="0098447B" w:rsidRDefault="0098447B">
      <w:pPr>
        <w:rPr>
          <w:rFonts w:ascii="Times New Roman" w:eastAsia="Times New Roman" w:hAnsi="Times New Roman" w:cs="Times New Roman"/>
          <w:sz w:val="24"/>
          <w:szCs w:val="24"/>
        </w:rPr>
      </w:pPr>
    </w:p>
    <w:p w14:paraId="3F9348BA" w14:textId="77777777" w:rsidR="0098447B" w:rsidRDefault="0098447B">
      <w:pPr>
        <w:rPr>
          <w:rFonts w:ascii="Times New Roman" w:eastAsia="Times New Roman" w:hAnsi="Times New Roman" w:cs="Times New Roman"/>
          <w:sz w:val="24"/>
          <w:szCs w:val="24"/>
        </w:rPr>
      </w:pPr>
    </w:p>
    <w:sectPr w:rsidR="00984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5FA3"/>
    <w:multiLevelType w:val="multilevel"/>
    <w:tmpl w:val="96CEFE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AFD305E"/>
    <w:multiLevelType w:val="multilevel"/>
    <w:tmpl w:val="8EDCF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A403E"/>
    <w:multiLevelType w:val="multilevel"/>
    <w:tmpl w:val="93DE4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815DC"/>
    <w:multiLevelType w:val="multilevel"/>
    <w:tmpl w:val="28849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409C2"/>
    <w:multiLevelType w:val="multilevel"/>
    <w:tmpl w:val="1CD80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CF634C"/>
    <w:multiLevelType w:val="multilevel"/>
    <w:tmpl w:val="65E2F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890C26"/>
    <w:multiLevelType w:val="multilevel"/>
    <w:tmpl w:val="988247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F52433A"/>
    <w:multiLevelType w:val="multilevel"/>
    <w:tmpl w:val="777408E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5"/>
  </w:num>
  <w:num w:numId="3">
    <w:abstractNumId w:val="1"/>
  </w:num>
  <w:num w:numId="4">
    <w:abstractNumId w:val="0"/>
  </w:num>
  <w:num w:numId="5">
    <w:abstractNumId w:val="2"/>
  </w:num>
  <w:num w:numId="6">
    <w:abstractNumId w:val="7"/>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Lim">
    <w15:presenceInfo w15:providerId="Windows Live" w15:userId="70d1327d15194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B"/>
    <w:rsid w:val="00026760"/>
    <w:rsid w:val="00413241"/>
    <w:rsid w:val="009844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65C2"/>
  <w15:docId w15:val="{F302FFD6-02C7-4C7A-98C7-38384235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32"/>
      <w:szCs w:val="32"/>
    </w:rPr>
  </w:style>
  <w:style w:type="paragraph" w:styleId="Heading3">
    <w:name w:val="heading 3"/>
    <w:basedOn w:val="Normal"/>
    <w:next w:val="Normal"/>
    <w:uiPriority w:val="9"/>
    <w:unhideWhenUsed/>
    <w:qFormat/>
    <w:pPr>
      <w:keepNext/>
      <w:keepLines/>
      <w:spacing w:before="320" w:after="80"/>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before="280" w:after="80"/>
      <w:outlineLvl w:val="3"/>
    </w:pPr>
    <w:rPr>
      <w:rFonts w:ascii="Times New Roman" w:eastAsia="Times New Roman" w:hAnsi="Times New Roman" w:cs="Times New Roman"/>
      <w:sz w:val="24"/>
      <w:szCs w:val="24"/>
    </w:rPr>
  </w:style>
  <w:style w:type="paragraph" w:styleId="Heading5">
    <w:name w:val="heading 5"/>
    <w:basedOn w:val="Normal"/>
    <w:next w:val="Normal"/>
    <w:uiPriority w:val="9"/>
    <w:semiHidden/>
    <w:unhideWhenUsed/>
    <w:qFormat/>
    <w:pPr>
      <w:keepNext/>
      <w:keepLines/>
      <w:spacing w:before="280" w:after="80" w:line="240" w:lineRule="auto"/>
      <w:outlineLvl w:val="4"/>
    </w:pPr>
    <w:rPr>
      <w:color w:val="666666"/>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paragraph" w:styleId="BalloonText">
    <w:name w:val="Balloon Text"/>
    <w:basedOn w:val="Normal"/>
    <w:link w:val="BalloonTextChar"/>
    <w:uiPriority w:val="99"/>
    <w:semiHidden/>
    <w:unhideWhenUsed/>
    <w:rsid w:val="000267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ZPH0bi5Jkm-B-tCvkW_mWUbCixEqNQf/view?usp=sharing" TargetMode="External"/><Relationship Id="rId11" Type="http://schemas.openxmlformats.org/officeDocument/2006/relationships/theme" Target="theme/theme1.xml"/><Relationship Id="rId5" Type="http://schemas.openxmlformats.org/officeDocument/2006/relationships/image" Target="media/image1.jp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2884</Words>
  <Characters>16440</Characters>
  <Application>Microsoft Office Word</Application>
  <DocSecurity>0</DocSecurity>
  <Lines>137</Lines>
  <Paragraphs>38</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Lim</cp:lastModifiedBy>
  <cp:revision>3</cp:revision>
  <dcterms:created xsi:type="dcterms:W3CDTF">2020-02-19T10:10:00Z</dcterms:created>
  <dcterms:modified xsi:type="dcterms:W3CDTF">2020-02-19T10:18:00Z</dcterms:modified>
</cp:coreProperties>
</file>